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D2A" w:rsidRDefault="00316D2A"/>
    <w:p w:rsidR="00613B88" w:rsidRDefault="00D53D28">
      <w:hyperlink r:id="rId8" w:history="1">
        <w:r w:rsidRPr="00066499">
          <w:rPr>
            <w:rStyle w:val="Lienhypertexte"/>
          </w:rPr>
          <w:t>http://commons.apache.org/proper/commons-cli/introduction.html</w:t>
        </w:r>
      </w:hyperlink>
    </w:p>
    <w:p w:rsidR="00D53D28" w:rsidRPr="00D53D28" w:rsidRDefault="00D53D28" w:rsidP="00D53D28">
      <w:pPr>
        <w:pStyle w:val="Titre1"/>
      </w:pPr>
      <w:r w:rsidRPr="00D53D28">
        <w:t>Introduction</w:t>
      </w:r>
      <w:bookmarkStart w:id="0" w:name="Introduction"/>
      <w:bookmarkEnd w:id="0"/>
    </w:p>
    <w:p w:rsidR="00D53D28" w:rsidRDefault="00D53D28" w:rsidP="00D53D28">
      <w:pPr>
        <w:pStyle w:val="NormalWeb"/>
      </w:pPr>
      <w:r>
        <w:t xml:space="preserve">There are three stages to command line processing. They are the definition, parsing and interrogation stages. The following sections will discuss each of these stages in turn, and discuss how to implement them with CLI. </w:t>
      </w:r>
    </w:p>
    <w:p w:rsidR="00D53D28" w:rsidRDefault="00D53D28" w:rsidP="00D53D28">
      <w:pPr>
        <w:pStyle w:val="Titre2"/>
      </w:pPr>
      <w:r>
        <w:t>Definition Stage</w:t>
      </w:r>
      <w:bookmarkStart w:id="1" w:name="Definition_Stage"/>
      <w:bookmarkEnd w:id="1"/>
    </w:p>
    <w:p w:rsidR="00D53D28" w:rsidRDefault="00D53D28" w:rsidP="00D53D28">
      <w:pPr>
        <w:pStyle w:val="NormalWeb"/>
      </w:pPr>
      <w:r>
        <w:t xml:space="preserve">Each command line must define the set of options that will be used to define the interface to the application. </w:t>
      </w:r>
    </w:p>
    <w:p w:rsidR="00D53D28" w:rsidRDefault="00D53D28" w:rsidP="00D53D28">
      <w:pPr>
        <w:pStyle w:val="NormalWeb"/>
      </w:pPr>
      <w:r>
        <w:t xml:space="preserve">CLI uses the </w:t>
      </w:r>
      <w:hyperlink r:id="rId9" w:history="1">
        <w:r>
          <w:rPr>
            <w:rStyle w:val="Lienhypertexte"/>
            <w:rFonts w:eastAsiaTheme="majorEastAsia"/>
          </w:rPr>
          <w:t>Options</w:t>
        </w:r>
      </w:hyperlink>
      <w:r>
        <w:t xml:space="preserve"> class, as a container for </w:t>
      </w:r>
      <w:hyperlink r:id="rId10" w:history="1">
        <w:r>
          <w:rPr>
            <w:rStyle w:val="Lienhypertexte"/>
            <w:rFonts w:eastAsiaTheme="majorEastAsia"/>
          </w:rPr>
          <w:t>Option</w:t>
        </w:r>
      </w:hyperlink>
      <w:r>
        <w:t xml:space="preserve"> instances. There are two ways to create </w:t>
      </w:r>
      <w:r>
        <w:rPr>
          <w:rStyle w:val="MachinecrireHTML"/>
        </w:rPr>
        <w:t>Option</w:t>
      </w:r>
      <w:r>
        <w:t xml:space="preserve">s in CLI. One of them is via the constructors, the other way is via the factory methods defined in </w:t>
      </w:r>
      <w:r>
        <w:rPr>
          <w:rStyle w:val="MachinecrireHTML"/>
        </w:rPr>
        <w:t>Options</w:t>
      </w:r>
      <w:r>
        <w:t xml:space="preserve">. </w:t>
      </w:r>
    </w:p>
    <w:p w:rsidR="00D53D28" w:rsidRDefault="00D53D28" w:rsidP="00D53D28">
      <w:pPr>
        <w:pStyle w:val="NormalWeb"/>
      </w:pPr>
      <w:r>
        <w:t xml:space="preserve">The </w:t>
      </w:r>
      <w:hyperlink r:id="rId11" w:history="1">
        <w:r>
          <w:rPr>
            <w:rStyle w:val="Lienhypertexte"/>
            <w:rFonts w:eastAsiaTheme="majorEastAsia"/>
          </w:rPr>
          <w:t>Usage Scenarios</w:t>
        </w:r>
      </w:hyperlink>
      <w:r>
        <w:t xml:space="preserve"> document provides examples how to create an </w:t>
      </w:r>
      <w:r>
        <w:rPr>
          <w:rStyle w:val="MachinecrireHTML"/>
        </w:rPr>
        <w:t>Options</w:t>
      </w:r>
      <w:r>
        <w:t xml:space="preserve"> object and also provides some real world examples. </w:t>
      </w:r>
    </w:p>
    <w:p w:rsidR="00D53D28" w:rsidRDefault="00D53D28" w:rsidP="00D53D28">
      <w:pPr>
        <w:pStyle w:val="NormalWeb"/>
      </w:pPr>
      <w:r>
        <w:t xml:space="preserve">The result of the definition stage is an </w:t>
      </w:r>
      <w:r>
        <w:rPr>
          <w:rStyle w:val="MachinecrireHTML"/>
        </w:rPr>
        <w:t>Options</w:t>
      </w:r>
      <w:r>
        <w:t xml:space="preserve"> instance. </w:t>
      </w:r>
    </w:p>
    <w:p w:rsidR="00D53D28" w:rsidRDefault="00D53D28" w:rsidP="00D53D28">
      <w:pPr>
        <w:pStyle w:val="Titre2"/>
      </w:pPr>
      <w:r>
        <w:t>Parsing Stage</w:t>
      </w:r>
      <w:bookmarkStart w:id="2" w:name="Parsing_Stage"/>
      <w:bookmarkEnd w:id="2"/>
    </w:p>
    <w:p w:rsidR="00D53D28" w:rsidRDefault="00D53D28" w:rsidP="00D53D28">
      <w:pPr>
        <w:pStyle w:val="NormalWeb"/>
      </w:pPr>
      <w:r>
        <w:t xml:space="preserve">The parsing stage is where the text passed into the application via the command line is processed. The text is processed according to the rules defined by the parser implementation. </w:t>
      </w:r>
    </w:p>
    <w:p w:rsidR="00D53D28" w:rsidRDefault="00D53D28" w:rsidP="00D53D28">
      <w:pPr>
        <w:pStyle w:val="NormalWeb"/>
      </w:pPr>
      <w:r>
        <w:t xml:space="preserve">The </w:t>
      </w:r>
      <w:r>
        <w:rPr>
          <w:rStyle w:val="MachinecrireHTML"/>
        </w:rPr>
        <w:t>parse</w:t>
      </w:r>
      <w:r>
        <w:t xml:space="preserve"> method defined on </w:t>
      </w:r>
      <w:hyperlink r:id="rId12" w:history="1">
        <w:r>
          <w:rPr>
            <w:rStyle w:val="Lienhypertexte"/>
            <w:rFonts w:eastAsiaTheme="majorEastAsia"/>
          </w:rPr>
          <w:t>CommandLineParser</w:t>
        </w:r>
      </w:hyperlink>
      <w:r>
        <w:t xml:space="preserve"> takes an </w:t>
      </w:r>
      <w:r>
        <w:rPr>
          <w:rStyle w:val="MachinecrireHTML"/>
        </w:rPr>
        <w:t>Options</w:t>
      </w:r>
      <w:r>
        <w:t xml:space="preserve"> instance and a </w:t>
      </w:r>
      <w:r>
        <w:rPr>
          <w:rStyle w:val="MachinecrireHTML"/>
        </w:rPr>
        <w:t>String[]</w:t>
      </w:r>
      <w:r>
        <w:t xml:space="preserve"> of arguments and returns a </w:t>
      </w:r>
      <w:hyperlink r:id="rId13" w:history="1">
        <w:r>
          <w:rPr>
            <w:rStyle w:val="Lienhypertexte"/>
            <w:rFonts w:eastAsiaTheme="majorEastAsia"/>
          </w:rPr>
          <w:t>CommandLine</w:t>
        </w:r>
      </w:hyperlink>
      <w:r>
        <w:t xml:space="preserve">. </w:t>
      </w:r>
    </w:p>
    <w:p w:rsidR="00D53D28" w:rsidRDefault="00D53D28" w:rsidP="00D53D28">
      <w:pPr>
        <w:pStyle w:val="NormalWeb"/>
      </w:pPr>
      <w:r>
        <w:t xml:space="preserve">The result of the parsing stage is a </w:t>
      </w:r>
      <w:r>
        <w:rPr>
          <w:rStyle w:val="MachinecrireHTML"/>
        </w:rPr>
        <w:t>CommandLine</w:t>
      </w:r>
      <w:r>
        <w:t xml:space="preserve"> instance. </w:t>
      </w:r>
    </w:p>
    <w:p w:rsidR="00D53D28" w:rsidRDefault="00D53D28" w:rsidP="00D53D28">
      <w:pPr>
        <w:pStyle w:val="Titre2"/>
      </w:pPr>
      <w:r>
        <w:t>Interrogation Stage</w:t>
      </w:r>
      <w:bookmarkStart w:id="3" w:name="Interrogation_Stage"/>
      <w:bookmarkEnd w:id="3"/>
    </w:p>
    <w:p w:rsidR="00D53D28" w:rsidRDefault="00D53D28" w:rsidP="00D53D28">
      <w:pPr>
        <w:pStyle w:val="NormalWeb"/>
      </w:pPr>
      <w:r>
        <w:t xml:space="preserve">The interrogation stage is where the application queries the </w:t>
      </w:r>
      <w:r>
        <w:rPr>
          <w:rStyle w:val="MachinecrireHTML"/>
        </w:rPr>
        <w:t>CommandLine</w:t>
      </w:r>
      <w:r>
        <w:t xml:space="preserve"> to decide what execution branch to take depending on boolean options and uses the option values to provide the application data. </w:t>
      </w:r>
    </w:p>
    <w:p w:rsidR="00D53D28" w:rsidRDefault="00D53D28" w:rsidP="00D53D28">
      <w:pPr>
        <w:pStyle w:val="NormalWeb"/>
      </w:pPr>
      <w:r>
        <w:t xml:space="preserve">This stage is implemented in the user code. The accessor methods on </w:t>
      </w:r>
      <w:r>
        <w:rPr>
          <w:rStyle w:val="MachinecrireHTML"/>
        </w:rPr>
        <w:t>CommandLine</w:t>
      </w:r>
      <w:r>
        <w:t xml:space="preserve"> provide the interrogation capability to the user code. </w:t>
      </w:r>
    </w:p>
    <w:p w:rsidR="00D53D28" w:rsidRDefault="00D53D28" w:rsidP="00D53D28">
      <w:pPr>
        <w:pStyle w:val="NormalWeb"/>
      </w:pPr>
      <w:r>
        <w:t xml:space="preserve">The result of the interrogation stage is that the user code is fully informed of all the text that was supplied on the command line and processed according to the parser and </w:t>
      </w:r>
      <w:r>
        <w:rPr>
          <w:rStyle w:val="MachinecrireHTML"/>
        </w:rPr>
        <w:t>Options</w:t>
      </w:r>
      <w:r>
        <w:t xml:space="preserve"> rules. </w:t>
      </w:r>
    </w:p>
    <w:p w:rsidR="00D53D28" w:rsidRDefault="00D53D28"/>
    <w:p w:rsidR="00D53D28" w:rsidRDefault="00D53D28"/>
    <w:p w:rsidR="00D53D28" w:rsidRDefault="00D53D28">
      <w:hyperlink r:id="rId14" w:history="1">
        <w:r w:rsidRPr="00066499">
          <w:rPr>
            <w:rStyle w:val="Lienhypertexte"/>
          </w:rPr>
          <w:t>http://commons.apache.org/proper/commons-cli/usage.html</w:t>
        </w:r>
      </w:hyperlink>
    </w:p>
    <w:p w:rsidR="00D53D28" w:rsidRDefault="00D53D28" w:rsidP="00D53D28">
      <w:pPr>
        <w:pStyle w:val="Titre1"/>
      </w:pPr>
      <w:r>
        <w:t>Usage Scenarios</w:t>
      </w:r>
      <w:bookmarkStart w:id="4" w:name="Usage_Scenarios"/>
      <w:bookmarkEnd w:id="4"/>
    </w:p>
    <w:p w:rsidR="00D53D28" w:rsidRDefault="00D53D28" w:rsidP="00D53D28">
      <w:pPr>
        <w:pStyle w:val="NormalWeb"/>
      </w:pPr>
      <w:r>
        <w:t xml:space="preserve">The following sections describe some example scenarios on how to use CLI in applications. </w:t>
      </w:r>
    </w:p>
    <w:p w:rsidR="00D53D28" w:rsidRDefault="00D53D28" w:rsidP="00D53D28">
      <w:pPr>
        <w:pStyle w:val="Titre3"/>
      </w:pPr>
      <w:r>
        <w:lastRenderedPageBreak/>
        <w:t>Using a boolean option</w:t>
      </w:r>
      <w:bookmarkStart w:id="5" w:name="Using_a_boolean_option"/>
      <w:bookmarkEnd w:id="5"/>
    </w:p>
    <w:p w:rsidR="00D53D28" w:rsidRDefault="00D53D28" w:rsidP="00D53D28">
      <w:pPr>
        <w:pStyle w:val="NormalWeb"/>
      </w:pPr>
      <w:r>
        <w:t xml:space="preserve">A boolean option is represented on a command line by the presence of the option, i.e. if the option is found then the option value is </w:t>
      </w:r>
      <w:r>
        <w:rPr>
          <w:rStyle w:val="MachinecrireHTML"/>
        </w:rPr>
        <w:t>true</w:t>
      </w:r>
      <w:r>
        <w:t xml:space="preserve">, otherwise the value is </w:t>
      </w:r>
      <w:r>
        <w:rPr>
          <w:rStyle w:val="MachinecrireHTML"/>
        </w:rPr>
        <w:t>false</w:t>
      </w:r>
      <w:r>
        <w:t xml:space="preserve">. </w:t>
      </w:r>
    </w:p>
    <w:p w:rsidR="00D53D28" w:rsidRDefault="00D53D28" w:rsidP="00D53D28">
      <w:pPr>
        <w:pStyle w:val="NormalWeb"/>
      </w:pPr>
      <w:r>
        <w:t xml:space="preserve">The </w:t>
      </w:r>
      <w:r>
        <w:rPr>
          <w:rStyle w:val="MachinecrireHTML"/>
        </w:rPr>
        <w:t>DateApp</w:t>
      </w:r>
      <w:r>
        <w:t xml:space="preserve"> utility prints the current date to standard output. If the </w:t>
      </w:r>
      <w:r>
        <w:rPr>
          <w:rStyle w:val="MachinecrireHTML"/>
        </w:rPr>
        <w:t>-t</w:t>
      </w:r>
      <w:r>
        <w:t xml:space="preserve"> option is present the current time is also printed. </w:t>
      </w:r>
    </w:p>
    <w:p w:rsidR="00D53D28" w:rsidRDefault="00D53D28" w:rsidP="00D53D28">
      <w:pPr>
        <w:pStyle w:val="Titre3"/>
      </w:pPr>
      <w:r>
        <w:t>Create the Options</w:t>
      </w:r>
      <w:bookmarkStart w:id="6" w:name="Create_the_Options"/>
    </w:p>
    <w:p w:rsidR="00D53D28" w:rsidRDefault="00D53D28" w:rsidP="00D53D28">
      <w:pPr>
        <w:pStyle w:val="NormalWeb"/>
      </w:pPr>
      <w:r>
        <w:t xml:space="preserve">An </w:t>
      </w:r>
      <w:hyperlink r:id="rId15" w:history="1">
        <w:r>
          <w:rPr>
            <w:rStyle w:val="Lienhypertexte"/>
          </w:rPr>
          <w:t>Options</w:t>
        </w:r>
      </w:hyperlink>
      <w:r>
        <w:t xml:space="preserve"> object must be created and the </w:t>
      </w:r>
      <w:r>
        <w:rPr>
          <w:rStyle w:val="MachinecrireHTML"/>
        </w:rPr>
        <w:t>Option</w:t>
      </w:r>
      <w:r>
        <w:t xml:space="preserve"> must be added to it. </w:t>
      </w:r>
    </w:p>
    <w:p w:rsidR="00D53D28" w:rsidRDefault="00D53D28" w:rsidP="00D53D28"/>
    <w:p w:rsidR="00D53D28" w:rsidRDefault="00D53D28" w:rsidP="00D53D28">
      <w:pPr>
        <w:pStyle w:val="PrformatHTML"/>
      </w:pPr>
      <w:r>
        <w:rPr>
          <w:rStyle w:val="com"/>
        </w:rPr>
        <w:t>// create Options object</w:t>
      </w:r>
      <w:r>
        <w:br/>
      </w:r>
      <w:r>
        <w:rPr>
          <w:rStyle w:val="typ"/>
          <w:rFonts w:eastAsiaTheme="majorEastAsia"/>
        </w:rPr>
        <w:t>Options</w:t>
      </w:r>
      <w:r>
        <w:rPr>
          <w:rStyle w:val="pln"/>
        </w:rPr>
        <w:t xml:space="preserve"> options </w:t>
      </w:r>
      <w:r>
        <w:rPr>
          <w:rStyle w:val="pun"/>
        </w:rPr>
        <w:t>=</w:t>
      </w:r>
      <w:r>
        <w:rPr>
          <w:rStyle w:val="pln"/>
        </w:rPr>
        <w:t xml:space="preserve"> </w:t>
      </w:r>
      <w:r>
        <w:rPr>
          <w:rStyle w:val="kwd"/>
          <w:rFonts w:eastAsiaTheme="majorEastAsia"/>
        </w:rPr>
        <w:t>new</w:t>
      </w:r>
      <w:r>
        <w:rPr>
          <w:rStyle w:val="pln"/>
        </w:rPr>
        <w:t xml:space="preserve"> </w:t>
      </w:r>
      <w:r>
        <w:rPr>
          <w:rStyle w:val="typ"/>
          <w:rFonts w:eastAsiaTheme="majorEastAsia"/>
        </w:rPr>
        <w:t>Options</w:t>
      </w:r>
      <w:r>
        <w:rPr>
          <w:rStyle w:val="pun"/>
        </w:rPr>
        <w:t>();</w:t>
      </w:r>
      <w:r>
        <w:br/>
      </w:r>
      <w:r>
        <w:br/>
      </w:r>
      <w:r>
        <w:rPr>
          <w:rStyle w:val="com"/>
        </w:rPr>
        <w:t>// add t option</w:t>
      </w:r>
      <w:r>
        <w:br/>
      </w:r>
      <w:r>
        <w:rPr>
          <w:rStyle w:val="pln"/>
        </w:rPr>
        <w:t>options</w:t>
      </w:r>
      <w:r>
        <w:rPr>
          <w:rStyle w:val="pun"/>
        </w:rPr>
        <w:t>.</w:t>
      </w:r>
      <w:r>
        <w:rPr>
          <w:rStyle w:val="pln"/>
        </w:rPr>
        <w:t>addOption</w:t>
      </w:r>
      <w:r>
        <w:rPr>
          <w:rStyle w:val="pun"/>
        </w:rPr>
        <w:t>(</w:t>
      </w:r>
      <w:r>
        <w:rPr>
          <w:rStyle w:val="str"/>
        </w:rPr>
        <w:t>"t"</w:t>
      </w:r>
      <w:r>
        <w:rPr>
          <w:rStyle w:val="pun"/>
        </w:rPr>
        <w:t>,</w:t>
      </w:r>
      <w:r>
        <w:rPr>
          <w:rStyle w:val="pln"/>
        </w:rPr>
        <w:t xml:space="preserve"> </w:t>
      </w:r>
      <w:r>
        <w:rPr>
          <w:rStyle w:val="kwd"/>
          <w:rFonts w:eastAsiaTheme="majorEastAsia"/>
        </w:rPr>
        <w:t>false</w:t>
      </w:r>
      <w:r>
        <w:rPr>
          <w:rStyle w:val="pun"/>
        </w:rPr>
        <w:t>,</w:t>
      </w:r>
      <w:r>
        <w:rPr>
          <w:rStyle w:val="pln"/>
        </w:rPr>
        <w:t xml:space="preserve"> </w:t>
      </w:r>
      <w:r>
        <w:rPr>
          <w:rStyle w:val="str"/>
        </w:rPr>
        <w:t>"display current time"</w:t>
      </w:r>
      <w:r>
        <w:rPr>
          <w:rStyle w:val="pun"/>
        </w:rPr>
        <w:t>);</w:t>
      </w:r>
    </w:p>
    <w:p w:rsidR="00D53D28" w:rsidRDefault="00D53D28" w:rsidP="00D53D28">
      <w:pPr>
        <w:pStyle w:val="NormalWeb"/>
      </w:pPr>
      <w:r>
        <w:t xml:space="preserve">The </w:t>
      </w:r>
      <w:r>
        <w:rPr>
          <w:rStyle w:val="MachinecrireHTML"/>
        </w:rPr>
        <w:t>addOption</w:t>
      </w:r>
      <w:r>
        <w:t xml:space="preserve"> method has three parameters. The first parameter is a </w:t>
      </w:r>
      <w:r>
        <w:rPr>
          <w:rStyle w:val="MachinecrireHTML"/>
        </w:rPr>
        <w:t>java.lang.String</w:t>
      </w:r>
      <w:r>
        <w:t xml:space="preserve"> that represents the option. The second parameter is a </w:t>
      </w:r>
      <w:r>
        <w:rPr>
          <w:rStyle w:val="MachinecrireHTML"/>
        </w:rPr>
        <w:t>boolean</w:t>
      </w:r>
      <w:r>
        <w:t xml:space="preserve"> that specifies whether the option requires an argument or not. In the case of a boolean option (sometimes referred to as a flag) an argument value is not present so </w:t>
      </w:r>
      <w:r>
        <w:rPr>
          <w:rStyle w:val="MachinecrireHTML"/>
        </w:rPr>
        <w:t>false</w:t>
      </w:r>
      <w:r>
        <w:t xml:space="preserve"> is passed. The third parameter is the description of the option. This description will be used in the usage text of the application. </w:t>
      </w:r>
    </w:p>
    <w:p w:rsidR="00D53D28" w:rsidRDefault="00D53D28" w:rsidP="00D53D28">
      <w:pPr>
        <w:pStyle w:val="Titre3"/>
      </w:pPr>
      <w:r>
        <w:t>Parsing the command line arguments</w:t>
      </w:r>
      <w:bookmarkStart w:id="7" w:name="Parsing_the_command_line_arguments"/>
      <w:bookmarkEnd w:id="7"/>
    </w:p>
    <w:p w:rsidR="00D53D28" w:rsidRDefault="00D53D28" w:rsidP="00D53D28">
      <w:pPr>
        <w:pStyle w:val="NormalWeb"/>
      </w:pPr>
      <w:r>
        <w:t xml:space="preserve">The </w:t>
      </w:r>
      <w:r>
        <w:rPr>
          <w:rStyle w:val="MachinecrireHTML"/>
        </w:rPr>
        <w:t>parse</w:t>
      </w:r>
      <w:r>
        <w:t xml:space="preserve"> methods of </w:t>
      </w:r>
      <w:r>
        <w:rPr>
          <w:rStyle w:val="MachinecrireHTML"/>
        </w:rPr>
        <w:t>CommandLineParser</w:t>
      </w:r>
      <w:r>
        <w:t xml:space="preserve"> are used to parse the command line arguments. There may be several implementations of the </w:t>
      </w:r>
      <w:r>
        <w:rPr>
          <w:rStyle w:val="MachinecrireHTML"/>
        </w:rPr>
        <w:t>CommandLineParser</w:t>
      </w:r>
      <w:r>
        <w:t xml:space="preserve"> interface, the recommended one is the </w:t>
      </w:r>
      <w:r>
        <w:rPr>
          <w:rStyle w:val="MachinecrireHTML"/>
        </w:rPr>
        <w:t>DefaultParser</w:t>
      </w:r>
      <w:r>
        <w:t xml:space="preserve">. </w:t>
      </w:r>
    </w:p>
    <w:p w:rsidR="00D53D28" w:rsidRDefault="00D53D28" w:rsidP="00D53D28"/>
    <w:p w:rsidR="00D53D28" w:rsidRDefault="00D53D28" w:rsidP="00D53D28">
      <w:pPr>
        <w:pStyle w:val="PrformatHTML"/>
      </w:pPr>
      <w:r>
        <w:rPr>
          <w:rStyle w:val="typ"/>
          <w:rFonts w:eastAsiaTheme="majorEastAsia"/>
        </w:rPr>
        <w:t>CommandLineParser</w:t>
      </w:r>
      <w:r>
        <w:rPr>
          <w:rStyle w:val="pln"/>
        </w:rPr>
        <w:t xml:space="preserve"> parser </w:t>
      </w:r>
      <w:r>
        <w:rPr>
          <w:rStyle w:val="pun"/>
        </w:rPr>
        <w:t>=</w:t>
      </w:r>
      <w:r>
        <w:rPr>
          <w:rStyle w:val="pln"/>
        </w:rPr>
        <w:t xml:space="preserve"> </w:t>
      </w:r>
      <w:r>
        <w:rPr>
          <w:rStyle w:val="kwd"/>
          <w:rFonts w:eastAsiaTheme="majorEastAsia"/>
        </w:rPr>
        <w:t>new</w:t>
      </w:r>
      <w:r>
        <w:rPr>
          <w:rStyle w:val="pln"/>
        </w:rPr>
        <w:t xml:space="preserve"> </w:t>
      </w:r>
      <w:r>
        <w:rPr>
          <w:rStyle w:val="typ"/>
          <w:rFonts w:eastAsiaTheme="majorEastAsia"/>
        </w:rPr>
        <w:t>DefaultParser</w:t>
      </w:r>
      <w:r>
        <w:rPr>
          <w:rStyle w:val="pun"/>
        </w:rPr>
        <w:t>();</w:t>
      </w:r>
      <w:r>
        <w:br/>
      </w:r>
      <w:r>
        <w:rPr>
          <w:rStyle w:val="typ"/>
          <w:rFonts w:eastAsiaTheme="majorEastAsia"/>
        </w:rPr>
        <w:t>CommandLine</w:t>
      </w:r>
      <w:r>
        <w:rPr>
          <w:rStyle w:val="pln"/>
        </w:rPr>
        <w:t xml:space="preserve"> cmd </w:t>
      </w:r>
      <w:r>
        <w:rPr>
          <w:rStyle w:val="pun"/>
        </w:rPr>
        <w:t>=</w:t>
      </w:r>
      <w:r>
        <w:rPr>
          <w:rStyle w:val="pln"/>
        </w:rPr>
        <w:t xml:space="preserve"> parser</w:t>
      </w:r>
      <w:r>
        <w:rPr>
          <w:rStyle w:val="pun"/>
        </w:rPr>
        <w:t>.</w:t>
      </w:r>
      <w:r>
        <w:rPr>
          <w:rStyle w:val="pln"/>
        </w:rPr>
        <w:t>parse</w:t>
      </w:r>
      <w:r>
        <w:rPr>
          <w:rStyle w:val="pun"/>
        </w:rPr>
        <w:t>(</w:t>
      </w:r>
      <w:r>
        <w:rPr>
          <w:rStyle w:val="pln"/>
        </w:rPr>
        <w:t xml:space="preserve"> options</w:t>
      </w:r>
      <w:r>
        <w:rPr>
          <w:rStyle w:val="pun"/>
        </w:rPr>
        <w:t>,</w:t>
      </w:r>
      <w:r>
        <w:rPr>
          <w:rStyle w:val="pln"/>
        </w:rPr>
        <w:t xml:space="preserve"> args</w:t>
      </w:r>
      <w:r>
        <w:rPr>
          <w:rStyle w:val="pun"/>
        </w:rPr>
        <w:t>);</w:t>
      </w:r>
    </w:p>
    <w:p w:rsidR="00D53D28" w:rsidRDefault="00D53D28" w:rsidP="00D53D28">
      <w:pPr>
        <w:pStyle w:val="NormalWeb"/>
      </w:pPr>
      <w:r>
        <w:t xml:space="preserve">Now we need to check if the </w:t>
      </w:r>
      <w:r>
        <w:rPr>
          <w:rStyle w:val="MachinecrireHTML"/>
        </w:rPr>
        <w:t>t</w:t>
      </w:r>
      <w:r>
        <w:t xml:space="preserve"> option is present. To do this we will interrogate the </w:t>
      </w:r>
      <w:hyperlink r:id="rId16" w:history="1">
        <w:r>
          <w:rPr>
            <w:rStyle w:val="Lienhypertexte"/>
          </w:rPr>
          <w:t xml:space="preserve">CommandLine </w:t>
        </w:r>
      </w:hyperlink>
      <w:r>
        <w:t xml:space="preserve">object. The </w:t>
      </w:r>
      <w:r>
        <w:rPr>
          <w:rStyle w:val="MachinecrireHTML"/>
        </w:rPr>
        <w:t>hasOption</w:t>
      </w:r>
      <w:r>
        <w:t xml:space="preserve"> method takes a </w:t>
      </w:r>
      <w:r>
        <w:rPr>
          <w:rStyle w:val="MachinecrireHTML"/>
        </w:rPr>
        <w:t>java.lang.String</w:t>
      </w:r>
      <w:r>
        <w:t xml:space="preserve"> parameter and returns </w:t>
      </w:r>
      <w:r>
        <w:rPr>
          <w:rStyle w:val="MachinecrireHTML"/>
        </w:rPr>
        <w:t>true</w:t>
      </w:r>
      <w:r>
        <w:t xml:space="preserve"> if the option represented by the </w:t>
      </w:r>
      <w:r>
        <w:rPr>
          <w:rStyle w:val="MachinecrireHTML"/>
        </w:rPr>
        <w:t>java.lang.String</w:t>
      </w:r>
      <w:r>
        <w:t xml:space="preserve"> is present, otherwise it returns </w:t>
      </w:r>
      <w:r>
        <w:rPr>
          <w:rStyle w:val="MachinecrireHTML"/>
        </w:rPr>
        <w:t>false</w:t>
      </w:r>
      <w:r>
        <w:t xml:space="preserve">. </w:t>
      </w:r>
    </w:p>
    <w:p w:rsidR="00D53D28" w:rsidRDefault="00D53D28" w:rsidP="00D53D28"/>
    <w:p w:rsidR="00D53D28" w:rsidRDefault="00D53D28" w:rsidP="00D53D28">
      <w:pPr>
        <w:pStyle w:val="PrformatHTML"/>
      </w:pPr>
      <w:r>
        <w:rPr>
          <w:rStyle w:val="kwd"/>
          <w:rFonts w:eastAsiaTheme="majorEastAsia"/>
        </w:rPr>
        <w:t>if</w:t>
      </w:r>
      <w:r>
        <w:rPr>
          <w:rStyle w:val="pun"/>
        </w:rPr>
        <w:t>(</w:t>
      </w:r>
      <w:r>
        <w:rPr>
          <w:rStyle w:val="pln"/>
        </w:rPr>
        <w:t>cmd</w:t>
      </w:r>
      <w:r>
        <w:rPr>
          <w:rStyle w:val="pun"/>
        </w:rPr>
        <w:t>.</w:t>
      </w:r>
      <w:r>
        <w:rPr>
          <w:rStyle w:val="pln"/>
        </w:rPr>
        <w:t>hasOption</w:t>
      </w:r>
      <w:r>
        <w:rPr>
          <w:rStyle w:val="pun"/>
        </w:rPr>
        <w:t>(</w:t>
      </w:r>
      <w:r>
        <w:rPr>
          <w:rStyle w:val="str"/>
        </w:rPr>
        <w:t>"t"</w:t>
      </w:r>
      <w:r>
        <w:rPr>
          <w:rStyle w:val="pun"/>
        </w:rPr>
        <w:t>))</w:t>
      </w:r>
      <w:r>
        <w:rPr>
          <w:rStyle w:val="pln"/>
        </w:rPr>
        <w:t xml:space="preserve"> </w:t>
      </w:r>
      <w:r>
        <w:rPr>
          <w:rStyle w:val="pun"/>
        </w:rPr>
        <w:t>{</w:t>
      </w:r>
      <w:r>
        <w:br/>
      </w:r>
      <w:r>
        <w:rPr>
          <w:rStyle w:val="pln"/>
        </w:rPr>
        <w:t xml:space="preserve">    </w:t>
      </w:r>
      <w:r>
        <w:rPr>
          <w:rStyle w:val="com"/>
        </w:rPr>
        <w:t>// print the date and time</w:t>
      </w:r>
      <w:r>
        <w:br/>
      </w:r>
      <w:r>
        <w:rPr>
          <w:rStyle w:val="pun"/>
        </w:rPr>
        <w:t>}</w:t>
      </w:r>
      <w:r>
        <w:br/>
      </w:r>
      <w:r>
        <w:rPr>
          <w:rStyle w:val="kwd"/>
          <w:rFonts w:eastAsiaTheme="majorEastAsia"/>
        </w:rPr>
        <w:t>else</w:t>
      </w:r>
      <w:r>
        <w:rPr>
          <w:rStyle w:val="pln"/>
        </w:rPr>
        <w:t xml:space="preserve"> </w:t>
      </w:r>
      <w:r>
        <w:rPr>
          <w:rStyle w:val="pun"/>
        </w:rPr>
        <w:t>{</w:t>
      </w:r>
      <w:r>
        <w:br/>
      </w:r>
      <w:r>
        <w:rPr>
          <w:rStyle w:val="pln"/>
        </w:rPr>
        <w:t xml:space="preserve">    </w:t>
      </w:r>
      <w:r>
        <w:rPr>
          <w:rStyle w:val="com"/>
        </w:rPr>
        <w:t>// print the date</w:t>
      </w:r>
      <w:r>
        <w:br/>
      </w:r>
      <w:r>
        <w:rPr>
          <w:rStyle w:val="pun"/>
        </w:rPr>
        <w:t>}</w:t>
      </w:r>
    </w:p>
    <w:p w:rsidR="00D53D28" w:rsidRDefault="00D53D28" w:rsidP="00D53D28">
      <w:pPr>
        <w:pStyle w:val="Titre3"/>
      </w:pPr>
      <w:r>
        <w:t>International Time</w:t>
      </w:r>
      <w:bookmarkStart w:id="8" w:name="International_Time"/>
      <w:bookmarkEnd w:id="8"/>
    </w:p>
    <w:p w:rsidR="00D53D28" w:rsidRDefault="00D53D28" w:rsidP="00D53D28">
      <w:pPr>
        <w:pStyle w:val="NormalWeb"/>
      </w:pPr>
      <w:r>
        <w:t xml:space="preserve">The </w:t>
      </w:r>
      <w:r>
        <w:rPr>
          <w:rStyle w:val="MachinecrireHTML"/>
        </w:rPr>
        <w:t>InternationalDateApp</w:t>
      </w:r>
      <w:r>
        <w:t xml:space="preserve"> utility extends the </w:t>
      </w:r>
      <w:r>
        <w:rPr>
          <w:rStyle w:val="MachinecrireHTML"/>
        </w:rPr>
        <w:t>DateApp</w:t>
      </w:r>
      <w:r>
        <w:t xml:space="preserve"> utility by providing the ability to print the date and time in any country in the world. To facilitate this a new command line option, </w:t>
      </w:r>
      <w:r>
        <w:rPr>
          <w:rStyle w:val="MachinecrireHTML"/>
        </w:rPr>
        <w:t>c</w:t>
      </w:r>
      <w:r>
        <w:t xml:space="preserve">, has been introduced. </w:t>
      </w:r>
    </w:p>
    <w:p w:rsidR="00D53D28" w:rsidRDefault="00D53D28" w:rsidP="00D53D28"/>
    <w:p w:rsidR="00D53D28" w:rsidRDefault="00D53D28" w:rsidP="00D53D28">
      <w:pPr>
        <w:pStyle w:val="PrformatHTML"/>
      </w:pPr>
      <w:r>
        <w:rPr>
          <w:rStyle w:val="com"/>
        </w:rPr>
        <w:t>// add c option</w:t>
      </w:r>
      <w:r>
        <w:br/>
      </w:r>
      <w:r>
        <w:rPr>
          <w:rStyle w:val="pln"/>
        </w:rPr>
        <w:t>options</w:t>
      </w:r>
      <w:r>
        <w:rPr>
          <w:rStyle w:val="pun"/>
        </w:rPr>
        <w:t>.</w:t>
      </w:r>
      <w:r>
        <w:rPr>
          <w:rStyle w:val="pln"/>
        </w:rPr>
        <w:t>addOption</w:t>
      </w:r>
      <w:r>
        <w:rPr>
          <w:rStyle w:val="pun"/>
        </w:rPr>
        <w:t>(</w:t>
      </w:r>
      <w:r>
        <w:rPr>
          <w:rStyle w:val="str"/>
        </w:rPr>
        <w:t>"c"</w:t>
      </w:r>
      <w:r>
        <w:rPr>
          <w:rStyle w:val="pun"/>
        </w:rPr>
        <w:t>,</w:t>
      </w:r>
      <w:r>
        <w:rPr>
          <w:rStyle w:val="pln"/>
        </w:rPr>
        <w:t xml:space="preserve"> </w:t>
      </w:r>
      <w:r>
        <w:rPr>
          <w:rStyle w:val="kwd"/>
          <w:rFonts w:eastAsiaTheme="majorEastAsia"/>
        </w:rPr>
        <w:t>true</w:t>
      </w:r>
      <w:r>
        <w:rPr>
          <w:rStyle w:val="pun"/>
        </w:rPr>
        <w:t>,</w:t>
      </w:r>
      <w:r>
        <w:rPr>
          <w:rStyle w:val="pln"/>
        </w:rPr>
        <w:t xml:space="preserve"> </w:t>
      </w:r>
      <w:r>
        <w:rPr>
          <w:rStyle w:val="str"/>
        </w:rPr>
        <w:t>"country code"</w:t>
      </w:r>
      <w:r>
        <w:rPr>
          <w:rStyle w:val="pun"/>
        </w:rPr>
        <w:t>);</w:t>
      </w:r>
    </w:p>
    <w:p w:rsidR="00D53D28" w:rsidRDefault="00D53D28" w:rsidP="00D53D28">
      <w:pPr>
        <w:pStyle w:val="NormalWeb"/>
      </w:pPr>
      <w:r>
        <w:lastRenderedPageBreak/>
        <w:t xml:space="preserve">The second parameter is </w:t>
      </w:r>
      <w:r>
        <w:rPr>
          <w:rStyle w:val="MachinecrireHTML"/>
        </w:rPr>
        <w:t>true</w:t>
      </w:r>
      <w:r>
        <w:t xml:space="preserve"> this time. This specifies that the </w:t>
      </w:r>
      <w:r>
        <w:rPr>
          <w:rStyle w:val="MachinecrireHTML"/>
        </w:rPr>
        <w:t>c</w:t>
      </w:r>
      <w:r>
        <w:t xml:space="preserve"> option requires an argument value. If the required option argument value is specified on the command line it is returned, otherwise </w:t>
      </w:r>
      <w:r>
        <w:rPr>
          <w:rStyle w:val="MachinecrireHTML"/>
        </w:rPr>
        <w:t>null</w:t>
      </w:r>
      <w:r>
        <w:t xml:space="preserve"> is returned. </w:t>
      </w:r>
    </w:p>
    <w:p w:rsidR="00D53D28" w:rsidRDefault="00D53D28" w:rsidP="00D53D28">
      <w:pPr>
        <w:pStyle w:val="Titre3"/>
      </w:pPr>
      <w:r>
        <w:t>Retrieving the argument value</w:t>
      </w:r>
      <w:bookmarkStart w:id="9" w:name="Retrieving_the_argument_value"/>
      <w:bookmarkEnd w:id="9"/>
    </w:p>
    <w:p w:rsidR="00D53D28" w:rsidRDefault="00D53D28" w:rsidP="00D53D28">
      <w:pPr>
        <w:pStyle w:val="NormalWeb"/>
      </w:pPr>
      <w:r>
        <w:t xml:space="preserve">The </w:t>
      </w:r>
      <w:r>
        <w:rPr>
          <w:rStyle w:val="MachinecrireHTML"/>
        </w:rPr>
        <w:t>getOptionValue</w:t>
      </w:r>
      <w:r>
        <w:t xml:space="preserve"> methods of </w:t>
      </w:r>
      <w:r>
        <w:rPr>
          <w:rStyle w:val="MachinecrireHTML"/>
        </w:rPr>
        <w:t>CommandLine</w:t>
      </w:r>
      <w:r>
        <w:t xml:space="preserve"> are used to retrieve the argument values of options. </w:t>
      </w:r>
    </w:p>
    <w:p w:rsidR="00D53D28" w:rsidRDefault="00D53D28" w:rsidP="00D53D28"/>
    <w:p w:rsidR="00D53D28" w:rsidRDefault="00D53D28" w:rsidP="00D53D28">
      <w:pPr>
        <w:pStyle w:val="PrformatHTML"/>
      </w:pPr>
      <w:r>
        <w:rPr>
          <w:rStyle w:val="com"/>
        </w:rPr>
        <w:t>// get c option value</w:t>
      </w:r>
      <w:r>
        <w:br/>
      </w:r>
      <w:r>
        <w:rPr>
          <w:rStyle w:val="typ"/>
          <w:rFonts w:eastAsiaTheme="majorEastAsia"/>
        </w:rPr>
        <w:t>String</w:t>
      </w:r>
      <w:r>
        <w:rPr>
          <w:rStyle w:val="pln"/>
        </w:rPr>
        <w:t xml:space="preserve"> countryCode </w:t>
      </w:r>
      <w:r>
        <w:rPr>
          <w:rStyle w:val="pun"/>
        </w:rPr>
        <w:t>=</w:t>
      </w:r>
      <w:r>
        <w:rPr>
          <w:rStyle w:val="pln"/>
        </w:rPr>
        <w:t xml:space="preserve"> cmd</w:t>
      </w:r>
      <w:r>
        <w:rPr>
          <w:rStyle w:val="pun"/>
        </w:rPr>
        <w:t>.</w:t>
      </w:r>
      <w:r>
        <w:rPr>
          <w:rStyle w:val="pln"/>
        </w:rPr>
        <w:t>getOptionValue</w:t>
      </w:r>
      <w:r>
        <w:rPr>
          <w:rStyle w:val="pun"/>
        </w:rPr>
        <w:t>(</w:t>
      </w:r>
      <w:r>
        <w:rPr>
          <w:rStyle w:val="str"/>
        </w:rPr>
        <w:t>"c"</w:t>
      </w:r>
      <w:r>
        <w:rPr>
          <w:rStyle w:val="pun"/>
        </w:rPr>
        <w:t>);</w:t>
      </w:r>
      <w:r>
        <w:br/>
      </w:r>
      <w:r>
        <w:br/>
      </w:r>
      <w:r>
        <w:rPr>
          <w:rStyle w:val="kwd"/>
          <w:rFonts w:eastAsiaTheme="majorEastAsia"/>
        </w:rPr>
        <w:t>if</w:t>
      </w:r>
      <w:r>
        <w:rPr>
          <w:rStyle w:val="pun"/>
        </w:rPr>
        <w:t>(</w:t>
      </w:r>
      <w:r>
        <w:rPr>
          <w:rStyle w:val="pln"/>
        </w:rPr>
        <w:t xml:space="preserve">countryCode </w:t>
      </w:r>
      <w:r>
        <w:rPr>
          <w:rStyle w:val="pun"/>
        </w:rPr>
        <w:t>==</w:t>
      </w:r>
      <w:r>
        <w:rPr>
          <w:rStyle w:val="pln"/>
        </w:rPr>
        <w:t xml:space="preserve"> </w:t>
      </w:r>
      <w:r>
        <w:rPr>
          <w:rStyle w:val="kwd"/>
          <w:rFonts w:eastAsiaTheme="majorEastAsia"/>
        </w:rPr>
        <w:t>null</w:t>
      </w:r>
      <w:r>
        <w:rPr>
          <w:rStyle w:val="pun"/>
        </w:rPr>
        <w:t>)</w:t>
      </w:r>
      <w:r>
        <w:rPr>
          <w:rStyle w:val="pln"/>
        </w:rPr>
        <w:t xml:space="preserve"> </w:t>
      </w:r>
      <w:r>
        <w:rPr>
          <w:rStyle w:val="pun"/>
        </w:rPr>
        <w:t>{</w:t>
      </w:r>
      <w:r>
        <w:br/>
      </w:r>
      <w:r>
        <w:rPr>
          <w:rStyle w:val="pln"/>
        </w:rPr>
        <w:t xml:space="preserve">    </w:t>
      </w:r>
      <w:r>
        <w:rPr>
          <w:rStyle w:val="com"/>
        </w:rPr>
        <w:t>// print default date</w:t>
      </w:r>
      <w:r>
        <w:br/>
      </w:r>
      <w:r>
        <w:rPr>
          <w:rStyle w:val="pun"/>
        </w:rPr>
        <w:t>}</w:t>
      </w:r>
      <w:r>
        <w:br/>
      </w:r>
      <w:r>
        <w:rPr>
          <w:rStyle w:val="kwd"/>
          <w:rFonts w:eastAsiaTheme="majorEastAsia"/>
        </w:rPr>
        <w:t>else</w:t>
      </w:r>
      <w:r>
        <w:rPr>
          <w:rStyle w:val="pln"/>
        </w:rPr>
        <w:t xml:space="preserve"> </w:t>
      </w:r>
      <w:r>
        <w:rPr>
          <w:rStyle w:val="pun"/>
        </w:rPr>
        <w:t>{</w:t>
      </w:r>
      <w:r>
        <w:br/>
      </w:r>
      <w:r>
        <w:rPr>
          <w:rStyle w:val="pln"/>
        </w:rPr>
        <w:t xml:space="preserve">    </w:t>
      </w:r>
      <w:r>
        <w:rPr>
          <w:rStyle w:val="com"/>
        </w:rPr>
        <w:t>// print date for country specified by countryCode</w:t>
      </w:r>
      <w:r>
        <w:br/>
      </w:r>
      <w:r>
        <w:rPr>
          <w:rStyle w:val="pun"/>
        </w:rPr>
        <w:t>}</w:t>
      </w:r>
    </w:p>
    <w:p w:rsidR="00D53D28" w:rsidRDefault="00D53D28" w:rsidP="00D53D28">
      <w:pPr>
        <w:pStyle w:val="Titre2"/>
      </w:pPr>
      <w:r>
        <w:t>Ant Example</w:t>
      </w:r>
      <w:bookmarkStart w:id="10" w:name="Ant_Example"/>
      <w:bookmarkEnd w:id="10"/>
    </w:p>
    <w:p w:rsidR="00D53D28" w:rsidRDefault="00D53D28" w:rsidP="00D53D28">
      <w:pPr>
        <w:pStyle w:val="NormalWeb"/>
      </w:pPr>
      <w:r>
        <w:t xml:space="preserve">One of the most ubiquitous Java applications </w:t>
      </w:r>
      <w:hyperlink r:id="rId17" w:history="1">
        <w:r>
          <w:rPr>
            <w:rStyle w:val="Lienhypertexte"/>
          </w:rPr>
          <w:t>Ant</w:t>
        </w:r>
      </w:hyperlink>
      <w:r>
        <w:t xml:space="preserve"> will be used here to illustrate how to create the </w:t>
      </w:r>
      <w:r>
        <w:rPr>
          <w:rStyle w:val="MachinecrireHTML"/>
        </w:rPr>
        <w:t>Options</w:t>
      </w:r>
      <w:r>
        <w:t xml:space="preserve"> required. The following is the help output for Ant. </w:t>
      </w:r>
    </w:p>
    <w:p w:rsidR="00D53D28" w:rsidRDefault="00D53D28" w:rsidP="00D53D28"/>
    <w:p w:rsidR="00D53D28" w:rsidRDefault="00D53D28" w:rsidP="00D53D28">
      <w:pPr>
        <w:pStyle w:val="PrformatHTML"/>
      </w:pPr>
      <w:r>
        <w:rPr>
          <w:rStyle w:val="pln"/>
        </w:rPr>
        <w:t xml:space="preserve">ant </w:t>
      </w:r>
      <w:r>
        <w:rPr>
          <w:rStyle w:val="pun"/>
        </w:rPr>
        <w:t>[</w:t>
      </w:r>
      <w:r>
        <w:rPr>
          <w:rStyle w:val="pln"/>
        </w:rPr>
        <w:t>options</w:t>
      </w:r>
      <w:r>
        <w:rPr>
          <w:rStyle w:val="pun"/>
        </w:rPr>
        <w:t>]</w:t>
      </w:r>
      <w:r>
        <w:rPr>
          <w:rStyle w:val="pln"/>
        </w:rPr>
        <w:t xml:space="preserve"> </w:t>
      </w:r>
      <w:r>
        <w:rPr>
          <w:rStyle w:val="pun"/>
        </w:rPr>
        <w:t>[</w:t>
      </w:r>
      <w:r>
        <w:rPr>
          <w:rStyle w:val="pln"/>
        </w:rPr>
        <w:t xml:space="preserve">target </w:t>
      </w:r>
      <w:r>
        <w:rPr>
          <w:rStyle w:val="pun"/>
        </w:rPr>
        <w:t>[</w:t>
      </w:r>
      <w:r>
        <w:rPr>
          <w:rStyle w:val="pln"/>
        </w:rPr>
        <w:t xml:space="preserve">target2 </w:t>
      </w:r>
      <w:r>
        <w:rPr>
          <w:rStyle w:val="pun"/>
        </w:rPr>
        <w:t>[</w:t>
      </w:r>
      <w:r>
        <w:rPr>
          <w:rStyle w:val="pln"/>
        </w:rPr>
        <w:t>target3</w:t>
      </w:r>
      <w:r>
        <w:rPr>
          <w:rStyle w:val="pun"/>
        </w:rPr>
        <w:t>]</w:t>
      </w:r>
      <w:r>
        <w:rPr>
          <w:rStyle w:val="pln"/>
        </w:rPr>
        <w:t xml:space="preserve"> </w:t>
      </w:r>
      <w:r>
        <w:rPr>
          <w:rStyle w:val="pun"/>
        </w:rPr>
        <w:t>...]]</w:t>
      </w:r>
      <w:r>
        <w:br/>
      </w:r>
      <w:r>
        <w:rPr>
          <w:rStyle w:val="pln"/>
        </w:rPr>
        <w:t xml:space="preserve">  </w:t>
      </w:r>
      <w:r>
        <w:rPr>
          <w:rStyle w:val="typ"/>
          <w:rFonts w:eastAsiaTheme="majorEastAsia"/>
        </w:rPr>
        <w:t>Options</w:t>
      </w:r>
      <w:r>
        <w:rPr>
          <w:rStyle w:val="pun"/>
        </w:rPr>
        <w:t>:</w:t>
      </w:r>
      <w:r>
        <w:rPr>
          <w:rStyle w:val="pln"/>
        </w:rPr>
        <w:t xml:space="preserve"> </w:t>
      </w:r>
      <w:r>
        <w:br/>
      </w:r>
      <w:r>
        <w:rPr>
          <w:rStyle w:val="pln"/>
        </w:rPr>
        <w:t xml:space="preserve">  </w:t>
      </w:r>
      <w:r>
        <w:rPr>
          <w:rStyle w:val="pun"/>
        </w:rPr>
        <w:t>-</w:t>
      </w:r>
      <w:r>
        <w:rPr>
          <w:rStyle w:val="pln"/>
        </w:rPr>
        <w:t>help                  </w:t>
      </w:r>
      <w:r>
        <w:rPr>
          <w:rStyle w:val="kwd"/>
          <w:rFonts w:eastAsiaTheme="majorEastAsia"/>
        </w:rPr>
        <w:t>print</w:t>
      </w:r>
      <w:r>
        <w:rPr>
          <w:rStyle w:val="pln"/>
        </w:rPr>
        <w:t xml:space="preserve"> </w:t>
      </w:r>
      <w:r>
        <w:rPr>
          <w:rStyle w:val="kwd"/>
          <w:rFonts w:eastAsiaTheme="majorEastAsia"/>
        </w:rPr>
        <w:t>this</w:t>
      </w:r>
      <w:r>
        <w:rPr>
          <w:rStyle w:val="pln"/>
        </w:rPr>
        <w:t xml:space="preserve"> message</w:t>
      </w:r>
      <w:r>
        <w:br/>
      </w:r>
      <w:r>
        <w:rPr>
          <w:rStyle w:val="pln"/>
        </w:rPr>
        <w:t xml:space="preserve">  </w:t>
      </w:r>
      <w:r>
        <w:rPr>
          <w:rStyle w:val="pun"/>
        </w:rPr>
        <w:t>-</w:t>
      </w:r>
      <w:r>
        <w:rPr>
          <w:rStyle w:val="pln"/>
        </w:rPr>
        <w:t xml:space="preserve">projecthelp           </w:t>
      </w:r>
      <w:r>
        <w:rPr>
          <w:rStyle w:val="kwd"/>
          <w:rFonts w:eastAsiaTheme="majorEastAsia"/>
        </w:rPr>
        <w:t>print</w:t>
      </w:r>
      <w:r>
        <w:rPr>
          <w:rStyle w:val="pln"/>
        </w:rPr>
        <w:t xml:space="preserve"> project help information</w:t>
      </w:r>
      <w:r>
        <w:br/>
      </w:r>
      <w:r>
        <w:rPr>
          <w:rStyle w:val="pln"/>
        </w:rPr>
        <w:t xml:space="preserve">  </w:t>
      </w:r>
      <w:r>
        <w:rPr>
          <w:rStyle w:val="pun"/>
        </w:rPr>
        <w:t>-</w:t>
      </w:r>
      <w:r>
        <w:rPr>
          <w:rStyle w:val="pln"/>
        </w:rPr>
        <w:t xml:space="preserve">version               </w:t>
      </w:r>
      <w:r>
        <w:rPr>
          <w:rStyle w:val="kwd"/>
          <w:rFonts w:eastAsiaTheme="majorEastAsia"/>
        </w:rPr>
        <w:t>print</w:t>
      </w:r>
      <w:r>
        <w:rPr>
          <w:rStyle w:val="pln"/>
        </w:rPr>
        <w:t xml:space="preserve"> the version information </w:t>
      </w:r>
      <w:r>
        <w:rPr>
          <w:rStyle w:val="kwd"/>
          <w:rFonts w:eastAsiaTheme="majorEastAsia"/>
        </w:rPr>
        <w:t>and</w:t>
      </w:r>
      <w:r>
        <w:rPr>
          <w:rStyle w:val="pln"/>
        </w:rPr>
        <w:t xml:space="preserve"> </w:t>
      </w:r>
      <w:r>
        <w:rPr>
          <w:rStyle w:val="kwd"/>
          <w:rFonts w:eastAsiaTheme="majorEastAsia"/>
        </w:rPr>
        <w:t>exit</w:t>
      </w:r>
      <w:r>
        <w:br/>
      </w:r>
      <w:r>
        <w:rPr>
          <w:rStyle w:val="pln"/>
        </w:rPr>
        <w:t xml:space="preserve">  </w:t>
      </w:r>
      <w:r>
        <w:rPr>
          <w:rStyle w:val="pun"/>
        </w:rPr>
        <w:t>-</w:t>
      </w:r>
      <w:r>
        <w:rPr>
          <w:rStyle w:val="pln"/>
        </w:rPr>
        <w:t>quiet                 be extra quiet</w:t>
      </w:r>
      <w:r>
        <w:br/>
      </w:r>
      <w:r>
        <w:rPr>
          <w:rStyle w:val="pln"/>
        </w:rPr>
        <w:t xml:space="preserve">  </w:t>
      </w:r>
      <w:r>
        <w:rPr>
          <w:rStyle w:val="pun"/>
        </w:rPr>
        <w:t>-</w:t>
      </w:r>
      <w:r>
        <w:rPr>
          <w:rStyle w:val="pln"/>
        </w:rPr>
        <w:t>verbose               be extra verbose</w:t>
      </w:r>
      <w:r>
        <w:br/>
      </w:r>
      <w:r>
        <w:rPr>
          <w:rStyle w:val="pln"/>
        </w:rPr>
        <w:t xml:space="preserve">  </w:t>
      </w:r>
      <w:r>
        <w:rPr>
          <w:rStyle w:val="pun"/>
        </w:rPr>
        <w:t>-</w:t>
      </w:r>
      <w:r>
        <w:rPr>
          <w:rStyle w:val="pln"/>
        </w:rPr>
        <w:t xml:space="preserve">debug                 </w:t>
      </w:r>
      <w:r>
        <w:rPr>
          <w:rStyle w:val="kwd"/>
          <w:rFonts w:eastAsiaTheme="majorEastAsia"/>
        </w:rPr>
        <w:t>print</w:t>
      </w:r>
      <w:r>
        <w:rPr>
          <w:rStyle w:val="pln"/>
        </w:rPr>
        <w:t xml:space="preserve"> debugging information</w:t>
      </w:r>
      <w:r>
        <w:br/>
      </w:r>
      <w:r>
        <w:rPr>
          <w:rStyle w:val="pln"/>
        </w:rPr>
        <w:t xml:space="preserve">  </w:t>
      </w:r>
      <w:r>
        <w:rPr>
          <w:rStyle w:val="pun"/>
        </w:rPr>
        <w:t>-</w:t>
      </w:r>
      <w:r>
        <w:rPr>
          <w:rStyle w:val="pln"/>
        </w:rPr>
        <w:t>emacs                 produce logging information without adornments</w:t>
      </w:r>
      <w:r>
        <w:br/>
      </w:r>
      <w:r>
        <w:rPr>
          <w:rStyle w:val="pln"/>
        </w:rPr>
        <w:t xml:space="preserve">  </w:t>
      </w:r>
      <w:r>
        <w:rPr>
          <w:rStyle w:val="pun"/>
        </w:rPr>
        <w:t>-</w:t>
      </w:r>
      <w:r>
        <w:rPr>
          <w:rStyle w:val="pln"/>
        </w:rPr>
        <w:t xml:space="preserve">logfile </w:t>
      </w:r>
      <w:r>
        <w:rPr>
          <w:rStyle w:val="pun"/>
        </w:rPr>
        <w:t>&lt;</w:t>
      </w:r>
      <w:r>
        <w:rPr>
          <w:rStyle w:val="pln"/>
        </w:rPr>
        <w:t>file</w:t>
      </w:r>
      <w:r>
        <w:rPr>
          <w:rStyle w:val="pun"/>
        </w:rPr>
        <w:t>&gt;</w:t>
      </w:r>
      <w:r>
        <w:rPr>
          <w:rStyle w:val="pln"/>
        </w:rPr>
        <w:t xml:space="preserve">        </w:t>
      </w:r>
      <w:r>
        <w:rPr>
          <w:rStyle w:val="kwd"/>
          <w:rFonts w:eastAsiaTheme="majorEastAsia"/>
        </w:rPr>
        <w:t>use</w:t>
      </w:r>
      <w:r>
        <w:rPr>
          <w:rStyle w:val="pln"/>
        </w:rPr>
        <w:t xml:space="preserve"> given file </w:t>
      </w:r>
      <w:r>
        <w:rPr>
          <w:rStyle w:val="kwd"/>
          <w:rFonts w:eastAsiaTheme="majorEastAsia"/>
        </w:rPr>
        <w:t>for</w:t>
      </w:r>
      <w:r>
        <w:rPr>
          <w:rStyle w:val="pln"/>
        </w:rPr>
        <w:t xml:space="preserve"> log</w:t>
      </w:r>
      <w:r>
        <w:br/>
      </w:r>
      <w:r>
        <w:rPr>
          <w:rStyle w:val="pln"/>
        </w:rPr>
        <w:t xml:space="preserve">  </w:t>
      </w:r>
      <w:r>
        <w:rPr>
          <w:rStyle w:val="pun"/>
        </w:rPr>
        <w:t>-</w:t>
      </w:r>
      <w:r>
        <w:rPr>
          <w:rStyle w:val="pln"/>
        </w:rPr>
        <w:t xml:space="preserve">logger </w:t>
      </w:r>
      <w:r>
        <w:rPr>
          <w:rStyle w:val="pun"/>
        </w:rPr>
        <w:t>&lt;</w:t>
      </w:r>
      <w:r>
        <w:rPr>
          <w:rStyle w:val="pln"/>
        </w:rPr>
        <w:t>classname</w:t>
      </w:r>
      <w:r>
        <w:rPr>
          <w:rStyle w:val="pun"/>
        </w:rPr>
        <w:t>&gt;</w:t>
      </w:r>
      <w:r>
        <w:rPr>
          <w:rStyle w:val="pln"/>
        </w:rPr>
        <w:t xml:space="preserve">    the </w:t>
      </w:r>
      <w:r>
        <w:rPr>
          <w:rStyle w:val="kwd"/>
          <w:rFonts w:eastAsiaTheme="majorEastAsia"/>
        </w:rPr>
        <w:t>class</w:t>
      </w:r>
      <w:r>
        <w:rPr>
          <w:rStyle w:val="pln"/>
        </w:rPr>
        <w:t xml:space="preserve"> which </w:t>
      </w:r>
      <w:r>
        <w:rPr>
          <w:rStyle w:val="kwd"/>
          <w:rFonts w:eastAsiaTheme="majorEastAsia"/>
        </w:rPr>
        <w:t>is</w:t>
      </w:r>
      <w:r>
        <w:rPr>
          <w:rStyle w:val="pln"/>
        </w:rPr>
        <w:t xml:space="preserve"> to perform logging</w:t>
      </w:r>
      <w:r>
        <w:br/>
      </w:r>
      <w:r>
        <w:rPr>
          <w:rStyle w:val="pln"/>
        </w:rPr>
        <w:t xml:space="preserve">  </w:t>
      </w:r>
      <w:r>
        <w:rPr>
          <w:rStyle w:val="pun"/>
        </w:rPr>
        <w:t>-</w:t>
      </w:r>
      <w:r>
        <w:rPr>
          <w:rStyle w:val="pln"/>
        </w:rPr>
        <w:t xml:space="preserve">listener </w:t>
      </w:r>
      <w:r>
        <w:rPr>
          <w:rStyle w:val="pun"/>
        </w:rPr>
        <w:t>&lt;</w:t>
      </w:r>
      <w:r>
        <w:rPr>
          <w:rStyle w:val="pln"/>
        </w:rPr>
        <w:t>classname</w:t>
      </w:r>
      <w:r>
        <w:rPr>
          <w:rStyle w:val="pun"/>
        </w:rPr>
        <w:t>&gt;</w:t>
      </w:r>
      <w:r>
        <w:rPr>
          <w:rStyle w:val="pln"/>
        </w:rPr>
        <w:t xml:space="preserve">  add an instance of </w:t>
      </w:r>
      <w:r>
        <w:rPr>
          <w:rStyle w:val="kwd"/>
          <w:rFonts w:eastAsiaTheme="majorEastAsia"/>
        </w:rPr>
        <w:t>class</w:t>
      </w:r>
      <w:r>
        <w:rPr>
          <w:rStyle w:val="pln"/>
        </w:rPr>
        <w:t xml:space="preserve"> </w:t>
      </w:r>
      <w:r>
        <w:rPr>
          <w:rStyle w:val="kwd"/>
          <w:rFonts w:eastAsiaTheme="majorEastAsia"/>
        </w:rPr>
        <w:t>as</w:t>
      </w:r>
      <w:r>
        <w:rPr>
          <w:rStyle w:val="pln"/>
        </w:rPr>
        <w:t xml:space="preserve"> a project listener</w:t>
      </w:r>
      <w:r>
        <w:br/>
      </w:r>
      <w:r>
        <w:rPr>
          <w:rStyle w:val="pln"/>
        </w:rPr>
        <w:t xml:space="preserve">  </w:t>
      </w:r>
      <w:r>
        <w:rPr>
          <w:rStyle w:val="pun"/>
        </w:rPr>
        <w:t>-</w:t>
      </w:r>
      <w:r>
        <w:rPr>
          <w:rStyle w:val="pln"/>
        </w:rPr>
        <w:t xml:space="preserve">buildfile </w:t>
      </w:r>
      <w:r>
        <w:rPr>
          <w:rStyle w:val="pun"/>
        </w:rPr>
        <w:t>&lt;</w:t>
      </w:r>
      <w:r>
        <w:rPr>
          <w:rStyle w:val="pln"/>
        </w:rPr>
        <w:t>file</w:t>
      </w:r>
      <w:r>
        <w:rPr>
          <w:rStyle w:val="pun"/>
        </w:rPr>
        <w:t>&gt;</w:t>
      </w:r>
      <w:r>
        <w:rPr>
          <w:rStyle w:val="pln"/>
        </w:rPr>
        <w:t xml:space="preserve">      </w:t>
      </w:r>
      <w:r>
        <w:rPr>
          <w:rStyle w:val="kwd"/>
          <w:rFonts w:eastAsiaTheme="majorEastAsia"/>
        </w:rPr>
        <w:t>use</w:t>
      </w:r>
      <w:r>
        <w:rPr>
          <w:rStyle w:val="pln"/>
        </w:rPr>
        <w:t xml:space="preserve"> given buildfile</w:t>
      </w:r>
      <w:r>
        <w:br/>
      </w:r>
      <w:r>
        <w:rPr>
          <w:rStyle w:val="pln"/>
        </w:rPr>
        <w:t xml:space="preserve">  </w:t>
      </w:r>
      <w:r>
        <w:rPr>
          <w:rStyle w:val="pun"/>
        </w:rPr>
        <w:t>-</w:t>
      </w:r>
      <w:r>
        <w:rPr>
          <w:rStyle w:val="pln"/>
        </w:rPr>
        <w:t>D</w:t>
      </w:r>
      <w:r>
        <w:rPr>
          <w:rStyle w:val="pun"/>
        </w:rPr>
        <w:t>&lt;</w:t>
      </w:r>
      <w:r>
        <w:rPr>
          <w:rStyle w:val="pln"/>
        </w:rPr>
        <w:t>property</w:t>
      </w:r>
      <w:r>
        <w:rPr>
          <w:rStyle w:val="pun"/>
        </w:rPr>
        <w:t>&gt;=&lt;</w:t>
      </w:r>
      <w:r>
        <w:rPr>
          <w:rStyle w:val="pln"/>
        </w:rPr>
        <w:t>value</w:t>
      </w:r>
      <w:r>
        <w:rPr>
          <w:rStyle w:val="pun"/>
        </w:rPr>
        <w:t>&gt;</w:t>
      </w:r>
      <w:r>
        <w:rPr>
          <w:rStyle w:val="pln"/>
        </w:rPr>
        <w:t xml:space="preserve">   </w:t>
      </w:r>
      <w:r>
        <w:rPr>
          <w:rStyle w:val="kwd"/>
          <w:rFonts w:eastAsiaTheme="majorEastAsia"/>
        </w:rPr>
        <w:t>use</w:t>
      </w:r>
      <w:r>
        <w:rPr>
          <w:rStyle w:val="pln"/>
        </w:rPr>
        <w:t xml:space="preserve"> value </w:t>
      </w:r>
      <w:r>
        <w:rPr>
          <w:rStyle w:val="kwd"/>
          <w:rFonts w:eastAsiaTheme="majorEastAsia"/>
        </w:rPr>
        <w:t>for</w:t>
      </w:r>
      <w:r>
        <w:rPr>
          <w:rStyle w:val="pln"/>
        </w:rPr>
        <w:t xml:space="preserve"> given property</w:t>
      </w:r>
      <w:r>
        <w:br/>
      </w:r>
      <w:r>
        <w:rPr>
          <w:rStyle w:val="pln"/>
        </w:rPr>
        <w:t xml:space="preserve">  </w:t>
      </w:r>
      <w:r>
        <w:rPr>
          <w:rStyle w:val="pun"/>
        </w:rPr>
        <w:t>-</w:t>
      </w:r>
      <w:r>
        <w:rPr>
          <w:rStyle w:val="pln"/>
        </w:rPr>
        <w:t xml:space="preserve">find </w:t>
      </w:r>
      <w:r>
        <w:rPr>
          <w:rStyle w:val="pun"/>
        </w:rPr>
        <w:t>&lt;</w:t>
      </w:r>
      <w:r>
        <w:rPr>
          <w:rStyle w:val="pln"/>
        </w:rPr>
        <w:t>file</w:t>
      </w:r>
      <w:r>
        <w:rPr>
          <w:rStyle w:val="pun"/>
        </w:rPr>
        <w:t>&gt;</w:t>
      </w:r>
      <w:r>
        <w:rPr>
          <w:rStyle w:val="pln"/>
        </w:rPr>
        <w:t xml:space="preserve">           search </w:t>
      </w:r>
      <w:r>
        <w:rPr>
          <w:rStyle w:val="kwd"/>
          <w:rFonts w:eastAsiaTheme="majorEastAsia"/>
        </w:rPr>
        <w:t>for</w:t>
      </w:r>
      <w:r>
        <w:rPr>
          <w:rStyle w:val="pln"/>
        </w:rPr>
        <w:t xml:space="preserve"> buildfile towards the root of the</w:t>
      </w:r>
      <w:r>
        <w:br/>
      </w:r>
      <w:r>
        <w:rPr>
          <w:rStyle w:val="pln"/>
        </w:rPr>
        <w:t xml:space="preserve">                         filesystem </w:t>
      </w:r>
      <w:r>
        <w:rPr>
          <w:rStyle w:val="kwd"/>
          <w:rFonts w:eastAsiaTheme="majorEastAsia"/>
        </w:rPr>
        <w:t>and</w:t>
      </w:r>
      <w:r>
        <w:rPr>
          <w:rStyle w:val="pln"/>
        </w:rPr>
        <w:t xml:space="preserve"> </w:t>
      </w:r>
      <w:r>
        <w:rPr>
          <w:rStyle w:val="kwd"/>
          <w:rFonts w:eastAsiaTheme="majorEastAsia"/>
        </w:rPr>
        <w:t>use</w:t>
      </w:r>
      <w:r>
        <w:rPr>
          <w:rStyle w:val="pln"/>
        </w:rPr>
        <w:t xml:space="preserve"> it</w:t>
      </w:r>
    </w:p>
    <w:p w:rsidR="00D53D28" w:rsidRDefault="00D53D28" w:rsidP="00D53D28">
      <w:pPr>
        <w:pStyle w:val="Titre3"/>
      </w:pPr>
      <w:r>
        <w:t>Boolean Options</w:t>
      </w:r>
      <w:bookmarkStart w:id="11" w:name="Boolean_Options"/>
      <w:bookmarkEnd w:id="11"/>
    </w:p>
    <w:p w:rsidR="00D53D28" w:rsidRDefault="00D53D28" w:rsidP="00D53D28">
      <w:pPr>
        <w:pStyle w:val="NormalWeb"/>
      </w:pPr>
      <w:r>
        <w:t xml:space="preserve">Lets create the boolean options for the application as they are the easiest to create. For clarity the constructors for </w:t>
      </w:r>
      <w:r>
        <w:rPr>
          <w:rStyle w:val="MachinecrireHTML"/>
        </w:rPr>
        <w:t>Option</w:t>
      </w:r>
      <w:r>
        <w:t xml:space="preserve"> are used here. </w:t>
      </w:r>
    </w:p>
    <w:p w:rsidR="00D53D28" w:rsidRDefault="00D53D28" w:rsidP="00D53D28"/>
    <w:p w:rsidR="00D53D28" w:rsidRDefault="00D53D28" w:rsidP="00D53D28">
      <w:pPr>
        <w:pStyle w:val="PrformatHTML"/>
      </w:pPr>
      <w:r>
        <w:rPr>
          <w:rStyle w:val="typ"/>
          <w:rFonts w:eastAsiaTheme="majorEastAsia"/>
        </w:rPr>
        <w:t>Option</w:t>
      </w:r>
      <w:r>
        <w:rPr>
          <w:rStyle w:val="pln"/>
        </w:rPr>
        <w:t xml:space="preserve"> help </w:t>
      </w:r>
      <w:r>
        <w:rPr>
          <w:rStyle w:val="pun"/>
        </w:rPr>
        <w:t>=</w:t>
      </w:r>
      <w:r>
        <w:rPr>
          <w:rStyle w:val="pln"/>
        </w:rPr>
        <w:t xml:space="preserve"> </w:t>
      </w:r>
      <w:r>
        <w:rPr>
          <w:rStyle w:val="kwd"/>
          <w:rFonts w:eastAsiaTheme="majorEastAsia"/>
        </w:rPr>
        <w:t>new</w:t>
      </w:r>
      <w:r>
        <w:rPr>
          <w:rStyle w:val="pln"/>
        </w:rPr>
        <w:t xml:space="preserve"> </w:t>
      </w:r>
      <w:r>
        <w:rPr>
          <w:rStyle w:val="typ"/>
          <w:rFonts w:eastAsiaTheme="majorEastAsia"/>
        </w:rPr>
        <w:t>Option</w:t>
      </w:r>
      <w:r>
        <w:rPr>
          <w:rStyle w:val="pun"/>
        </w:rPr>
        <w:t>(</w:t>
      </w:r>
      <w:r>
        <w:rPr>
          <w:rStyle w:val="pln"/>
        </w:rPr>
        <w:t xml:space="preserve"> </w:t>
      </w:r>
      <w:r>
        <w:rPr>
          <w:rStyle w:val="str"/>
        </w:rPr>
        <w:t>"help"</w:t>
      </w:r>
      <w:r>
        <w:rPr>
          <w:rStyle w:val="pun"/>
        </w:rPr>
        <w:t>,</w:t>
      </w:r>
      <w:r>
        <w:rPr>
          <w:rStyle w:val="pln"/>
        </w:rPr>
        <w:t xml:space="preserve"> </w:t>
      </w:r>
      <w:r>
        <w:rPr>
          <w:rStyle w:val="str"/>
        </w:rPr>
        <w:t>"print this message"</w:t>
      </w:r>
      <w:r>
        <w:rPr>
          <w:rStyle w:val="pln"/>
        </w:rPr>
        <w:t xml:space="preserve"> </w:t>
      </w:r>
      <w:r>
        <w:rPr>
          <w:rStyle w:val="pun"/>
        </w:rPr>
        <w:t>);</w:t>
      </w:r>
      <w:r>
        <w:br/>
      </w:r>
      <w:r>
        <w:rPr>
          <w:rStyle w:val="typ"/>
          <w:rFonts w:eastAsiaTheme="majorEastAsia"/>
        </w:rPr>
        <w:t>Option</w:t>
      </w:r>
      <w:r>
        <w:rPr>
          <w:rStyle w:val="pln"/>
        </w:rPr>
        <w:t xml:space="preserve"> projecthelp </w:t>
      </w:r>
      <w:r>
        <w:rPr>
          <w:rStyle w:val="pun"/>
        </w:rPr>
        <w:t>=</w:t>
      </w:r>
      <w:r>
        <w:rPr>
          <w:rStyle w:val="pln"/>
        </w:rPr>
        <w:t xml:space="preserve"> </w:t>
      </w:r>
      <w:r>
        <w:rPr>
          <w:rStyle w:val="kwd"/>
          <w:rFonts w:eastAsiaTheme="majorEastAsia"/>
        </w:rPr>
        <w:t>new</w:t>
      </w:r>
      <w:r>
        <w:rPr>
          <w:rStyle w:val="pln"/>
        </w:rPr>
        <w:t xml:space="preserve"> </w:t>
      </w:r>
      <w:r>
        <w:rPr>
          <w:rStyle w:val="typ"/>
          <w:rFonts w:eastAsiaTheme="majorEastAsia"/>
        </w:rPr>
        <w:t>Option</w:t>
      </w:r>
      <w:r>
        <w:rPr>
          <w:rStyle w:val="pun"/>
        </w:rPr>
        <w:t>(</w:t>
      </w:r>
      <w:r>
        <w:rPr>
          <w:rStyle w:val="pln"/>
        </w:rPr>
        <w:t xml:space="preserve"> </w:t>
      </w:r>
      <w:r>
        <w:rPr>
          <w:rStyle w:val="str"/>
        </w:rPr>
        <w:t>"projecthelp"</w:t>
      </w:r>
      <w:r>
        <w:rPr>
          <w:rStyle w:val="pun"/>
        </w:rPr>
        <w:t>,</w:t>
      </w:r>
      <w:r>
        <w:rPr>
          <w:rStyle w:val="pln"/>
        </w:rPr>
        <w:t xml:space="preserve"> </w:t>
      </w:r>
      <w:r>
        <w:rPr>
          <w:rStyle w:val="str"/>
        </w:rPr>
        <w:t>"print project help information"</w:t>
      </w:r>
      <w:r>
        <w:rPr>
          <w:rStyle w:val="pln"/>
        </w:rPr>
        <w:t xml:space="preserve"> </w:t>
      </w:r>
      <w:r>
        <w:rPr>
          <w:rStyle w:val="pun"/>
        </w:rPr>
        <w:t>);</w:t>
      </w:r>
      <w:r>
        <w:br/>
      </w:r>
      <w:r>
        <w:rPr>
          <w:rStyle w:val="typ"/>
          <w:rFonts w:eastAsiaTheme="majorEastAsia"/>
        </w:rPr>
        <w:t>Option</w:t>
      </w:r>
      <w:r>
        <w:rPr>
          <w:rStyle w:val="pln"/>
        </w:rPr>
        <w:t xml:space="preserve"> version </w:t>
      </w:r>
      <w:r>
        <w:rPr>
          <w:rStyle w:val="pun"/>
        </w:rPr>
        <w:t>=</w:t>
      </w:r>
      <w:r>
        <w:rPr>
          <w:rStyle w:val="pln"/>
        </w:rPr>
        <w:t xml:space="preserve"> </w:t>
      </w:r>
      <w:r>
        <w:rPr>
          <w:rStyle w:val="kwd"/>
          <w:rFonts w:eastAsiaTheme="majorEastAsia"/>
        </w:rPr>
        <w:t>new</w:t>
      </w:r>
      <w:r>
        <w:rPr>
          <w:rStyle w:val="pln"/>
        </w:rPr>
        <w:t xml:space="preserve"> </w:t>
      </w:r>
      <w:r>
        <w:rPr>
          <w:rStyle w:val="typ"/>
          <w:rFonts w:eastAsiaTheme="majorEastAsia"/>
        </w:rPr>
        <w:t>Option</w:t>
      </w:r>
      <w:r>
        <w:rPr>
          <w:rStyle w:val="pun"/>
        </w:rPr>
        <w:t>(</w:t>
      </w:r>
      <w:r>
        <w:rPr>
          <w:rStyle w:val="pln"/>
        </w:rPr>
        <w:t xml:space="preserve"> </w:t>
      </w:r>
      <w:r>
        <w:rPr>
          <w:rStyle w:val="str"/>
        </w:rPr>
        <w:t>"version"</w:t>
      </w:r>
      <w:r>
        <w:rPr>
          <w:rStyle w:val="pun"/>
        </w:rPr>
        <w:t>,</w:t>
      </w:r>
      <w:r>
        <w:rPr>
          <w:rStyle w:val="pln"/>
        </w:rPr>
        <w:t xml:space="preserve"> </w:t>
      </w:r>
      <w:r>
        <w:rPr>
          <w:rStyle w:val="str"/>
        </w:rPr>
        <w:t>"print the version information and exit"</w:t>
      </w:r>
      <w:r>
        <w:rPr>
          <w:rStyle w:val="pln"/>
        </w:rPr>
        <w:t xml:space="preserve"> </w:t>
      </w:r>
      <w:r>
        <w:rPr>
          <w:rStyle w:val="pun"/>
        </w:rPr>
        <w:t>);</w:t>
      </w:r>
      <w:r>
        <w:br/>
      </w:r>
      <w:r>
        <w:rPr>
          <w:rStyle w:val="typ"/>
          <w:rFonts w:eastAsiaTheme="majorEastAsia"/>
        </w:rPr>
        <w:t>Option</w:t>
      </w:r>
      <w:r>
        <w:rPr>
          <w:rStyle w:val="pln"/>
        </w:rPr>
        <w:t xml:space="preserve"> quiet </w:t>
      </w:r>
      <w:r>
        <w:rPr>
          <w:rStyle w:val="pun"/>
        </w:rPr>
        <w:t>=</w:t>
      </w:r>
      <w:r>
        <w:rPr>
          <w:rStyle w:val="pln"/>
        </w:rPr>
        <w:t xml:space="preserve"> </w:t>
      </w:r>
      <w:r>
        <w:rPr>
          <w:rStyle w:val="kwd"/>
          <w:rFonts w:eastAsiaTheme="majorEastAsia"/>
        </w:rPr>
        <w:t>new</w:t>
      </w:r>
      <w:r>
        <w:rPr>
          <w:rStyle w:val="pln"/>
        </w:rPr>
        <w:t xml:space="preserve"> </w:t>
      </w:r>
      <w:r>
        <w:rPr>
          <w:rStyle w:val="typ"/>
          <w:rFonts w:eastAsiaTheme="majorEastAsia"/>
        </w:rPr>
        <w:t>Option</w:t>
      </w:r>
      <w:r>
        <w:rPr>
          <w:rStyle w:val="pun"/>
        </w:rPr>
        <w:t>(</w:t>
      </w:r>
      <w:r>
        <w:rPr>
          <w:rStyle w:val="pln"/>
        </w:rPr>
        <w:t xml:space="preserve"> </w:t>
      </w:r>
      <w:r>
        <w:rPr>
          <w:rStyle w:val="str"/>
        </w:rPr>
        <w:t>"quiet"</w:t>
      </w:r>
      <w:r>
        <w:rPr>
          <w:rStyle w:val="pun"/>
        </w:rPr>
        <w:t>,</w:t>
      </w:r>
      <w:r>
        <w:rPr>
          <w:rStyle w:val="pln"/>
        </w:rPr>
        <w:t xml:space="preserve"> </w:t>
      </w:r>
      <w:r>
        <w:rPr>
          <w:rStyle w:val="str"/>
        </w:rPr>
        <w:t>"be extra quiet"</w:t>
      </w:r>
      <w:r>
        <w:rPr>
          <w:rStyle w:val="pln"/>
        </w:rPr>
        <w:t xml:space="preserve"> </w:t>
      </w:r>
      <w:r>
        <w:rPr>
          <w:rStyle w:val="pun"/>
        </w:rPr>
        <w:t>);</w:t>
      </w:r>
      <w:r>
        <w:br/>
      </w:r>
      <w:r>
        <w:rPr>
          <w:rStyle w:val="typ"/>
          <w:rFonts w:eastAsiaTheme="majorEastAsia"/>
        </w:rPr>
        <w:t>Option</w:t>
      </w:r>
      <w:r>
        <w:rPr>
          <w:rStyle w:val="pln"/>
        </w:rPr>
        <w:t xml:space="preserve"> verbose </w:t>
      </w:r>
      <w:r>
        <w:rPr>
          <w:rStyle w:val="pun"/>
        </w:rPr>
        <w:t>=</w:t>
      </w:r>
      <w:r>
        <w:rPr>
          <w:rStyle w:val="pln"/>
        </w:rPr>
        <w:t xml:space="preserve"> </w:t>
      </w:r>
      <w:r>
        <w:rPr>
          <w:rStyle w:val="kwd"/>
          <w:rFonts w:eastAsiaTheme="majorEastAsia"/>
        </w:rPr>
        <w:t>new</w:t>
      </w:r>
      <w:r>
        <w:rPr>
          <w:rStyle w:val="pln"/>
        </w:rPr>
        <w:t xml:space="preserve"> </w:t>
      </w:r>
      <w:r>
        <w:rPr>
          <w:rStyle w:val="typ"/>
          <w:rFonts w:eastAsiaTheme="majorEastAsia"/>
        </w:rPr>
        <w:t>Option</w:t>
      </w:r>
      <w:r>
        <w:rPr>
          <w:rStyle w:val="pun"/>
        </w:rPr>
        <w:t>(</w:t>
      </w:r>
      <w:r>
        <w:rPr>
          <w:rStyle w:val="pln"/>
        </w:rPr>
        <w:t xml:space="preserve"> </w:t>
      </w:r>
      <w:r>
        <w:rPr>
          <w:rStyle w:val="str"/>
        </w:rPr>
        <w:t>"verbose"</w:t>
      </w:r>
      <w:r>
        <w:rPr>
          <w:rStyle w:val="pun"/>
        </w:rPr>
        <w:t>,</w:t>
      </w:r>
      <w:r>
        <w:rPr>
          <w:rStyle w:val="pln"/>
        </w:rPr>
        <w:t xml:space="preserve"> </w:t>
      </w:r>
      <w:r>
        <w:rPr>
          <w:rStyle w:val="str"/>
        </w:rPr>
        <w:t>"be extra verbose"</w:t>
      </w:r>
      <w:r>
        <w:rPr>
          <w:rStyle w:val="pln"/>
        </w:rPr>
        <w:t xml:space="preserve"> </w:t>
      </w:r>
      <w:r>
        <w:rPr>
          <w:rStyle w:val="pun"/>
        </w:rPr>
        <w:t>);</w:t>
      </w:r>
      <w:r>
        <w:br/>
      </w:r>
      <w:r>
        <w:rPr>
          <w:rStyle w:val="typ"/>
          <w:rFonts w:eastAsiaTheme="majorEastAsia"/>
        </w:rPr>
        <w:t>Option</w:t>
      </w:r>
      <w:r>
        <w:rPr>
          <w:rStyle w:val="pln"/>
        </w:rPr>
        <w:t xml:space="preserve"> debug </w:t>
      </w:r>
      <w:r>
        <w:rPr>
          <w:rStyle w:val="pun"/>
        </w:rPr>
        <w:t>=</w:t>
      </w:r>
      <w:r>
        <w:rPr>
          <w:rStyle w:val="pln"/>
        </w:rPr>
        <w:t xml:space="preserve"> </w:t>
      </w:r>
      <w:r>
        <w:rPr>
          <w:rStyle w:val="kwd"/>
          <w:rFonts w:eastAsiaTheme="majorEastAsia"/>
        </w:rPr>
        <w:t>new</w:t>
      </w:r>
      <w:r>
        <w:rPr>
          <w:rStyle w:val="pln"/>
        </w:rPr>
        <w:t xml:space="preserve"> </w:t>
      </w:r>
      <w:r>
        <w:rPr>
          <w:rStyle w:val="typ"/>
          <w:rFonts w:eastAsiaTheme="majorEastAsia"/>
        </w:rPr>
        <w:t>Option</w:t>
      </w:r>
      <w:r>
        <w:rPr>
          <w:rStyle w:val="pun"/>
        </w:rPr>
        <w:t>(</w:t>
      </w:r>
      <w:r>
        <w:rPr>
          <w:rStyle w:val="pln"/>
        </w:rPr>
        <w:t xml:space="preserve"> </w:t>
      </w:r>
      <w:r>
        <w:rPr>
          <w:rStyle w:val="str"/>
        </w:rPr>
        <w:t>"debug"</w:t>
      </w:r>
      <w:r>
        <w:rPr>
          <w:rStyle w:val="pun"/>
        </w:rPr>
        <w:t>,</w:t>
      </w:r>
      <w:r>
        <w:rPr>
          <w:rStyle w:val="pln"/>
        </w:rPr>
        <w:t xml:space="preserve"> </w:t>
      </w:r>
      <w:r>
        <w:rPr>
          <w:rStyle w:val="str"/>
        </w:rPr>
        <w:t>"print debugging information"</w:t>
      </w:r>
      <w:r>
        <w:rPr>
          <w:rStyle w:val="pln"/>
        </w:rPr>
        <w:t xml:space="preserve"> </w:t>
      </w:r>
      <w:r>
        <w:rPr>
          <w:rStyle w:val="pun"/>
        </w:rPr>
        <w:t>);</w:t>
      </w:r>
      <w:r>
        <w:br/>
      </w:r>
      <w:r>
        <w:rPr>
          <w:rStyle w:val="typ"/>
          <w:rFonts w:eastAsiaTheme="majorEastAsia"/>
        </w:rPr>
        <w:t>Option</w:t>
      </w:r>
      <w:r>
        <w:rPr>
          <w:rStyle w:val="pln"/>
        </w:rPr>
        <w:t xml:space="preserve"> emacs </w:t>
      </w:r>
      <w:r>
        <w:rPr>
          <w:rStyle w:val="pun"/>
        </w:rPr>
        <w:t>=</w:t>
      </w:r>
      <w:r>
        <w:rPr>
          <w:rStyle w:val="pln"/>
        </w:rPr>
        <w:t xml:space="preserve"> </w:t>
      </w:r>
      <w:r>
        <w:rPr>
          <w:rStyle w:val="kwd"/>
          <w:rFonts w:eastAsiaTheme="majorEastAsia"/>
        </w:rPr>
        <w:t>new</w:t>
      </w:r>
      <w:r>
        <w:rPr>
          <w:rStyle w:val="pln"/>
        </w:rPr>
        <w:t xml:space="preserve"> </w:t>
      </w:r>
      <w:r>
        <w:rPr>
          <w:rStyle w:val="typ"/>
          <w:rFonts w:eastAsiaTheme="majorEastAsia"/>
        </w:rPr>
        <w:t>Option</w:t>
      </w:r>
      <w:r>
        <w:rPr>
          <w:rStyle w:val="pun"/>
        </w:rPr>
        <w:t>(</w:t>
      </w:r>
      <w:r>
        <w:rPr>
          <w:rStyle w:val="pln"/>
        </w:rPr>
        <w:t xml:space="preserve"> </w:t>
      </w:r>
      <w:r>
        <w:rPr>
          <w:rStyle w:val="str"/>
        </w:rPr>
        <w:t>"emacs"</w:t>
      </w:r>
      <w:r>
        <w:rPr>
          <w:rStyle w:val="pun"/>
        </w:rPr>
        <w:t>,</w:t>
      </w:r>
      <w:r>
        <w:br/>
      </w:r>
      <w:r>
        <w:rPr>
          <w:rStyle w:val="pln"/>
        </w:rPr>
        <w:t>                           </w:t>
      </w:r>
      <w:r>
        <w:rPr>
          <w:rStyle w:val="str"/>
        </w:rPr>
        <w:t>"produce logging information without adornments"</w:t>
      </w:r>
      <w:r>
        <w:rPr>
          <w:rStyle w:val="pln"/>
        </w:rPr>
        <w:t xml:space="preserve"> </w:t>
      </w:r>
      <w:r>
        <w:rPr>
          <w:rStyle w:val="pun"/>
        </w:rPr>
        <w:t>);</w:t>
      </w:r>
    </w:p>
    <w:p w:rsidR="00D53D28" w:rsidRDefault="00D53D28" w:rsidP="00D53D28">
      <w:pPr>
        <w:pStyle w:val="Titre3"/>
      </w:pPr>
      <w:r>
        <w:lastRenderedPageBreak/>
        <w:t>Argument Options</w:t>
      </w:r>
      <w:bookmarkStart w:id="12" w:name="Argument_Options"/>
      <w:bookmarkEnd w:id="12"/>
    </w:p>
    <w:p w:rsidR="00D53D28" w:rsidRDefault="00D53D28" w:rsidP="00D53D28">
      <w:pPr>
        <w:pStyle w:val="NormalWeb"/>
      </w:pPr>
      <w:r>
        <w:t xml:space="preserve">The argument options are created using the </w:t>
      </w:r>
      <w:r>
        <w:rPr>
          <w:rStyle w:val="MachinecrireHTML"/>
        </w:rPr>
        <w:t>OptionBuilder</w:t>
      </w:r>
      <w:r>
        <w:t xml:space="preserve">. </w:t>
      </w:r>
    </w:p>
    <w:p w:rsidR="00D53D28" w:rsidRDefault="00D53D28" w:rsidP="00D53D28"/>
    <w:p w:rsidR="00D53D28" w:rsidRDefault="00D53D28" w:rsidP="00D53D28">
      <w:pPr>
        <w:pStyle w:val="PrformatHTML"/>
      </w:pPr>
      <w:r>
        <w:rPr>
          <w:rStyle w:val="typ"/>
          <w:rFonts w:eastAsiaTheme="majorEastAsia"/>
        </w:rPr>
        <w:t>Option</w:t>
      </w:r>
      <w:r>
        <w:rPr>
          <w:rStyle w:val="pln"/>
        </w:rPr>
        <w:t xml:space="preserve"> logfile   </w:t>
      </w:r>
      <w:r>
        <w:rPr>
          <w:rStyle w:val="pun"/>
        </w:rPr>
        <w:t>=</w:t>
      </w:r>
      <w:r>
        <w:rPr>
          <w:rStyle w:val="pln"/>
        </w:rPr>
        <w:t xml:space="preserve"> </w:t>
      </w:r>
      <w:r>
        <w:rPr>
          <w:rStyle w:val="typ"/>
          <w:rFonts w:eastAsiaTheme="majorEastAsia"/>
        </w:rPr>
        <w:t>OptionBuilder</w:t>
      </w:r>
      <w:r>
        <w:rPr>
          <w:rStyle w:val="pun"/>
        </w:rPr>
        <w:t>.</w:t>
      </w:r>
      <w:r>
        <w:rPr>
          <w:rStyle w:val="pln"/>
        </w:rPr>
        <w:t>withArgName</w:t>
      </w:r>
      <w:r>
        <w:rPr>
          <w:rStyle w:val="pun"/>
        </w:rPr>
        <w:t>(</w:t>
      </w:r>
      <w:r>
        <w:rPr>
          <w:rStyle w:val="pln"/>
        </w:rPr>
        <w:t xml:space="preserve"> </w:t>
      </w:r>
      <w:r>
        <w:rPr>
          <w:rStyle w:val="str"/>
        </w:rPr>
        <w:t>"file"</w:t>
      </w:r>
      <w:r>
        <w:rPr>
          <w:rStyle w:val="pln"/>
        </w:rPr>
        <w:t xml:space="preserve"> </w:t>
      </w:r>
      <w:r>
        <w:rPr>
          <w:rStyle w:val="pun"/>
        </w:rPr>
        <w:t>)</w:t>
      </w:r>
      <w:r>
        <w:br/>
      </w:r>
      <w:r>
        <w:rPr>
          <w:rStyle w:val="pln"/>
        </w:rPr>
        <w:t xml:space="preserve">                                </w:t>
      </w:r>
      <w:r>
        <w:rPr>
          <w:rStyle w:val="pun"/>
        </w:rPr>
        <w:t>.</w:t>
      </w:r>
      <w:r>
        <w:rPr>
          <w:rStyle w:val="pln"/>
        </w:rPr>
        <w:t>hasArg</w:t>
      </w:r>
      <w:r>
        <w:rPr>
          <w:rStyle w:val="pun"/>
        </w:rPr>
        <w:t>()</w:t>
      </w:r>
      <w:r>
        <w:br/>
      </w:r>
      <w:r>
        <w:rPr>
          <w:rStyle w:val="pln"/>
        </w:rPr>
        <w:t xml:space="preserve">                                </w:t>
      </w:r>
      <w:r>
        <w:rPr>
          <w:rStyle w:val="pun"/>
        </w:rPr>
        <w:t>.</w:t>
      </w:r>
      <w:r>
        <w:rPr>
          <w:rStyle w:val="pln"/>
        </w:rPr>
        <w:t>withDescription</w:t>
      </w:r>
      <w:r>
        <w:rPr>
          <w:rStyle w:val="pun"/>
        </w:rPr>
        <w:t>(</w:t>
      </w:r>
      <w:r>
        <w:rPr>
          <w:rStyle w:val="pln"/>
        </w:rPr>
        <w:t xml:space="preserve">  </w:t>
      </w:r>
      <w:r>
        <w:rPr>
          <w:rStyle w:val="str"/>
        </w:rPr>
        <w:t>"use given file for log"</w:t>
      </w:r>
      <w:r>
        <w:rPr>
          <w:rStyle w:val="pln"/>
        </w:rPr>
        <w:t xml:space="preserve"> </w:t>
      </w:r>
      <w:r>
        <w:rPr>
          <w:rStyle w:val="pun"/>
        </w:rPr>
        <w:t>)</w:t>
      </w:r>
      <w:r>
        <w:br/>
      </w:r>
      <w:r>
        <w:rPr>
          <w:rStyle w:val="pln"/>
        </w:rPr>
        <w:t xml:space="preserve">                                </w:t>
      </w:r>
      <w:r>
        <w:rPr>
          <w:rStyle w:val="pun"/>
        </w:rPr>
        <w:t>.</w:t>
      </w:r>
      <w:r>
        <w:rPr>
          <w:rStyle w:val="pln"/>
        </w:rPr>
        <w:t>create</w:t>
      </w:r>
      <w:r>
        <w:rPr>
          <w:rStyle w:val="pun"/>
        </w:rPr>
        <w:t>(</w:t>
      </w:r>
      <w:r>
        <w:rPr>
          <w:rStyle w:val="pln"/>
        </w:rPr>
        <w:t xml:space="preserve"> </w:t>
      </w:r>
      <w:r>
        <w:rPr>
          <w:rStyle w:val="str"/>
        </w:rPr>
        <w:t>"logfile"</w:t>
      </w:r>
      <w:r>
        <w:rPr>
          <w:rStyle w:val="pln"/>
        </w:rPr>
        <w:t xml:space="preserve"> </w:t>
      </w:r>
      <w:r>
        <w:rPr>
          <w:rStyle w:val="pun"/>
        </w:rPr>
        <w:t>);</w:t>
      </w:r>
      <w:r>
        <w:br/>
      </w:r>
      <w:r>
        <w:br/>
      </w:r>
      <w:r>
        <w:rPr>
          <w:rStyle w:val="typ"/>
          <w:rFonts w:eastAsiaTheme="majorEastAsia"/>
        </w:rPr>
        <w:t>Option</w:t>
      </w:r>
      <w:r>
        <w:rPr>
          <w:rStyle w:val="pln"/>
        </w:rPr>
        <w:t xml:space="preserve"> logger    </w:t>
      </w:r>
      <w:r>
        <w:rPr>
          <w:rStyle w:val="pun"/>
        </w:rPr>
        <w:t>=</w:t>
      </w:r>
      <w:r>
        <w:rPr>
          <w:rStyle w:val="pln"/>
        </w:rPr>
        <w:t xml:space="preserve"> </w:t>
      </w:r>
      <w:r>
        <w:rPr>
          <w:rStyle w:val="typ"/>
          <w:rFonts w:eastAsiaTheme="majorEastAsia"/>
        </w:rPr>
        <w:t>OptionBuilder</w:t>
      </w:r>
      <w:r>
        <w:rPr>
          <w:rStyle w:val="pun"/>
        </w:rPr>
        <w:t>.</w:t>
      </w:r>
      <w:r>
        <w:rPr>
          <w:rStyle w:val="pln"/>
        </w:rPr>
        <w:t>withArgName</w:t>
      </w:r>
      <w:r>
        <w:rPr>
          <w:rStyle w:val="pun"/>
        </w:rPr>
        <w:t>(</w:t>
      </w:r>
      <w:r>
        <w:rPr>
          <w:rStyle w:val="pln"/>
        </w:rPr>
        <w:t xml:space="preserve"> </w:t>
      </w:r>
      <w:r>
        <w:rPr>
          <w:rStyle w:val="str"/>
        </w:rPr>
        <w:t>"classname"</w:t>
      </w:r>
      <w:r>
        <w:rPr>
          <w:rStyle w:val="pln"/>
        </w:rPr>
        <w:t xml:space="preserve"> </w:t>
      </w:r>
      <w:r>
        <w:rPr>
          <w:rStyle w:val="pun"/>
        </w:rPr>
        <w:t>)</w:t>
      </w:r>
      <w:r>
        <w:br/>
      </w:r>
      <w:r>
        <w:rPr>
          <w:rStyle w:val="pln"/>
        </w:rPr>
        <w:t xml:space="preserve">                                </w:t>
      </w:r>
      <w:r>
        <w:rPr>
          <w:rStyle w:val="pun"/>
        </w:rPr>
        <w:t>.</w:t>
      </w:r>
      <w:r>
        <w:rPr>
          <w:rStyle w:val="pln"/>
        </w:rPr>
        <w:t>hasArg</w:t>
      </w:r>
      <w:r>
        <w:rPr>
          <w:rStyle w:val="pun"/>
        </w:rPr>
        <w:t>()</w:t>
      </w:r>
      <w:r>
        <w:br/>
      </w:r>
      <w:r>
        <w:rPr>
          <w:rStyle w:val="pln"/>
        </w:rPr>
        <w:t xml:space="preserve">                                </w:t>
      </w:r>
      <w:r>
        <w:rPr>
          <w:rStyle w:val="pun"/>
        </w:rPr>
        <w:t>.</w:t>
      </w:r>
      <w:r>
        <w:rPr>
          <w:rStyle w:val="pln"/>
        </w:rPr>
        <w:t>withDescription</w:t>
      </w:r>
      <w:r>
        <w:rPr>
          <w:rStyle w:val="pun"/>
        </w:rPr>
        <w:t>(</w:t>
      </w:r>
      <w:r>
        <w:rPr>
          <w:rStyle w:val="pln"/>
        </w:rPr>
        <w:t xml:space="preserve"> </w:t>
      </w:r>
      <w:r>
        <w:rPr>
          <w:rStyle w:val="str"/>
        </w:rPr>
        <w:t>"the class which it to perform "</w:t>
      </w:r>
      <w:r>
        <w:br/>
      </w:r>
      <w:r>
        <w:rPr>
          <w:rStyle w:val="pln"/>
        </w:rPr>
        <w:t xml:space="preserve">                                                  </w:t>
      </w:r>
      <w:r>
        <w:rPr>
          <w:rStyle w:val="pun"/>
        </w:rPr>
        <w:t>+</w:t>
      </w:r>
      <w:r>
        <w:rPr>
          <w:rStyle w:val="pln"/>
        </w:rPr>
        <w:t xml:space="preserve"> </w:t>
      </w:r>
      <w:r>
        <w:rPr>
          <w:rStyle w:val="str"/>
        </w:rPr>
        <w:t>"logging"</w:t>
      </w:r>
      <w:r>
        <w:rPr>
          <w:rStyle w:val="pln"/>
        </w:rPr>
        <w:t xml:space="preserve"> </w:t>
      </w:r>
      <w:r>
        <w:rPr>
          <w:rStyle w:val="pun"/>
        </w:rPr>
        <w:t>)</w:t>
      </w:r>
      <w:r>
        <w:br/>
      </w:r>
      <w:r>
        <w:rPr>
          <w:rStyle w:val="pln"/>
        </w:rPr>
        <w:t xml:space="preserve">                                </w:t>
      </w:r>
      <w:r>
        <w:rPr>
          <w:rStyle w:val="pun"/>
        </w:rPr>
        <w:t>.</w:t>
      </w:r>
      <w:r>
        <w:rPr>
          <w:rStyle w:val="pln"/>
        </w:rPr>
        <w:t>create</w:t>
      </w:r>
      <w:r>
        <w:rPr>
          <w:rStyle w:val="pun"/>
        </w:rPr>
        <w:t>(</w:t>
      </w:r>
      <w:r>
        <w:rPr>
          <w:rStyle w:val="pln"/>
        </w:rPr>
        <w:t xml:space="preserve"> </w:t>
      </w:r>
      <w:r>
        <w:rPr>
          <w:rStyle w:val="str"/>
        </w:rPr>
        <w:t>"logger"</w:t>
      </w:r>
      <w:r>
        <w:rPr>
          <w:rStyle w:val="pln"/>
        </w:rPr>
        <w:t xml:space="preserve"> </w:t>
      </w:r>
      <w:r>
        <w:rPr>
          <w:rStyle w:val="pun"/>
        </w:rPr>
        <w:t>);</w:t>
      </w:r>
      <w:r>
        <w:br/>
      </w:r>
      <w:r>
        <w:br/>
      </w:r>
      <w:r>
        <w:rPr>
          <w:rStyle w:val="typ"/>
          <w:rFonts w:eastAsiaTheme="majorEastAsia"/>
        </w:rPr>
        <w:t>Option</w:t>
      </w:r>
      <w:r>
        <w:rPr>
          <w:rStyle w:val="pln"/>
        </w:rPr>
        <w:t xml:space="preserve"> listener  </w:t>
      </w:r>
      <w:r>
        <w:rPr>
          <w:rStyle w:val="pun"/>
        </w:rPr>
        <w:t>=</w:t>
      </w:r>
      <w:r>
        <w:rPr>
          <w:rStyle w:val="pln"/>
        </w:rPr>
        <w:t xml:space="preserve"> </w:t>
      </w:r>
      <w:r>
        <w:rPr>
          <w:rStyle w:val="typ"/>
          <w:rFonts w:eastAsiaTheme="majorEastAsia"/>
        </w:rPr>
        <w:t>OptionBuilder</w:t>
      </w:r>
      <w:r>
        <w:rPr>
          <w:rStyle w:val="pun"/>
        </w:rPr>
        <w:t>.</w:t>
      </w:r>
      <w:r>
        <w:rPr>
          <w:rStyle w:val="pln"/>
        </w:rPr>
        <w:t>withArgName</w:t>
      </w:r>
      <w:r>
        <w:rPr>
          <w:rStyle w:val="pun"/>
        </w:rPr>
        <w:t>(</w:t>
      </w:r>
      <w:r>
        <w:rPr>
          <w:rStyle w:val="pln"/>
        </w:rPr>
        <w:t xml:space="preserve"> </w:t>
      </w:r>
      <w:r>
        <w:rPr>
          <w:rStyle w:val="str"/>
        </w:rPr>
        <w:t>"classname"</w:t>
      </w:r>
      <w:r>
        <w:rPr>
          <w:rStyle w:val="pln"/>
        </w:rPr>
        <w:t xml:space="preserve"> </w:t>
      </w:r>
      <w:r>
        <w:rPr>
          <w:rStyle w:val="pun"/>
        </w:rPr>
        <w:t>)</w:t>
      </w:r>
      <w:r>
        <w:br/>
      </w:r>
      <w:r>
        <w:rPr>
          <w:rStyle w:val="pln"/>
        </w:rPr>
        <w:t xml:space="preserve">                                </w:t>
      </w:r>
      <w:r>
        <w:rPr>
          <w:rStyle w:val="pun"/>
        </w:rPr>
        <w:t>.</w:t>
      </w:r>
      <w:r>
        <w:rPr>
          <w:rStyle w:val="pln"/>
        </w:rPr>
        <w:t>hasArg</w:t>
      </w:r>
      <w:r>
        <w:rPr>
          <w:rStyle w:val="pun"/>
        </w:rPr>
        <w:t>()</w:t>
      </w:r>
      <w:r>
        <w:br/>
      </w:r>
      <w:r>
        <w:rPr>
          <w:rStyle w:val="pln"/>
        </w:rPr>
        <w:t xml:space="preserve">                                </w:t>
      </w:r>
      <w:r>
        <w:rPr>
          <w:rStyle w:val="pun"/>
        </w:rPr>
        <w:t>.</w:t>
      </w:r>
      <w:r>
        <w:rPr>
          <w:rStyle w:val="pln"/>
        </w:rPr>
        <w:t>withDescription</w:t>
      </w:r>
      <w:r>
        <w:rPr>
          <w:rStyle w:val="pun"/>
        </w:rPr>
        <w:t>(</w:t>
      </w:r>
      <w:r>
        <w:rPr>
          <w:rStyle w:val="pln"/>
        </w:rPr>
        <w:t xml:space="preserve"> </w:t>
      </w:r>
      <w:r>
        <w:rPr>
          <w:rStyle w:val="str"/>
        </w:rPr>
        <w:t>"add an instance of class as "</w:t>
      </w:r>
      <w:r>
        <w:br/>
      </w:r>
      <w:r>
        <w:rPr>
          <w:rStyle w:val="pln"/>
        </w:rPr>
        <w:t xml:space="preserve">                                                  </w:t>
      </w:r>
      <w:r>
        <w:rPr>
          <w:rStyle w:val="pun"/>
        </w:rPr>
        <w:t>+</w:t>
      </w:r>
      <w:r>
        <w:rPr>
          <w:rStyle w:val="pln"/>
        </w:rPr>
        <w:t xml:space="preserve"> </w:t>
      </w:r>
      <w:r>
        <w:rPr>
          <w:rStyle w:val="str"/>
        </w:rPr>
        <w:t>"a project listener"</w:t>
      </w:r>
      <w:r>
        <w:rPr>
          <w:rStyle w:val="pln"/>
        </w:rPr>
        <w:t xml:space="preserve"> </w:t>
      </w:r>
      <w:r>
        <w:rPr>
          <w:rStyle w:val="pun"/>
        </w:rPr>
        <w:t>)</w:t>
      </w:r>
      <w:r>
        <w:br/>
      </w:r>
      <w:r>
        <w:rPr>
          <w:rStyle w:val="pln"/>
        </w:rPr>
        <w:t xml:space="preserve">                                </w:t>
      </w:r>
      <w:r>
        <w:rPr>
          <w:rStyle w:val="pun"/>
        </w:rPr>
        <w:t>.</w:t>
      </w:r>
      <w:r>
        <w:rPr>
          <w:rStyle w:val="pln"/>
        </w:rPr>
        <w:t>create</w:t>
      </w:r>
      <w:r>
        <w:rPr>
          <w:rStyle w:val="pun"/>
        </w:rPr>
        <w:t>(</w:t>
      </w:r>
      <w:r>
        <w:rPr>
          <w:rStyle w:val="pln"/>
        </w:rPr>
        <w:t xml:space="preserve"> </w:t>
      </w:r>
      <w:r>
        <w:rPr>
          <w:rStyle w:val="str"/>
        </w:rPr>
        <w:t>"listener"</w:t>
      </w:r>
      <w:r>
        <w:rPr>
          <w:rStyle w:val="pun"/>
        </w:rPr>
        <w:t>);</w:t>
      </w:r>
      <w:r>
        <w:rPr>
          <w:rStyle w:val="pln"/>
        </w:rPr>
        <w:t xml:space="preserve"> </w:t>
      </w:r>
      <w:r>
        <w:br/>
      </w:r>
      <w:r>
        <w:br/>
      </w:r>
      <w:r>
        <w:rPr>
          <w:rStyle w:val="typ"/>
          <w:rFonts w:eastAsiaTheme="majorEastAsia"/>
        </w:rPr>
        <w:t>Option</w:t>
      </w:r>
      <w:r>
        <w:rPr>
          <w:rStyle w:val="pln"/>
        </w:rPr>
        <w:t xml:space="preserve"> buildfile </w:t>
      </w:r>
      <w:r>
        <w:rPr>
          <w:rStyle w:val="pun"/>
        </w:rPr>
        <w:t>=</w:t>
      </w:r>
      <w:r>
        <w:rPr>
          <w:rStyle w:val="pln"/>
        </w:rPr>
        <w:t xml:space="preserve"> </w:t>
      </w:r>
      <w:r>
        <w:rPr>
          <w:rStyle w:val="typ"/>
          <w:rFonts w:eastAsiaTheme="majorEastAsia"/>
        </w:rPr>
        <w:t>OptionBuilder</w:t>
      </w:r>
      <w:r>
        <w:rPr>
          <w:rStyle w:val="pun"/>
        </w:rPr>
        <w:t>.</w:t>
      </w:r>
      <w:r>
        <w:rPr>
          <w:rStyle w:val="pln"/>
        </w:rPr>
        <w:t>withArgName</w:t>
      </w:r>
      <w:r>
        <w:rPr>
          <w:rStyle w:val="pun"/>
        </w:rPr>
        <w:t>(</w:t>
      </w:r>
      <w:r>
        <w:rPr>
          <w:rStyle w:val="pln"/>
        </w:rPr>
        <w:t xml:space="preserve"> </w:t>
      </w:r>
      <w:r>
        <w:rPr>
          <w:rStyle w:val="str"/>
        </w:rPr>
        <w:t>"file"</w:t>
      </w:r>
      <w:r>
        <w:rPr>
          <w:rStyle w:val="pln"/>
        </w:rPr>
        <w:t xml:space="preserve"> </w:t>
      </w:r>
      <w:r>
        <w:rPr>
          <w:rStyle w:val="pun"/>
        </w:rPr>
        <w:t>)</w:t>
      </w:r>
      <w:r>
        <w:br/>
      </w:r>
      <w:r>
        <w:rPr>
          <w:rStyle w:val="pln"/>
        </w:rPr>
        <w:t xml:space="preserve">                                </w:t>
      </w:r>
      <w:r>
        <w:rPr>
          <w:rStyle w:val="pun"/>
        </w:rPr>
        <w:t>.</w:t>
      </w:r>
      <w:r>
        <w:rPr>
          <w:rStyle w:val="pln"/>
        </w:rPr>
        <w:t>hasArg</w:t>
      </w:r>
      <w:r>
        <w:rPr>
          <w:rStyle w:val="pun"/>
        </w:rPr>
        <w:t>()</w:t>
      </w:r>
      <w:r>
        <w:br/>
      </w:r>
      <w:r>
        <w:rPr>
          <w:rStyle w:val="pln"/>
        </w:rPr>
        <w:t xml:space="preserve">                                </w:t>
      </w:r>
      <w:r>
        <w:rPr>
          <w:rStyle w:val="pun"/>
        </w:rPr>
        <w:t>.</w:t>
      </w:r>
      <w:r>
        <w:rPr>
          <w:rStyle w:val="pln"/>
        </w:rPr>
        <w:t>withDescription</w:t>
      </w:r>
      <w:r>
        <w:rPr>
          <w:rStyle w:val="pun"/>
        </w:rPr>
        <w:t>(</w:t>
      </w:r>
      <w:r>
        <w:rPr>
          <w:rStyle w:val="pln"/>
        </w:rPr>
        <w:t xml:space="preserve">  </w:t>
      </w:r>
      <w:r>
        <w:rPr>
          <w:rStyle w:val="str"/>
        </w:rPr>
        <w:t>"use given buildfile"</w:t>
      </w:r>
      <w:r>
        <w:rPr>
          <w:rStyle w:val="pln"/>
        </w:rPr>
        <w:t xml:space="preserve"> </w:t>
      </w:r>
      <w:r>
        <w:rPr>
          <w:rStyle w:val="pun"/>
        </w:rPr>
        <w:t>)</w:t>
      </w:r>
      <w:r>
        <w:br/>
      </w:r>
      <w:r>
        <w:rPr>
          <w:rStyle w:val="pln"/>
        </w:rPr>
        <w:t xml:space="preserve">                                </w:t>
      </w:r>
      <w:r>
        <w:rPr>
          <w:rStyle w:val="pun"/>
        </w:rPr>
        <w:t>.</w:t>
      </w:r>
      <w:r>
        <w:rPr>
          <w:rStyle w:val="pln"/>
        </w:rPr>
        <w:t>create</w:t>
      </w:r>
      <w:r>
        <w:rPr>
          <w:rStyle w:val="pun"/>
        </w:rPr>
        <w:t>(</w:t>
      </w:r>
      <w:r>
        <w:rPr>
          <w:rStyle w:val="pln"/>
        </w:rPr>
        <w:t xml:space="preserve"> </w:t>
      </w:r>
      <w:r>
        <w:rPr>
          <w:rStyle w:val="str"/>
        </w:rPr>
        <w:t>"buildfile"</w:t>
      </w:r>
      <w:r>
        <w:rPr>
          <w:rStyle w:val="pun"/>
        </w:rPr>
        <w:t>);</w:t>
      </w:r>
      <w:r>
        <w:br/>
      </w:r>
      <w:r>
        <w:br/>
      </w:r>
      <w:r>
        <w:rPr>
          <w:rStyle w:val="typ"/>
          <w:rFonts w:eastAsiaTheme="majorEastAsia"/>
        </w:rPr>
        <w:t>Option</w:t>
      </w:r>
      <w:r>
        <w:rPr>
          <w:rStyle w:val="pln"/>
        </w:rPr>
        <w:t xml:space="preserve"> find      </w:t>
      </w:r>
      <w:r>
        <w:rPr>
          <w:rStyle w:val="pun"/>
        </w:rPr>
        <w:t>=</w:t>
      </w:r>
      <w:r>
        <w:rPr>
          <w:rStyle w:val="pln"/>
        </w:rPr>
        <w:t xml:space="preserve"> </w:t>
      </w:r>
      <w:r>
        <w:rPr>
          <w:rStyle w:val="typ"/>
          <w:rFonts w:eastAsiaTheme="majorEastAsia"/>
        </w:rPr>
        <w:t>OptionBuilder</w:t>
      </w:r>
      <w:r>
        <w:rPr>
          <w:rStyle w:val="pun"/>
        </w:rPr>
        <w:t>.</w:t>
      </w:r>
      <w:r>
        <w:rPr>
          <w:rStyle w:val="pln"/>
        </w:rPr>
        <w:t>withArgName</w:t>
      </w:r>
      <w:r>
        <w:rPr>
          <w:rStyle w:val="pun"/>
        </w:rPr>
        <w:t>(</w:t>
      </w:r>
      <w:r>
        <w:rPr>
          <w:rStyle w:val="pln"/>
        </w:rPr>
        <w:t xml:space="preserve"> </w:t>
      </w:r>
      <w:r>
        <w:rPr>
          <w:rStyle w:val="str"/>
        </w:rPr>
        <w:t>"file"</w:t>
      </w:r>
      <w:r>
        <w:rPr>
          <w:rStyle w:val="pln"/>
        </w:rPr>
        <w:t xml:space="preserve"> </w:t>
      </w:r>
      <w:r>
        <w:rPr>
          <w:rStyle w:val="pun"/>
        </w:rPr>
        <w:t>)</w:t>
      </w:r>
      <w:r>
        <w:br/>
      </w:r>
      <w:r>
        <w:rPr>
          <w:rStyle w:val="pln"/>
        </w:rPr>
        <w:t xml:space="preserve">                                </w:t>
      </w:r>
      <w:r>
        <w:rPr>
          <w:rStyle w:val="pun"/>
        </w:rPr>
        <w:t>.</w:t>
      </w:r>
      <w:r>
        <w:rPr>
          <w:rStyle w:val="pln"/>
        </w:rPr>
        <w:t>hasArg</w:t>
      </w:r>
      <w:r>
        <w:rPr>
          <w:rStyle w:val="pun"/>
        </w:rPr>
        <w:t>()</w:t>
      </w:r>
      <w:r>
        <w:br/>
      </w:r>
      <w:r>
        <w:rPr>
          <w:rStyle w:val="pln"/>
        </w:rPr>
        <w:t xml:space="preserve">                                </w:t>
      </w:r>
      <w:r>
        <w:rPr>
          <w:rStyle w:val="pun"/>
        </w:rPr>
        <w:t>.</w:t>
      </w:r>
      <w:r>
        <w:rPr>
          <w:rStyle w:val="pln"/>
        </w:rPr>
        <w:t>withDescription</w:t>
      </w:r>
      <w:r>
        <w:rPr>
          <w:rStyle w:val="pun"/>
        </w:rPr>
        <w:t>(</w:t>
      </w:r>
      <w:r>
        <w:rPr>
          <w:rStyle w:val="pln"/>
        </w:rPr>
        <w:t xml:space="preserve"> </w:t>
      </w:r>
      <w:r>
        <w:rPr>
          <w:rStyle w:val="str"/>
        </w:rPr>
        <w:t>"search for buildfile towards the "</w:t>
      </w:r>
      <w:r>
        <w:br/>
      </w:r>
      <w:r>
        <w:rPr>
          <w:rStyle w:val="pln"/>
        </w:rPr>
        <w:t xml:space="preserve">                                                  </w:t>
      </w:r>
      <w:r>
        <w:rPr>
          <w:rStyle w:val="pun"/>
        </w:rPr>
        <w:t>+</w:t>
      </w:r>
      <w:r>
        <w:rPr>
          <w:rStyle w:val="pln"/>
        </w:rPr>
        <w:t xml:space="preserve"> </w:t>
      </w:r>
      <w:r>
        <w:rPr>
          <w:rStyle w:val="str"/>
        </w:rPr>
        <w:t>"root of the filesystem and use it"</w:t>
      </w:r>
      <w:r>
        <w:rPr>
          <w:rStyle w:val="pln"/>
        </w:rPr>
        <w:t xml:space="preserve"> </w:t>
      </w:r>
      <w:r>
        <w:rPr>
          <w:rStyle w:val="pun"/>
        </w:rPr>
        <w:t>)</w:t>
      </w:r>
      <w:r>
        <w:br/>
      </w:r>
      <w:r>
        <w:rPr>
          <w:rStyle w:val="pln"/>
        </w:rPr>
        <w:t xml:space="preserve">                                </w:t>
      </w:r>
      <w:r>
        <w:rPr>
          <w:rStyle w:val="pun"/>
        </w:rPr>
        <w:t>.</w:t>
      </w:r>
      <w:r>
        <w:rPr>
          <w:rStyle w:val="pln"/>
        </w:rPr>
        <w:t>create</w:t>
      </w:r>
      <w:r>
        <w:rPr>
          <w:rStyle w:val="pun"/>
        </w:rPr>
        <w:t>(</w:t>
      </w:r>
      <w:r>
        <w:rPr>
          <w:rStyle w:val="pln"/>
        </w:rPr>
        <w:t xml:space="preserve"> </w:t>
      </w:r>
      <w:r>
        <w:rPr>
          <w:rStyle w:val="str"/>
        </w:rPr>
        <w:t>"find"</w:t>
      </w:r>
      <w:r>
        <w:rPr>
          <w:rStyle w:val="pln"/>
        </w:rPr>
        <w:t xml:space="preserve"> </w:t>
      </w:r>
      <w:r>
        <w:rPr>
          <w:rStyle w:val="pun"/>
        </w:rPr>
        <w:t>);</w:t>
      </w:r>
    </w:p>
    <w:p w:rsidR="00D53D28" w:rsidRDefault="00D53D28" w:rsidP="00D53D28">
      <w:pPr>
        <w:pStyle w:val="Titre3"/>
      </w:pPr>
      <w:r>
        <w:t>Java Property Option</w:t>
      </w:r>
      <w:bookmarkStart w:id="13" w:name="Java_Property_Option"/>
      <w:bookmarkEnd w:id="13"/>
    </w:p>
    <w:p w:rsidR="00D53D28" w:rsidRDefault="00D53D28" w:rsidP="00D53D28">
      <w:pPr>
        <w:pStyle w:val="NormalWeb"/>
      </w:pPr>
      <w:r>
        <w:t xml:space="preserve">The last option to create is the Java property and it is also created using the OptionBuilder. </w:t>
      </w:r>
    </w:p>
    <w:p w:rsidR="00D53D28" w:rsidRDefault="00D53D28" w:rsidP="00D53D28"/>
    <w:p w:rsidR="00D53D28" w:rsidRDefault="00D53D28" w:rsidP="00D53D28">
      <w:pPr>
        <w:pStyle w:val="PrformatHTML"/>
      </w:pPr>
      <w:r>
        <w:rPr>
          <w:rStyle w:val="typ"/>
          <w:rFonts w:eastAsiaTheme="majorEastAsia"/>
        </w:rPr>
        <w:t>Option</w:t>
      </w:r>
      <w:r>
        <w:rPr>
          <w:rStyle w:val="pln"/>
        </w:rPr>
        <w:t xml:space="preserve"> property  </w:t>
      </w:r>
      <w:r>
        <w:rPr>
          <w:rStyle w:val="pun"/>
        </w:rPr>
        <w:t>=</w:t>
      </w:r>
      <w:r>
        <w:rPr>
          <w:rStyle w:val="pln"/>
        </w:rPr>
        <w:t xml:space="preserve"> </w:t>
      </w:r>
      <w:r>
        <w:rPr>
          <w:rStyle w:val="typ"/>
          <w:rFonts w:eastAsiaTheme="majorEastAsia"/>
        </w:rPr>
        <w:t>OptionBuilder</w:t>
      </w:r>
      <w:r>
        <w:rPr>
          <w:rStyle w:val="pun"/>
        </w:rPr>
        <w:t>.</w:t>
      </w:r>
      <w:r>
        <w:rPr>
          <w:rStyle w:val="pln"/>
        </w:rPr>
        <w:t>withArgName</w:t>
      </w:r>
      <w:r>
        <w:rPr>
          <w:rStyle w:val="pun"/>
        </w:rPr>
        <w:t>(</w:t>
      </w:r>
      <w:r>
        <w:rPr>
          <w:rStyle w:val="pln"/>
        </w:rPr>
        <w:t xml:space="preserve"> </w:t>
      </w:r>
      <w:r>
        <w:rPr>
          <w:rStyle w:val="str"/>
        </w:rPr>
        <w:t>"property=value"</w:t>
      </w:r>
      <w:r>
        <w:rPr>
          <w:rStyle w:val="pln"/>
        </w:rPr>
        <w:t xml:space="preserve"> </w:t>
      </w:r>
      <w:r>
        <w:rPr>
          <w:rStyle w:val="pun"/>
        </w:rPr>
        <w:t>)</w:t>
      </w:r>
      <w:r>
        <w:br/>
      </w:r>
      <w:r>
        <w:rPr>
          <w:rStyle w:val="pln"/>
        </w:rPr>
        <w:t xml:space="preserve">                                </w:t>
      </w:r>
      <w:r>
        <w:rPr>
          <w:rStyle w:val="pun"/>
        </w:rPr>
        <w:t>.</w:t>
      </w:r>
      <w:r>
        <w:rPr>
          <w:rStyle w:val="pln"/>
        </w:rPr>
        <w:t>hasArgs</w:t>
      </w:r>
      <w:r>
        <w:rPr>
          <w:rStyle w:val="pun"/>
        </w:rPr>
        <w:t>(</w:t>
      </w:r>
      <w:r>
        <w:rPr>
          <w:rStyle w:val="lit"/>
        </w:rPr>
        <w:t>2</w:t>
      </w:r>
      <w:r>
        <w:rPr>
          <w:rStyle w:val="pun"/>
        </w:rPr>
        <w:t>)</w:t>
      </w:r>
      <w:r>
        <w:br/>
      </w:r>
      <w:r>
        <w:rPr>
          <w:rStyle w:val="pln"/>
        </w:rPr>
        <w:t xml:space="preserve">                                </w:t>
      </w:r>
      <w:r>
        <w:rPr>
          <w:rStyle w:val="pun"/>
        </w:rPr>
        <w:t>.</w:t>
      </w:r>
      <w:r>
        <w:rPr>
          <w:rStyle w:val="pln"/>
        </w:rPr>
        <w:t>withValueSeparator</w:t>
      </w:r>
      <w:r>
        <w:rPr>
          <w:rStyle w:val="pun"/>
        </w:rPr>
        <w:t>()</w:t>
      </w:r>
      <w:r>
        <w:br/>
      </w:r>
      <w:r>
        <w:rPr>
          <w:rStyle w:val="pln"/>
        </w:rPr>
        <w:t xml:space="preserve">                                </w:t>
      </w:r>
      <w:r>
        <w:rPr>
          <w:rStyle w:val="pun"/>
        </w:rPr>
        <w:t>.</w:t>
      </w:r>
      <w:r>
        <w:rPr>
          <w:rStyle w:val="pln"/>
        </w:rPr>
        <w:t>withDescription</w:t>
      </w:r>
      <w:r>
        <w:rPr>
          <w:rStyle w:val="pun"/>
        </w:rPr>
        <w:t>(</w:t>
      </w:r>
      <w:r>
        <w:rPr>
          <w:rStyle w:val="pln"/>
        </w:rPr>
        <w:t xml:space="preserve"> </w:t>
      </w:r>
      <w:r>
        <w:rPr>
          <w:rStyle w:val="str"/>
        </w:rPr>
        <w:t>"use value for given property"</w:t>
      </w:r>
      <w:r>
        <w:rPr>
          <w:rStyle w:val="pln"/>
        </w:rPr>
        <w:t xml:space="preserve"> </w:t>
      </w:r>
      <w:r>
        <w:rPr>
          <w:rStyle w:val="pun"/>
        </w:rPr>
        <w:t>)</w:t>
      </w:r>
      <w:r>
        <w:br/>
      </w:r>
      <w:r>
        <w:rPr>
          <w:rStyle w:val="pln"/>
        </w:rPr>
        <w:t xml:space="preserve">                                </w:t>
      </w:r>
      <w:r>
        <w:rPr>
          <w:rStyle w:val="pun"/>
        </w:rPr>
        <w:t>.</w:t>
      </w:r>
      <w:r>
        <w:rPr>
          <w:rStyle w:val="pln"/>
        </w:rPr>
        <w:t>create</w:t>
      </w:r>
      <w:r>
        <w:rPr>
          <w:rStyle w:val="pun"/>
        </w:rPr>
        <w:t>(</w:t>
      </w:r>
      <w:r>
        <w:rPr>
          <w:rStyle w:val="pln"/>
        </w:rPr>
        <w:t xml:space="preserve"> </w:t>
      </w:r>
      <w:r>
        <w:rPr>
          <w:rStyle w:val="str"/>
        </w:rPr>
        <w:t>"D"</w:t>
      </w:r>
      <w:r>
        <w:rPr>
          <w:rStyle w:val="pln"/>
        </w:rPr>
        <w:t xml:space="preserve"> </w:t>
      </w:r>
      <w:r>
        <w:rPr>
          <w:rStyle w:val="pun"/>
        </w:rPr>
        <w:t>);</w:t>
      </w:r>
    </w:p>
    <w:p w:rsidR="00D53D28" w:rsidRDefault="00D53D28" w:rsidP="00D53D28">
      <w:r>
        <w:t xml:space="preserve">The map of properties specified by this option can later be retrieved by calling </w:t>
      </w:r>
      <w:r>
        <w:rPr>
          <w:rStyle w:val="MachinecrireHTML"/>
          <w:rFonts w:eastAsiaTheme="minorHAnsi"/>
        </w:rPr>
        <w:t>getOptionProperties("D")</w:t>
      </w:r>
      <w:r>
        <w:t xml:space="preserve"> on the </w:t>
      </w:r>
      <w:r>
        <w:rPr>
          <w:rStyle w:val="MachinecrireHTML"/>
          <w:rFonts w:eastAsiaTheme="minorHAnsi"/>
        </w:rPr>
        <w:t>CommandLine</w:t>
      </w:r>
      <w:r>
        <w:t xml:space="preserve">. </w:t>
      </w:r>
    </w:p>
    <w:p w:rsidR="00D53D28" w:rsidRDefault="00D53D28" w:rsidP="00D53D28">
      <w:pPr>
        <w:pStyle w:val="Titre3"/>
      </w:pPr>
      <w:r>
        <w:t>Create the Options</w:t>
      </w:r>
      <w:bookmarkEnd w:id="6"/>
    </w:p>
    <w:p w:rsidR="00D53D28" w:rsidRDefault="00D53D28" w:rsidP="00D53D28">
      <w:pPr>
        <w:pStyle w:val="NormalWeb"/>
      </w:pPr>
      <w:r>
        <w:t xml:space="preserve">Now that we have created each </w:t>
      </w:r>
      <w:hyperlink r:id="rId18" w:history="1">
        <w:r>
          <w:rPr>
            <w:rStyle w:val="Lienhypertexte"/>
          </w:rPr>
          <w:t>Option</w:t>
        </w:r>
      </w:hyperlink>
      <w:r>
        <w:t xml:space="preserve"> we need to create the </w:t>
      </w:r>
      <w:hyperlink r:id="rId19" w:history="1">
        <w:r>
          <w:rPr>
            <w:rStyle w:val="Lienhypertexte"/>
          </w:rPr>
          <w:t>Options</w:t>
        </w:r>
      </w:hyperlink>
      <w:r>
        <w:t xml:space="preserve"> instance. This is achieved using the </w:t>
      </w:r>
      <w:hyperlink r:id="rId20" w:anchor="addOptionorg.apache.commons.cli.Option" w:history="1">
        <w:r>
          <w:rPr>
            <w:rStyle w:val="Lienhypertexte"/>
          </w:rPr>
          <w:t>addOption</w:t>
        </w:r>
      </w:hyperlink>
      <w:r>
        <w:t xml:space="preserve"> method of </w:t>
      </w:r>
      <w:r>
        <w:rPr>
          <w:rStyle w:val="MachinecrireHTML"/>
        </w:rPr>
        <w:t>Options</w:t>
      </w:r>
      <w:r>
        <w:t xml:space="preserve">. </w:t>
      </w:r>
    </w:p>
    <w:p w:rsidR="00D53D28" w:rsidRDefault="00D53D28" w:rsidP="00D53D28"/>
    <w:p w:rsidR="00D53D28" w:rsidRDefault="00D53D28" w:rsidP="00D53D28">
      <w:pPr>
        <w:pStyle w:val="PrformatHTML"/>
      </w:pPr>
      <w:r>
        <w:rPr>
          <w:rStyle w:val="typ"/>
          <w:rFonts w:eastAsiaTheme="majorEastAsia"/>
        </w:rPr>
        <w:t>Options</w:t>
      </w:r>
      <w:r>
        <w:rPr>
          <w:rStyle w:val="pln"/>
        </w:rPr>
        <w:t xml:space="preserve"> options </w:t>
      </w:r>
      <w:r>
        <w:rPr>
          <w:rStyle w:val="pun"/>
        </w:rPr>
        <w:t>=</w:t>
      </w:r>
      <w:r>
        <w:rPr>
          <w:rStyle w:val="pln"/>
        </w:rPr>
        <w:t xml:space="preserve"> </w:t>
      </w:r>
      <w:r>
        <w:rPr>
          <w:rStyle w:val="kwd"/>
          <w:rFonts w:eastAsiaTheme="majorEastAsia"/>
        </w:rPr>
        <w:t>new</w:t>
      </w:r>
      <w:r>
        <w:rPr>
          <w:rStyle w:val="pln"/>
        </w:rPr>
        <w:t xml:space="preserve"> </w:t>
      </w:r>
      <w:r>
        <w:rPr>
          <w:rStyle w:val="typ"/>
          <w:rFonts w:eastAsiaTheme="majorEastAsia"/>
        </w:rPr>
        <w:t>Options</w:t>
      </w:r>
      <w:r>
        <w:rPr>
          <w:rStyle w:val="pun"/>
        </w:rPr>
        <w:t>();</w:t>
      </w:r>
      <w:r>
        <w:br/>
      </w:r>
      <w:r>
        <w:br/>
      </w:r>
      <w:r>
        <w:rPr>
          <w:rStyle w:val="pln"/>
        </w:rPr>
        <w:t>options</w:t>
      </w:r>
      <w:r>
        <w:rPr>
          <w:rStyle w:val="pun"/>
        </w:rPr>
        <w:t>.</w:t>
      </w:r>
      <w:r>
        <w:rPr>
          <w:rStyle w:val="pln"/>
        </w:rPr>
        <w:t>addOption</w:t>
      </w:r>
      <w:r>
        <w:rPr>
          <w:rStyle w:val="pun"/>
        </w:rPr>
        <w:t>(</w:t>
      </w:r>
      <w:r>
        <w:rPr>
          <w:rStyle w:val="pln"/>
        </w:rPr>
        <w:t xml:space="preserve"> help </w:t>
      </w:r>
      <w:r>
        <w:rPr>
          <w:rStyle w:val="pun"/>
        </w:rPr>
        <w:t>);</w:t>
      </w:r>
      <w:r>
        <w:br/>
      </w:r>
      <w:r>
        <w:rPr>
          <w:rStyle w:val="pln"/>
        </w:rPr>
        <w:t>options</w:t>
      </w:r>
      <w:r>
        <w:rPr>
          <w:rStyle w:val="pun"/>
        </w:rPr>
        <w:t>.</w:t>
      </w:r>
      <w:r>
        <w:rPr>
          <w:rStyle w:val="pln"/>
        </w:rPr>
        <w:t>addOption</w:t>
      </w:r>
      <w:r>
        <w:rPr>
          <w:rStyle w:val="pun"/>
        </w:rPr>
        <w:t>(</w:t>
      </w:r>
      <w:r>
        <w:rPr>
          <w:rStyle w:val="pln"/>
        </w:rPr>
        <w:t xml:space="preserve"> projecthelp </w:t>
      </w:r>
      <w:r>
        <w:rPr>
          <w:rStyle w:val="pun"/>
        </w:rPr>
        <w:t>);</w:t>
      </w:r>
      <w:r>
        <w:br/>
      </w:r>
      <w:r>
        <w:rPr>
          <w:rStyle w:val="pln"/>
        </w:rPr>
        <w:t>options</w:t>
      </w:r>
      <w:r>
        <w:rPr>
          <w:rStyle w:val="pun"/>
        </w:rPr>
        <w:t>.</w:t>
      </w:r>
      <w:r>
        <w:rPr>
          <w:rStyle w:val="pln"/>
        </w:rPr>
        <w:t>addOption</w:t>
      </w:r>
      <w:r>
        <w:rPr>
          <w:rStyle w:val="pun"/>
        </w:rPr>
        <w:t>(</w:t>
      </w:r>
      <w:r>
        <w:rPr>
          <w:rStyle w:val="pln"/>
        </w:rPr>
        <w:t xml:space="preserve"> version </w:t>
      </w:r>
      <w:r>
        <w:rPr>
          <w:rStyle w:val="pun"/>
        </w:rPr>
        <w:t>);</w:t>
      </w:r>
      <w:r>
        <w:br/>
      </w:r>
      <w:r>
        <w:rPr>
          <w:rStyle w:val="pln"/>
        </w:rPr>
        <w:t>options</w:t>
      </w:r>
      <w:r>
        <w:rPr>
          <w:rStyle w:val="pun"/>
        </w:rPr>
        <w:t>.</w:t>
      </w:r>
      <w:r>
        <w:rPr>
          <w:rStyle w:val="pln"/>
        </w:rPr>
        <w:t>addOption</w:t>
      </w:r>
      <w:r>
        <w:rPr>
          <w:rStyle w:val="pun"/>
        </w:rPr>
        <w:t>(</w:t>
      </w:r>
      <w:r>
        <w:rPr>
          <w:rStyle w:val="pln"/>
        </w:rPr>
        <w:t xml:space="preserve"> quiet </w:t>
      </w:r>
      <w:r>
        <w:rPr>
          <w:rStyle w:val="pun"/>
        </w:rPr>
        <w:t>);</w:t>
      </w:r>
      <w:r>
        <w:br/>
      </w:r>
      <w:r>
        <w:rPr>
          <w:rStyle w:val="pln"/>
        </w:rPr>
        <w:lastRenderedPageBreak/>
        <w:t>options</w:t>
      </w:r>
      <w:r>
        <w:rPr>
          <w:rStyle w:val="pun"/>
        </w:rPr>
        <w:t>.</w:t>
      </w:r>
      <w:r>
        <w:rPr>
          <w:rStyle w:val="pln"/>
        </w:rPr>
        <w:t>addOption</w:t>
      </w:r>
      <w:r>
        <w:rPr>
          <w:rStyle w:val="pun"/>
        </w:rPr>
        <w:t>(</w:t>
      </w:r>
      <w:r>
        <w:rPr>
          <w:rStyle w:val="pln"/>
        </w:rPr>
        <w:t xml:space="preserve"> verbose </w:t>
      </w:r>
      <w:r>
        <w:rPr>
          <w:rStyle w:val="pun"/>
        </w:rPr>
        <w:t>);</w:t>
      </w:r>
      <w:r>
        <w:br/>
      </w:r>
      <w:r>
        <w:rPr>
          <w:rStyle w:val="pln"/>
        </w:rPr>
        <w:t>options</w:t>
      </w:r>
      <w:r>
        <w:rPr>
          <w:rStyle w:val="pun"/>
        </w:rPr>
        <w:t>.</w:t>
      </w:r>
      <w:r>
        <w:rPr>
          <w:rStyle w:val="pln"/>
        </w:rPr>
        <w:t>addOption</w:t>
      </w:r>
      <w:r>
        <w:rPr>
          <w:rStyle w:val="pun"/>
        </w:rPr>
        <w:t>(</w:t>
      </w:r>
      <w:r>
        <w:rPr>
          <w:rStyle w:val="pln"/>
        </w:rPr>
        <w:t xml:space="preserve"> debug </w:t>
      </w:r>
      <w:r>
        <w:rPr>
          <w:rStyle w:val="pun"/>
        </w:rPr>
        <w:t>);</w:t>
      </w:r>
      <w:r>
        <w:br/>
      </w:r>
      <w:r>
        <w:rPr>
          <w:rStyle w:val="pln"/>
        </w:rPr>
        <w:t>options</w:t>
      </w:r>
      <w:r>
        <w:rPr>
          <w:rStyle w:val="pun"/>
        </w:rPr>
        <w:t>.</w:t>
      </w:r>
      <w:r>
        <w:rPr>
          <w:rStyle w:val="pln"/>
        </w:rPr>
        <w:t>addOption</w:t>
      </w:r>
      <w:r>
        <w:rPr>
          <w:rStyle w:val="pun"/>
        </w:rPr>
        <w:t>(</w:t>
      </w:r>
      <w:r>
        <w:rPr>
          <w:rStyle w:val="pln"/>
        </w:rPr>
        <w:t xml:space="preserve"> emacs </w:t>
      </w:r>
      <w:r>
        <w:rPr>
          <w:rStyle w:val="pun"/>
        </w:rPr>
        <w:t>);</w:t>
      </w:r>
      <w:r>
        <w:br/>
      </w:r>
      <w:r>
        <w:rPr>
          <w:rStyle w:val="pln"/>
        </w:rPr>
        <w:t>options</w:t>
      </w:r>
      <w:r>
        <w:rPr>
          <w:rStyle w:val="pun"/>
        </w:rPr>
        <w:t>.</w:t>
      </w:r>
      <w:r>
        <w:rPr>
          <w:rStyle w:val="pln"/>
        </w:rPr>
        <w:t>addOption</w:t>
      </w:r>
      <w:r>
        <w:rPr>
          <w:rStyle w:val="pun"/>
        </w:rPr>
        <w:t>(</w:t>
      </w:r>
      <w:r>
        <w:rPr>
          <w:rStyle w:val="pln"/>
        </w:rPr>
        <w:t xml:space="preserve"> logfile </w:t>
      </w:r>
      <w:r>
        <w:rPr>
          <w:rStyle w:val="pun"/>
        </w:rPr>
        <w:t>);</w:t>
      </w:r>
      <w:r>
        <w:br/>
      </w:r>
      <w:r>
        <w:rPr>
          <w:rStyle w:val="pln"/>
        </w:rPr>
        <w:t>options</w:t>
      </w:r>
      <w:r>
        <w:rPr>
          <w:rStyle w:val="pun"/>
        </w:rPr>
        <w:t>.</w:t>
      </w:r>
      <w:r>
        <w:rPr>
          <w:rStyle w:val="pln"/>
        </w:rPr>
        <w:t>addOption</w:t>
      </w:r>
      <w:r>
        <w:rPr>
          <w:rStyle w:val="pun"/>
        </w:rPr>
        <w:t>(</w:t>
      </w:r>
      <w:r>
        <w:rPr>
          <w:rStyle w:val="pln"/>
        </w:rPr>
        <w:t xml:space="preserve"> logger </w:t>
      </w:r>
      <w:r>
        <w:rPr>
          <w:rStyle w:val="pun"/>
        </w:rPr>
        <w:t>);</w:t>
      </w:r>
      <w:r>
        <w:br/>
      </w:r>
      <w:r>
        <w:rPr>
          <w:rStyle w:val="pln"/>
        </w:rPr>
        <w:t>options</w:t>
      </w:r>
      <w:r>
        <w:rPr>
          <w:rStyle w:val="pun"/>
        </w:rPr>
        <w:t>.</w:t>
      </w:r>
      <w:r>
        <w:rPr>
          <w:rStyle w:val="pln"/>
        </w:rPr>
        <w:t>addOption</w:t>
      </w:r>
      <w:r>
        <w:rPr>
          <w:rStyle w:val="pun"/>
        </w:rPr>
        <w:t>(</w:t>
      </w:r>
      <w:r>
        <w:rPr>
          <w:rStyle w:val="pln"/>
        </w:rPr>
        <w:t xml:space="preserve"> listener </w:t>
      </w:r>
      <w:r>
        <w:rPr>
          <w:rStyle w:val="pun"/>
        </w:rPr>
        <w:t>);</w:t>
      </w:r>
      <w:r>
        <w:br/>
      </w:r>
      <w:r>
        <w:rPr>
          <w:rStyle w:val="pln"/>
        </w:rPr>
        <w:t>options</w:t>
      </w:r>
      <w:r>
        <w:rPr>
          <w:rStyle w:val="pun"/>
        </w:rPr>
        <w:t>.</w:t>
      </w:r>
      <w:r>
        <w:rPr>
          <w:rStyle w:val="pln"/>
        </w:rPr>
        <w:t>addOption</w:t>
      </w:r>
      <w:r>
        <w:rPr>
          <w:rStyle w:val="pun"/>
        </w:rPr>
        <w:t>(</w:t>
      </w:r>
      <w:r>
        <w:rPr>
          <w:rStyle w:val="pln"/>
        </w:rPr>
        <w:t xml:space="preserve"> buildfile </w:t>
      </w:r>
      <w:r>
        <w:rPr>
          <w:rStyle w:val="pun"/>
        </w:rPr>
        <w:t>);</w:t>
      </w:r>
      <w:r>
        <w:br/>
      </w:r>
      <w:r>
        <w:rPr>
          <w:rStyle w:val="pln"/>
        </w:rPr>
        <w:t>options</w:t>
      </w:r>
      <w:r>
        <w:rPr>
          <w:rStyle w:val="pun"/>
        </w:rPr>
        <w:t>.</w:t>
      </w:r>
      <w:r>
        <w:rPr>
          <w:rStyle w:val="pln"/>
        </w:rPr>
        <w:t>addOption</w:t>
      </w:r>
      <w:r>
        <w:rPr>
          <w:rStyle w:val="pun"/>
        </w:rPr>
        <w:t>(</w:t>
      </w:r>
      <w:r>
        <w:rPr>
          <w:rStyle w:val="pln"/>
        </w:rPr>
        <w:t xml:space="preserve"> find </w:t>
      </w:r>
      <w:r>
        <w:rPr>
          <w:rStyle w:val="pun"/>
        </w:rPr>
        <w:t>);</w:t>
      </w:r>
      <w:r>
        <w:br/>
      </w:r>
      <w:r>
        <w:rPr>
          <w:rStyle w:val="pln"/>
        </w:rPr>
        <w:t>options</w:t>
      </w:r>
      <w:r>
        <w:rPr>
          <w:rStyle w:val="pun"/>
        </w:rPr>
        <w:t>.</w:t>
      </w:r>
      <w:r>
        <w:rPr>
          <w:rStyle w:val="pln"/>
        </w:rPr>
        <w:t>addOption</w:t>
      </w:r>
      <w:r>
        <w:rPr>
          <w:rStyle w:val="pun"/>
        </w:rPr>
        <w:t>(</w:t>
      </w:r>
      <w:r>
        <w:rPr>
          <w:rStyle w:val="pln"/>
        </w:rPr>
        <w:t xml:space="preserve"> property </w:t>
      </w:r>
      <w:r>
        <w:rPr>
          <w:rStyle w:val="pun"/>
        </w:rPr>
        <w:t>);</w:t>
      </w:r>
    </w:p>
    <w:p w:rsidR="00D53D28" w:rsidRDefault="00D53D28" w:rsidP="00D53D28">
      <w:pPr>
        <w:pStyle w:val="NormalWeb"/>
      </w:pPr>
      <w:r>
        <w:t xml:space="preserve">All the preperation is now complete and we are now ready to parse the command line arguments. </w:t>
      </w:r>
    </w:p>
    <w:p w:rsidR="00D53D28" w:rsidRDefault="00D53D28" w:rsidP="00D53D28">
      <w:pPr>
        <w:pStyle w:val="Titre3"/>
      </w:pPr>
      <w:r>
        <w:t>Create the Parser</w:t>
      </w:r>
      <w:bookmarkStart w:id="14" w:name="Create_the_Parser"/>
      <w:bookmarkEnd w:id="14"/>
    </w:p>
    <w:p w:rsidR="00D53D28" w:rsidRDefault="00D53D28" w:rsidP="00D53D28">
      <w:pPr>
        <w:pStyle w:val="NormalWeb"/>
      </w:pPr>
      <w:r>
        <w:t xml:space="preserve">We now need to create a </w:t>
      </w:r>
      <w:r>
        <w:rPr>
          <w:rStyle w:val="MachinecrireHTML"/>
        </w:rPr>
        <w:t>CommandLineParser</w:t>
      </w:r>
      <w:r>
        <w:t xml:space="preserve">. This will parse the command line arguments, using the rules specified by the </w:t>
      </w:r>
      <w:r>
        <w:rPr>
          <w:rStyle w:val="MachinecrireHTML"/>
        </w:rPr>
        <w:t>Options</w:t>
      </w:r>
      <w:r>
        <w:t xml:space="preserve"> and return an instance of </w:t>
      </w:r>
      <w:hyperlink r:id="rId21" w:history="1">
        <w:r>
          <w:rPr>
            <w:rStyle w:val="Lienhypertexte"/>
          </w:rPr>
          <w:t>CommandLine</w:t>
        </w:r>
      </w:hyperlink>
      <w:r>
        <w:t xml:space="preserve">. </w:t>
      </w:r>
    </w:p>
    <w:p w:rsidR="00D53D28" w:rsidRDefault="00D53D28" w:rsidP="00D53D28"/>
    <w:p w:rsidR="00D53D28" w:rsidRDefault="00D53D28" w:rsidP="00D53D28">
      <w:pPr>
        <w:pStyle w:val="PrformatHTML"/>
      </w:pPr>
      <w:r>
        <w:rPr>
          <w:rStyle w:val="kwd"/>
          <w:rFonts w:eastAsiaTheme="majorEastAsia"/>
        </w:rPr>
        <w:t>public</w:t>
      </w: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main</w:t>
      </w:r>
      <w:r>
        <w:rPr>
          <w:rStyle w:val="pun"/>
        </w:rPr>
        <w:t>(</w:t>
      </w:r>
      <w:r>
        <w:rPr>
          <w:rStyle w:val="pln"/>
        </w:rPr>
        <w:t xml:space="preserve"> </w:t>
      </w:r>
      <w:r>
        <w:rPr>
          <w:rStyle w:val="typ"/>
          <w:rFonts w:eastAsiaTheme="majorEastAsia"/>
        </w:rPr>
        <w:t>String</w:t>
      </w:r>
      <w:r>
        <w:rPr>
          <w:rStyle w:val="pun"/>
        </w:rPr>
        <w:t>[]</w:t>
      </w:r>
      <w:r>
        <w:rPr>
          <w:rStyle w:val="pln"/>
        </w:rPr>
        <w:t xml:space="preserve"> args </w:t>
      </w:r>
      <w:r>
        <w:rPr>
          <w:rStyle w:val="pun"/>
        </w:rPr>
        <w:t>)</w:t>
      </w:r>
      <w:r>
        <w:rPr>
          <w:rStyle w:val="pln"/>
        </w:rPr>
        <w:t xml:space="preserve"> </w:t>
      </w:r>
      <w:r>
        <w:rPr>
          <w:rStyle w:val="pun"/>
        </w:rPr>
        <w:t>{</w:t>
      </w:r>
      <w:r>
        <w:br/>
      </w:r>
      <w:r>
        <w:rPr>
          <w:rStyle w:val="pln"/>
        </w:rPr>
        <w:t xml:space="preserve">    </w:t>
      </w:r>
      <w:r>
        <w:rPr>
          <w:rStyle w:val="com"/>
        </w:rPr>
        <w:t>// create the parser</w:t>
      </w:r>
      <w:r>
        <w:br/>
      </w:r>
      <w:r>
        <w:rPr>
          <w:rStyle w:val="pln"/>
        </w:rPr>
        <w:t xml:space="preserve">    </w:t>
      </w:r>
      <w:r>
        <w:rPr>
          <w:rStyle w:val="typ"/>
          <w:rFonts w:eastAsiaTheme="majorEastAsia"/>
        </w:rPr>
        <w:t>CommandLineParser</w:t>
      </w:r>
      <w:r>
        <w:rPr>
          <w:rStyle w:val="pln"/>
        </w:rPr>
        <w:t xml:space="preserve"> parser </w:t>
      </w:r>
      <w:r>
        <w:rPr>
          <w:rStyle w:val="pun"/>
        </w:rPr>
        <w:t>=</w:t>
      </w:r>
      <w:r>
        <w:rPr>
          <w:rStyle w:val="pln"/>
        </w:rPr>
        <w:t xml:space="preserve"> </w:t>
      </w:r>
      <w:r>
        <w:rPr>
          <w:rStyle w:val="kwd"/>
          <w:rFonts w:eastAsiaTheme="majorEastAsia"/>
        </w:rPr>
        <w:t>new</w:t>
      </w:r>
      <w:r>
        <w:rPr>
          <w:rStyle w:val="pln"/>
        </w:rPr>
        <w:t xml:space="preserve"> </w:t>
      </w:r>
      <w:r>
        <w:rPr>
          <w:rStyle w:val="typ"/>
          <w:rFonts w:eastAsiaTheme="majorEastAsia"/>
        </w:rPr>
        <w:t>DefaultParser</w:t>
      </w:r>
      <w:r>
        <w:rPr>
          <w:rStyle w:val="pun"/>
        </w:rPr>
        <w:t>();</w:t>
      </w:r>
      <w:r>
        <w:br/>
      </w:r>
      <w:r>
        <w:rPr>
          <w:rStyle w:val="pln"/>
        </w:rPr>
        <w:t xml:space="preserve">    </w:t>
      </w:r>
      <w:r>
        <w:rPr>
          <w:rStyle w:val="kwd"/>
          <w:rFonts w:eastAsiaTheme="majorEastAsia"/>
        </w:rPr>
        <w:t>try</w:t>
      </w:r>
      <w:r>
        <w:rPr>
          <w:rStyle w:val="pln"/>
        </w:rPr>
        <w:t xml:space="preserve"> </w:t>
      </w:r>
      <w:r>
        <w:rPr>
          <w:rStyle w:val="pun"/>
        </w:rPr>
        <w:t>{</w:t>
      </w:r>
      <w:r>
        <w:br/>
      </w:r>
      <w:r>
        <w:rPr>
          <w:rStyle w:val="pln"/>
        </w:rPr>
        <w:t xml:space="preserve">        </w:t>
      </w:r>
      <w:r>
        <w:rPr>
          <w:rStyle w:val="com"/>
        </w:rPr>
        <w:t>// parse the command line arguments</w:t>
      </w:r>
      <w:r>
        <w:br/>
      </w:r>
      <w:r>
        <w:rPr>
          <w:rStyle w:val="pln"/>
        </w:rPr>
        <w:t xml:space="preserve">        </w:t>
      </w:r>
      <w:r>
        <w:rPr>
          <w:rStyle w:val="typ"/>
          <w:rFonts w:eastAsiaTheme="majorEastAsia"/>
        </w:rPr>
        <w:t>CommandLine</w:t>
      </w:r>
      <w:r>
        <w:rPr>
          <w:rStyle w:val="pln"/>
        </w:rPr>
        <w:t xml:space="preserve"> line </w:t>
      </w:r>
      <w:r>
        <w:rPr>
          <w:rStyle w:val="pun"/>
        </w:rPr>
        <w:t>=</w:t>
      </w:r>
      <w:r>
        <w:rPr>
          <w:rStyle w:val="pln"/>
        </w:rPr>
        <w:t xml:space="preserve"> parser</w:t>
      </w:r>
      <w:r>
        <w:rPr>
          <w:rStyle w:val="pun"/>
        </w:rPr>
        <w:t>.</w:t>
      </w:r>
      <w:r>
        <w:rPr>
          <w:rStyle w:val="pln"/>
        </w:rPr>
        <w:t>parse</w:t>
      </w:r>
      <w:r>
        <w:rPr>
          <w:rStyle w:val="pun"/>
        </w:rPr>
        <w:t>(</w:t>
      </w:r>
      <w:r>
        <w:rPr>
          <w:rStyle w:val="pln"/>
        </w:rPr>
        <w:t xml:space="preserve"> options</w:t>
      </w:r>
      <w:r>
        <w:rPr>
          <w:rStyle w:val="pun"/>
        </w:rPr>
        <w:t>,</w:t>
      </w:r>
      <w:r>
        <w:rPr>
          <w:rStyle w:val="pln"/>
        </w:rPr>
        <w:t xml:space="preserve"> args </w:t>
      </w:r>
      <w:r>
        <w:rPr>
          <w:rStyle w:val="pun"/>
        </w:rPr>
        <w:t>);</w:t>
      </w:r>
      <w:r>
        <w:br/>
      </w:r>
      <w:r>
        <w:rPr>
          <w:rStyle w:val="pln"/>
        </w:rPr>
        <w:t xml:space="preserve">    </w:t>
      </w:r>
      <w:r>
        <w:rPr>
          <w:rStyle w:val="pun"/>
        </w:rPr>
        <w:t>}</w:t>
      </w:r>
      <w:r>
        <w:br/>
      </w:r>
      <w:r>
        <w:rPr>
          <w:rStyle w:val="pln"/>
        </w:rPr>
        <w:t xml:space="preserve">    </w:t>
      </w:r>
      <w:r>
        <w:rPr>
          <w:rStyle w:val="kwd"/>
          <w:rFonts w:eastAsiaTheme="majorEastAsia"/>
        </w:rPr>
        <w:t>catch</w:t>
      </w:r>
      <w:r>
        <w:rPr>
          <w:rStyle w:val="pun"/>
        </w:rPr>
        <w:t>(</w:t>
      </w:r>
      <w:r>
        <w:rPr>
          <w:rStyle w:val="pln"/>
        </w:rPr>
        <w:t xml:space="preserve"> </w:t>
      </w:r>
      <w:r>
        <w:rPr>
          <w:rStyle w:val="typ"/>
          <w:rFonts w:eastAsiaTheme="majorEastAsia"/>
        </w:rPr>
        <w:t>ParseException</w:t>
      </w:r>
      <w:r>
        <w:rPr>
          <w:rStyle w:val="pln"/>
        </w:rPr>
        <w:t xml:space="preserve"> exp </w:t>
      </w:r>
      <w:r>
        <w:rPr>
          <w:rStyle w:val="pun"/>
        </w:rPr>
        <w:t>)</w:t>
      </w:r>
      <w:r>
        <w:rPr>
          <w:rStyle w:val="pln"/>
        </w:rPr>
        <w:t xml:space="preserve"> </w:t>
      </w:r>
      <w:r>
        <w:rPr>
          <w:rStyle w:val="pun"/>
        </w:rPr>
        <w:t>{</w:t>
      </w:r>
      <w:r>
        <w:br/>
      </w:r>
      <w:r>
        <w:rPr>
          <w:rStyle w:val="pln"/>
        </w:rPr>
        <w:t xml:space="preserve">        </w:t>
      </w:r>
      <w:r>
        <w:rPr>
          <w:rStyle w:val="com"/>
        </w:rPr>
        <w:t>// oops, something went wrong</w:t>
      </w:r>
      <w:r>
        <w:br/>
      </w:r>
      <w:r>
        <w:rPr>
          <w:rStyle w:val="pln"/>
        </w:rPr>
        <w:t xml:space="preserve">        </w:t>
      </w:r>
      <w:r>
        <w:rPr>
          <w:rStyle w:val="typ"/>
          <w:rFonts w:eastAsiaTheme="majorEastAsia"/>
        </w:rPr>
        <w:t>System</w:t>
      </w:r>
      <w:r>
        <w:rPr>
          <w:rStyle w:val="pun"/>
        </w:rPr>
        <w:t>.</w:t>
      </w:r>
      <w:r>
        <w:rPr>
          <w:rStyle w:val="pln"/>
        </w:rPr>
        <w:t>err</w:t>
      </w:r>
      <w:r>
        <w:rPr>
          <w:rStyle w:val="pun"/>
        </w:rPr>
        <w:t>.</w:t>
      </w:r>
      <w:r>
        <w:rPr>
          <w:rStyle w:val="pln"/>
        </w:rPr>
        <w:t>println</w:t>
      </w:r>
      <w:r>
        <w:rPr>
          <w:rStyle w:val="pun"/>
        </w:rPr>
        <w:t>(</w:t>
      </w:r>
      <w:r>
        <w:rPr>
          <w:rStyle w:val="pln"/>
        </w:rPr>
        <w:t xml:space="preserve"> </w:t>
      </w:r>
      <w:r>
        <w:rPr>
          <w:rStyle w:val="str"/>
        </w:rPr>
        <w:t>"Parsing failed.  Reason: "</w:t>
      </w:r>
      <w:r>
        <w:rPr>
          <w:rStyle w:val="pln"/>
        </w:rPr>
        <w:t xml:space="preserve"> </w:t>
      </w:r>
      <w:r>
        <w:rPr>
          <w:rStyle w:val="pun"/>
        </w:rPr>
        <w:t>+</w:t>
      </w:r>
      <w:r>
        <w:rPr>
          <w:rStyle w:val="pln"/>
        </w:rPr>
        <w:t xml:space="preserve"> exp</w:t>
      </w:r>
      <w:r>
        <w:rPr>
          <w:rStyle w:val="pun"/>
        </w:rPr>
        <w:t>.</w:t>
      </w:r>
      <w:r>
        <w:rPr>
          <w:rStyle w:val="pln"/>
        </w:rPr>
        <w:t>getMessage</w:t>
      </w:r>
      <w:r>
        <w:rPr>
          <w:rStyle w:val="pun"/>
        </w:rPr>
        <w:t>()</w:t>
      </w:r>
      <w:r>
        <w:rPr>
          <w:rStyle w:val="pln"/>
        </w:rPr>
        <w:t xml:space="preserve"> </w:t>
      </w:r>
      <w:r>
        <w:rPr>
          <w:rStyle w:val="pun"/>
        </w:rPr>
        <w:t>);</w:t>
      </w:r>
      <w:r>
        <w:br/>
      </w:r>
      <w:r>
        <w:rPr>
          <w:rStyle w:val="pln"/>
        </w:rPr>
        <w:t xml:space="preserve">    </w:t>
      </w:r>
      <w:r>
        <w:rPr>
          <w:rStyle w:val="pun"/>
        </w:rPr>
        <w:t>}</w:t>
      </w:r>
      <w:r>
        <w:br/>
      </w:r>
      <w:r>
        <w:rPr>
          <w:rStyle w:val="pun"/>
        </w:rPr>
        <w:t>}</w:t>
      </w:r>
    </w:p>
    <w:p w:rsidR="00D53D28" w:rsidRDefault="00D53D28" w:rsidP="00D53D28">
      <w:pPr>
        <w:pStyle w:val="Titre3"/>
      </w:pPr>
      <w:r>
        <w:t>Querying the commandline</w:t>
      </w:r>
      <w:bookmarkStart w:id="15" w:name="Querying_the_commandline"/>
      <w:bookmarkEnd w:id="15"/>
    </w:p>
    <w:p w:rsidR="00D53D28" w:rsidRDefault="00D53D28" w:rsidP="00D53D28">
      <w:pPr>
        <w:pStyle w:val="NormalWeb"/>
      </w:pPr>
      <w:r>
        <w:t xml:space="preserve">To see if an option has been passed the </w:t>
      </w:r>
      <w:r>
        <w:rPr>
          <w:rStyle w:val="MachinecrireHTML"/>
        </w:rPr>
        <w:t>hasOption</w:t>
      </w:r>
      <w:r>
        <w:t xml:space="preserve"> method is used. The argument value can be retrieved using the </w:t>
      </w:r>
      <w:r>
        <w:rPr>
          <w:rStyle w:val="MachinecrireHTML"/>
        </w:rPr>
        <w:t>getOptionValue</w:t>
      </w:r>
      <w:r>
        <w:t xml:space="preserve"> method. </w:t>
      </w:r>
    </w:p>
    <w:p w:rsidR="00D53D28" w:rsidRDefault="00D53D28" w:rsidP="00D53D28"/>
    <w:p w:rsidR="00D53D28" w:rsidRDefault="00D53D28" w:rsidP="00D53D28">
      <w:pPr>
        <w:pStyle w:val="PrformatHTML"/>
      </w:pPr>
      <w:r>
        <w:rPr>
          <w:rStyle w:val="com"/>
        </w:rPr>
        <w:t>// has the buildfile argument been passed?</w:t>
      </w:r>
      <w:r>
        <w:br/>
      </w:r>
      <w:r>
        <w:rPr>
          <w:rStyle w:val="kwd"/>
          <w:rFonts w:eastAsiaTheme="majorEastAsia"/>
        </w:rPr>
        <w:t>if</w:t>
      </w:r>
      <w:r>
        <w:rPr>
          <w:rStyle w:val="pun"/>
        </w:rPr>
        <w:t>(</w:t>
      </w:r>
      <w:r>
        <w:rPr>
          <w:rStyle w:val="pln"/>
        </w:rPr>
        <w:t xml:space="preserve"> line</w:t>
      </w:r>
      <w:r>
        <w:rPr>
          <w:rStyle w:val="pun"/>
        </w:rPr>
        <w:t>.</w:t>
      </w:r>
      <w:r>
        <w:rPr>
          <w:rStyle w:val="pln"/>
        </w:rPr>
        <w:t>hasOption</w:t>
      </w:r>
      <w:r>
        <w:rPr>
          <w:rStyle w:val="pun"/>
        </w:rPr>
        <w:t>(</w:t>
      </w:r>
      <w:r>
        <w:rPr>
          <w:rStyle w:val="pln"/>
        </w:rPr>
        <w:t xml:space="preserve"> </w:t>
      </w:r>
      <w:r>
        <w:rPr>
          <w:rStyle w:val="str"/>
        </w:rPr>
        <w:t>"buildfile"</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br/>
      </w:r>
      <w:r>
        <w:rPr>
          <w:rStyle w:val="pln"/>
        </w:rPr>
        <w:t xml:space="preserve">    </w:t>
      </w:r>
      <w:r>
        <w:rPr>
          <w:rStyle w:val="com"/>
        </w:rPr>
        <w:t>// initialise the member variable</w:t>
      </w:r>
      <w:r>
        <w:br/>
      </w:r>
      <w:r>
        <w:rPr>
          <w:rStyle w:val="pln"/>
        </w:rPr>
        <w:t xml:space="preserve">    </w:t>
      </w:r>
      <w:r>
        <w:rPr>
          <w:rStyle w:val="kwd"/>
          <w:rFonts w:eastAsiaTheme="majorEastAsia"/>
        </w:rPr>
        <w:t>this</w:t>
      </w:r>
      <w:r>
        <w:rPr>
          <w:rStyle w:val="pun"/>
        </w:rPr>
        <w:t>.</w:t>
      </w:r>
      <w:r>
        <w:rPr>
          <w:rStyle w:val="pln"/>
        </w:rPr>
        <w:t xml:space="preserve">buildfile </w:t>
      </w:r>
      <w:r>
        <w:rPr>
          <w:rStyle w:val="pun"/>
        </w:rPr>
        <w:t>=</w:t>
      </w:r>
      <w:r>
        <w:rPr>
          <w:rStyle w:val="pln"/>
        </w:rPr>
        <w:t xml:space="preserve"> line</w:t>
      </w:r>
      <w:r>
        <w:rPr>
          <w:rStyle w:val="pun"/>
        </w:rPr>
        <w:t>.</w:t>
      </w:r>
      <w:r>
        <w:rPr>
          <w:rStyle w:val="pln"/>
        </w:rPr>
        <w:t>getOptionValue</w:t>
      </w:r>
      <w:r>
        <w:rPr>
          <w:rStyle w:val="pun"/>
        </w:rPr>
        <w:t>(</w:t>
      </w:r>
      <w:r>
        <w:rPr>
          <w:rStyle w:val="pln"/>
        </w:rPr>
        <w:t xml:space="preserve"> </w:t>
      </w:r>
      <w:r>
        <w:rPr>
          <w:rStyle w:val="str"/>
        </w:rPr>
        <w:t>"buildfile"</w:t>
      </w:r>
      <w:r>
        <w:rPr>
          <w:rStyle w:val="pln"/>
        </w:rPr>
        <w:t xml:space="preserve"> </w:t>
      </w:r>
      <w:r>
        <w:rPr>
          <w:rStyle w:val="pun"/>
        </w:rPr>
        <w:t>);</w:t>
      </w:r>
      <w:r>
        <w:br/>
      </w:r>
      <w:r>
        <w:rPr>
          <w:rStyle w:val="pun"/>
        </w:rPr>
        <w:t>}</w:t>
      </w:r>
    </w:p>
    <w:p w:rsidR="00D53D28" w:rsidRDefault="00D53D28" w:rsidP="00D53D28">
      <w:pPr>
        <w:pStyle w:val="Titre3"/>
      </w:pPr>
      <w:r>
        <w:t>Usage/Help</w:t>
      </w:r>
      <w:bookmarkStart w:id="16" w:name="UsageHelp"/>
      <w:bookmarkEnd w:id="16"/>
    </w:p>
    <w:p w:rsidR="00D53D28" w:rsidRDefault="00D53D28" w:rsidP="00D53D28">
      <w:pPr>
        <w:pStyle w:val="NormalWeb"/>
      </w:pPr>
      <w:r>
        <w:t xml:space="preserve">CLI also provides the means to automatically generate usage and help information. This is achieved with the </w:t>
      </w:r>
      <w:hyperlink r:id="rId22" w:history="1">
        <w:r>
          <w:rPr>
            <w:rStyle w:val="Lienhypertexte"/>
          </w:rPr>
          <w:t>HelpFormatter</w:t>
        </w:r>
      </w:hyperlink>
      <w:r>
        <w:t xml:space="preserve"> class. </w:t>
      </w:r>
    </w:p>
    <w:p w:rsidR="00D53D28" w:rsidRDefault="00D53D28" w:rsidP="00D53D28"/>
    <w:p w:rsidR="00D53D28" w:rsidRDefault="00D53D28" w:rsidP="00D53D28">
      <w:pPr>
        <w:pStyle w:val="PrformatHTML"/>
      </w:pPr>
      <w:r>
        <w:rPr>
          <w:rStyle w:val="com"/>
        </w:rPr>
        <w:t>// automatically generate the help statement</w:t>
      </w:r>
      <w:r>
        <w:br/>
      </w:r>
      <w:r>
        <w:rPr>
          <w:rStyle w:val="typ"/>
          <w:rFonts w:eastAsiaTheme="majorEastAsia"/>
        </w:rPr>
        <w:t>HelpFormatter</w:t>
      </w:r>
      <w:r>
        <w:rPr>
          <w:rStyle w:val="pln"/>
        </w:rPr>
        <w:t xml:space="preserve"> formatter </w:t>
      </w:r>
      <w:r>
        <w:rPr>
          <w:rStyle w:val="pun"/>
        </w:rPr>
        <w:t>=</w:t>
      </w:r>
      <w:r>
        <w:rPr>
          <w:rStyle w:val="pln"/>
        </w:rPr>
        <w:t xml:space="preserve"> </w:t>
      </w:r>
      <w:r>
        <w:rPr>
          <w:rStyle w:val="kwd"/>
          <w:rFonts w:eastAsiaTheme="majorEastAsia"/>
        </w:rPr>
        <w:t>new</w:t>
      </w:r>
      <w:r>
        <w:rPr>
          <w:rStyle w:val="pln"/>
        </w:rPr>
        <w:t xml:space="preserve"> </w:t>
      </w:r>
      <w:r>
        <w:rPr>
          <w:rStyle w:val="typ"/>
          <w:rFonts w:eastAsiaTheme="majorEastAsia"/>
        </w:rPr>
        <w:t>HelpFormatter</w:t>
      </w:r>
      <w:r>
        <w:rPr>
          <w:rStyle w:val="pun"/>
        </w:rPr>
        <w:t>();</w:t>
      </w:r>
      <w:r>
        <w:br/>
      </w:r>
      <w:r>
        <w:rPr>
          <w:rStyle w:val="pln"/>
        </w:rPr>
        <w:t>formatter</w:t>
      </w:r>
      <w:r>
        <w:rPr>
          <w:rStyle w:val="pun"/>
        </w:rPr>
        <w:t>.</w:t>
      </w:r>
      <w:r>
        <w:rPr>
          <w:rStyle w:val="pln"/>
        </w:rPr>
        <w:t>printHelp</w:t>
      </w:r>
      <w:r>
        <w:rPr>
          <w:rStyle w:val="pun"/>
        </w:rPr>
        <w:t>(</w:t>
      </w:r>
      <w:r>
        <w:rPr>
          <w:rStyle w:val="pln"/>
        </w:rPr>
        <w:t xml:space="preserve"> </w:t>
      </w:r>
      <w:r>
        <w:rPr>
          <w:rStyle w:val="str"/>
        </w:rPr>
        <w:t>"ant"</w:t>
      </w:r>
      <w:r>
        <w:rPr>
          <w:rStyle w:val="pun"/>
        </w:rPr>
        <w:t>,</w:t>
      </w:r>
      <w:r>
        <w:rPr>
          <w:rStyle w:val="pln"/>
        </w:rPr>
        <w:t xml:space="preserve"> options </w:t>
      </w:r>
      <w:r>
        <w:rPr>
          <w:rStyle w:val="pun"/>
        </w:rPr>
        <w:t>);</w:t>
      </w:r>
    </w:p>
    <w:p w:rsidR="00D53D28" w:rsidRDefault="00D53D28" w:rsidP="00D53D28">
      <w:pPr>
        <w:pStyle w:val="NormalWeb"/>
      </w:pPr>
      <w:r>
        <w:t xml:space="preserve">When executed the following output is produced: </w:t>
      </w:r>
    </w:p>
    <w:p w:rsidR="00D53D28" w:rsidRDefault="00D53D28" w:rsidP="00D53D28"/>
    <w:p w:rsidR="00D53D28" w:rsidRDefault="00D53D28" w:rsidP="00D53D28">
      <w:pPr>
        <w:pStyle w:val="PrformatHTML"/>
      </w:pPr>
      <w:r>
        <w:rPr>
          <w:rStyle w:val="pln"/>
        </w:rPr>
        <w:lastRenderedPageBreak/>
        <w:t>usage</w:t>
      </w:r>
      <w:r>
        <w:rPr>
          <w:rStyle w:val="pun"/>
        </w:rPr>
        <w:t>:</w:t>
      </w:r>
      <w:r>
        <w:rPr>
          <w:rStyle w:val="pln"/>
        </w:rPr>
        <w:t xml:space="preserve"> ant</w:t>
      </w:r>
      <w:r>
        <w:br/>
      </w:r>
      <w:r>
        <w:rPr>
          <w:rStyle w:val="pun"/>
        </w:rPr>
        <w:t>-</w:t>
      </w:r>
      <w:r>
        <w:rPr>
          <w:rStyle w:val="pln"/>
        </w:rPr>
        <w:t xml:space="preserve">D </w:t>
      </w:r>
      <w:r>
        <w:rPr>
          <w:rStyle w:val="pun"/>
        </w:rPr>
        <w:t>&lt;</w:t>
      </w:r>
      <w:r>
        <w:rPr>
          <w:rStyle w:val="pln"/>
        </w:rPr>
        <w:t>property</w:t>
      </w:r>
      <w:r>
        <w:rPr>
          <w:rStyle w:val="pun"/>
        </w:rPr>
        <w:t>=</w:t>
      </w:r>
      <w:r>
        <w:rPr>
          <w:rStyle w:val="pln"/>
        </w:rPr>
        <w:t>value</w:t>
      </w:r>
      <w:r>
        <w:rPr>
          <w:rStyle w:val="pun"/>
        </w:rPr>
        <w:t>&gt;</w:t>
      </w:r>
      <w:r>
        <w:rPr>
          <w:rStyle w:val="pln"/>
        </w:rPr>
        <w:t xml:space="preserve">     </w:t>
      </w:r>
      <w:r>
        <w:rPr>
          <w:rStyle w:val="kwd"/>
          <w:rFonts w:eastAsiaTheme="majorEastAsia"/>
        </w:rPr>
        <w:t>use</w:t>
      </w:r>
      <w:r>
        <w:rPr>
          <w:rStyle w:val="pln"/>
        </w:rPr>
        <w:t xml:space="preserve"> value </w:t>
      </w:r>
      <w:r>
        <w:rPr>
          <w:rStyle w:val="kwd"/>
          <w:rFonts w:eastAsiaTheme="majorEastAsia"/>
        </w:rPr>
        <w:t>for</w:t>
      </w:r>
      <w:r>
        <w:rPr>
          <w:rStyle w:val="pln"/>
        </w:rPr>
        <w:t xml:space="preserve"> given property</w:t>
      </w:r>
      <w:r>
        <w:br/>
      </w:r>
      <w:r>
        <w:rPr>
          <w:rStyle w:val="pun"/>
        </w:rPr>
        <w:t>-</w:t>
      </w:r>
      <w:r>
        <w:rPr>
          <w:rStyle w:val="pln"/>
        </w:rPr>
        <w:t xml:space="preserve">buildfile </w:t>
      </w:r>
      <w:r>
        <w:rPr>
          <w:rStyle w:val="pun"/>
        </w:rPr>
        <w:t>&lt;</w:t>
      </w:r>
      <w:r>
        <w:rPr>
          <w:rStyle w:val="pln"/>
        </w:rPr>
        <w:t>file</w:t>
      </w:r>
      <w:r>
        <w:rPr>
          <w:rStyle w:val="pun"/>
        </w:rPr>
        <w:t>&gt;</w:t>
      </w:r>
      <w:r>
        <w:rPr>
          <w:rStyle w:val="pln"/>
        </w:rPr>
        <w:t xml:space="preserve">       </w:t>
      </w:r>
      <w:r>
        <w:rPr>
          <w:rStyle w:val="kwd"/>
          <w:rFonts w:eastAsiaTheme="majorEastAsia"/>
        </w:rPr>
        <w:t>use</w:t>
      </w:r>
      <w:r>
        <w:rPr>
          <w:rStyle w:val="pln"/>
        </w:rPr>
        <w:t xml:space="preserve"> given buildfile</w:t>
      </w:r>
      <w:r>
        <w:br/>
      </w:r>
      <w:r>
        <w:rPr>
          <w:rStyle w:val="pun"/>
        </w:rPr>
        <w:t>-</w:t>
      </w:r>
      <w:r>
        <w:rPr>
          <w:rStyle w:val="pln"/>
        </w:rPr>
        <w:t>debug                  </w:t>
      </w:r>
      <w:r>
        <w:rPr>
          <w:rStyle w:val="kwd"/>
          <w:rFonts w:eastAsiaTheme="majorEastAsia"/>
        </w:rPr>
        <w:t>print</w:t>
      </w:r>
      <w:r>
        <w:rPr>
          <w:rStyle w:val="pln"/>
        </w:rPr>
        <w:t xml:space="preserve"> debugging information</w:t>
      </w:r>
      <w:r>
        <w:br/>
      </w:r>
      <w:r>
        <w:rPr>
          <w:rStyle w:val="pun"/>
        </w:rPr>
        <w:t>-</w:t>
      </w:r>
      <w:r>
        <w:rPr>
          <w:rStyle w:val="pln"/>
        </w:rPr>
        <w:t>emacs                  produce logging information without adornments</w:t>
      </w:r>
      <w:r>
        <w:br/>
      </w:r>
      <w:r>
        <w:rPr>
          <w:rStyle w:val="pun"/>
        </w:rPr>
        <w:t>-</w:t>
      </w:r>
      <w:r>
        <w:rPr>
          <w:rStyle w:val="pln"/>
        </w:rPr>
        <w:t xml:space="preserve">file </w:t>
      </w:r>
      <w:r>
        <w:rPr>
          <w:rStyle w:val="pun"/>
        </w:rPr>
        <w:t>&lt;</w:t>
      </w:r>
      <w:r>
        <w:rPr>
          <w:rStyle w:val="pln"/>
        </w:rPr>
        <w:t>file</w:t>
      </w:r>
      <w:r>
        <w:rPr>
          <w:rStyle w:val="pun"/>
        </w:rPr>
        <w:t>&gt;</w:t>
      </w:r>
      <w:r>
        <w:rPr>
          <w:rStyle w:val="pln"/>
        </w:rPr>
        <w:t xml:space="preserve">            search </w:t>
      </w:r>
      <w:r>
        <w:rPr>
          <w:rStyle w:val="kwd"/>
          <w:rFonts w:eastAsiaTheme="majorEastAsia"/>
        </w:rPr>
        <w:t>for</w:t>
      </w:r>
      <w:r>
        <w:rPr>
          <w:rStyle w:val="pln"/>
        </w:rPr>
        <w:t xml:space="preserve"> buildfile towards the root of the</w:t>
      </w:r>
      <w:r>
        <w:br/>
      </w:r>
      <w:r>
        <w:rPr>
          <w:rStyle w:val="pln"/>
        </w:rPr>
        <w:t xml:space="preserve">                        filesystem </w:t>
      </w:r>
      <w:r>
        <w:rPr>
          <w:rStyle w:val="kwd"/>
          <w:rFonts w:eastAsiaTheme="majorEastAsia"/>
        </w:rPr>
        <w:t>and</w:t>
      </w:r>
      <w:r>
        <w:rPr>
          <w:rStyle w:val="pln"/>
        </w:rPr>
        <w:t xml:space="preserve"> </w:t>
      </w:r>
      <w:r>
        <w:rPr>
          <w:rStyle w:val="kwd"/>
          <w:rFonts w:eastAsiaTheme="majorEastAsia"/>
        </w:rPr>
        <w:t>use</w:t>
      </w:r>
      <w:r>
        <w:rPr>
          <w:rStyle w:val="pln"/>
        </w:rPr>
        <w:t xml:space="preserve"> it</w:t>
      </w:r>
      <w:r>
        <w:br/>
      </w:r>
      <w:r>
        <w:rPr>
          <w:rStyle w:val="pun"/>
        </w:rPr>
        <w:t>-</w:t>
      </w:r>
      <w:r>
        <w:rPr>
          <w:rStyle w:val="pln"/>
        </w:rPr>
        <w:t xml:space="preserve">help                   </w:t>
      </w:r>
      <w:r>
        <w:rPr>
          <w:rStyle w:val="kwd"/>
          <w:rFonts w:eastAsiaTheme="majorEastAsia"/>
        </w:rPr>
        <w:t>print</w:t>
      </w:r>
      <w:r>
        <w:rPr>
          <w:rStyle w:val="pln"/>
        </w:rPr>
        <w:t xml:space="preserve"> </w:t>
      </w:r>
      <w:r>
        <w:rPr>
          <w:rStyle w:val="kwd"/>
          <w:rFonts w:eastAsiaTheme="majorEastAsia"/>
        </w:rPr>
        <w:t>this</w:t>
      </w:r>
      <w:r>
        <w:rPr>
          <w:rStyle w:val="pln"/>
        </w:rPr>
        <w:t xml:space="preserve"> message</w:t>
      </w:r>
      <w:r>
        <w:br/>
      </w:r>
      <w:r>
        <w:rPr>
          <w:rStyle w:val="pun"/>
        </w:rPr>
        <w:t>-</w:t>
      </w:r>
      <w:r>
        <w:rPr>
          <w:rStyle w:val="pln"/>
        </w:rPr>
        <w:t xml:space="preserve">listener </w:t>
      </w:r>
      <w:r>
        <w:rPr>
          <w:rStyle w:val="pun"/>
        </w:rPr>
        <w:t>&lt;</w:t>
      </w:r>
      <w:r>
        <w:rPr>
          <w:rStyle w:val="pln"/>
        </w:rPr>
        <w:t>classname</w:t>
      </w:r>
      <w:r>
        <w:rPr>
          <w:rStyle w:val="pun"/>
        </w:rPr>
        <w:t>&gt;</w:t>
      </w:r>
      <w:r>
        <w:rPr>
          <w:rStyle w:val="pln"/>
        </w:rPr>
        <w:t xml:space="preserve">   add an instance of </w:t>
      </w:r>
      <w:r>
        <w:rPr>
          <w:rStyle w:val="kwd"/>
          <w:rFonts w:eastAsiaTheme="majorEastAsia"/>
        </w:rPr>
        <w:t>class</w:t>
      </w:r>
      <w:r>
        <w:rPr>
          <w:rStyle w:val="pln"/>
        </w:rPr>
        <w:t xml:space="preserve"> </w:t>
      </w:r>
      <w:r>
        <w:rPr>
          <w:rStyle w:val="kwd"/>
          <w:rFonts w:eastAsiaTheme="majorEastAsia"/>
        </w:rPr>
        <w:t>as</w:t>
      </w:r>
      <w:r>
        <w:rPr>
          <w:rStyle w:val="pln"/>
        </w:rPr>
        <w:t xml:space="preserve"> a project listener</w:t>
      </w:r>
      <w:r>
        <w:br/>
      </w:r>
      <w:r>
        <w:rPr>
          <w:rStyle w:val="pun"/>
        </w:rPr>
        <w:t>-</w:t>
      </w:r>
      <w:r>
        <w:rPr>
          <w:rStyle w:val="pln"/>
        </w:rPr>
        <w:t xml:space="preserve">logger </w:t>
      </w:r>
      <w:r>
        <w:rPr>
          <w:rStyle w:val="pun"/>
        </w:rPr>
        <w:t>&lt;</w:t>
      </w:r>
      <w:r>
        <w:rPr>
          <w:rStyle w:val="pln"/>
        </w:rPr>
        <w:t>classname</w:t>
      </w:r>
      <w:r>
        <w:rPr>
          <w:rStyle w:val="pun"/>
        </w:rPr>
        <w:t>&gt;</w:t>
      </w:r>
      <w:r>
        <w:rPr>
          <w:rStyle w:val="pln"/>
        </w:rPr>
        <w:t xml:space="preserve">     the </w:t>
      </w:r>
      <w:r>
        <w:rPr>
          <w:rStyle w:val="kwd"/>
          <w:rFonts w:eastAsiaTheme="majorEastAsia"/>
        </w:rPr>
        <w:t>class</w:t>
      </w:r>
      <w:r>
        <w:rPr>
          <w:rStyle w:val="pln"/>
        </w:rPr>
        <w:t xml:space="preserve"> which it to perform logging</w:t>
      </w:r>
      <w:r>
        <w:br/>
      </w:r>
      <w:r>
        <w:rPr>
          <w:rStyle w:val="pun"/>
        </w:rPr>
        <w:t>-</w:t>
      </w:r>
      <w:r>
        <w:rPr>
          <w:rStyle w:val="pln"/>
        </w:rPr>
        <w:t>projecthelp            </w:t>
      </w:r>
      <w:r>
        <w:rPr>
          <w:rStyle w:val="kwd"/>
          <w:rFonts w:eastAsiaTheme="majorEastAsia"/>
        </w:rPr>
        <w:t>print</w:t>
      </w:r>
      <w:r>
        <w:rPr>
          <w:rStyle w:val="pln"/>
        </w:rPr>
        <w:t xml:space="preserve"> project help information</w:t>
      </w:r>
      <w:r>
        <w:br/>
      </w:r>
      <w:r>
        <w:rPr>
          <w:rStyle w:val="pun"/>
        </w:rPr>
        <w:t>-</w:t>
      </w:r>
      <w:r>
        <w:rPr>
          <w:rStyle w:val="pln"/>
        </w:rPr>
        <w:t>quiet                  be extra quiet</w:t>
      </w:r>
      <w:r>
        <w:br/>
      </w:r>
      <w:r>
        <w:rPr>
          <w:rStyle w:val="pun"/>
        </w:rPr>
        <w:t>-</w:t>
      </w:r>
      <w:r>
        <w:rPr>
          <w:rStyle w:val="pln"/>
        </w:rPr>
        <w:t>verbose                be extra verbose</w:t>
      </w:r>
      <w:r>
        <w:br/>
      </w:r>
      <w:r>
        <w:rPr>
          <w:rStyle w:val="pun"/>
        </w:rPr>
        <w:t>-</w:t>
      </w:r>
      <w:r>
        <w:rPr>
          <w:rStyle w:val="pln"/>
        </w:rPr>
        <w:t>version                </w:t>
      </w:r>
      <w:r>
        <w:rPr>
          <w:rStyle w:val="kwd"/>
          <w:rFonts w:eastAsiaTheme="majorEastAsia"/>
        </w:rPr>
        <w:t>print</w:t>
      </w:r>
      <w:r>
        <w:rPr>
          <w:rStyle w:val="pln"/>
        </w:rPr>
        <w:t xml:space="preserve"> the version information </w:t>
      </w:r>
      <w:r>
        <w:rPr>
          <w:rStyle w:val="kwd"/>
          <w:rFonts w:eastAsiaTheme="majorEastAsia"/>
        </w:rPr>
        <w:t>and</w:t>
      </w:r>
      <w:r>
        <w:rPr>
          <w:rStyle w:val="pln"/>
        </w:rPr>
        <w:t xml:space="preserve"> </w:t>
      </w:r>
      <w:r>
        <w:rPr>
          <w:rStyle w:val="kwd"/>
          <w:rFonts w:eastAsiaTheme="majorEastAsia"/>
        </w:rPr>
        <w:t>exit</w:t>
      </w:r>
    </w:p>
    <w:p w:rsidR="00D53D28" w:rsidRDefault="00D53D28" w:rsidP="00D53D28">
      <w:pPr>
        <w:pStyle w:val="NormalWeb"/>
      </w:pPr>
      <w:r>
        <w:t xml:space="preserve">If you also require to have a usage statement printed then calling </w:t>
      </w:r>
      <w:r>
        <w:rPr>
          <w:rStyle w:val="MachinecrireHTML"/>
        </w:rPr>
        <w:t>formatter.printHelp( "ant", options, true )</w:t>
      </w:r>
      <w:r>
        <w:t xml:space="preserve"> will generate a usage statment as well as the help information. </w:t>
      </w:r>
    </w:p>
    <w:p w:rsidR="00D53D28" w:rsidRDefault="00D53D28" w:rsidP="00D53D28">
      <w:pPr>
        <w:pStyle w:val="Titre2"/>
      </w:pPr>
      <w:r>
        <w:t>ls Example</w:t>
      </w:r>
      <w:bookmarkStart w:id="17" w:name="ls_Example"/>
      <w:bookmarkEnd w:id="17"/>
    </w:p>
    <w:p w:rsidR="00D53D28" w:rsidRDefault="00D53D28" w:rsidP="00D53D28">
      <w:pPr>
        <w:pStyle w:val="NormalWeb"/>
      </w:pPr>
      <w:r>
        <w:t xml:space="preserve">One of the most widely used command line applications in the *nix world is </w:t>
      </w:r>
      <w:r>
        <w:rPr>
          <w:rStyle w:val="MachinecrireHTML"/>
        </w:rPr>
        <w:t>ls</w:t>
      </w:r>
      <w:r>
        <w:t xml:space="preserve">. Due to the large number of options required for </w:t>
      </w:r>
      <w:r>
        <w:rPr>
          <w:rStyle w:val="MachinecrireHTML"/>
        </w:rPr>
        <w:t>ls</w:t>
      </w:r>
      <w:r>
        <w:t xml:space="preserve"> this example will only cover a small proportion of the options. The following is a section of the help output. </w:t>
      </w:r>
    </w:p>
    <w:p w:rsidR="00D53D28" w:rsidRDefault="00D53D28" w:rsidP="00D53D28"/>
    <w:p w:rsidR="00D53D28" w:rsidRDefault="00D53D28" w:rsidP="00D53D28">
      <w:pPr>
        <w:pStyle w:val="PrformatHTML"/>
      </w:pPr>
      <w:r>
        <w:rPr>
          <w:rStyle w:val="typ"/>
          <w:rFonts w:eastAsiaTheme="majorEastAsia"/>
        </w:rPr>
        <w:t>Usage</w:t>
      </w:r>
      <w:r>
        <w:rPr>
          <w:rStyle w:val="pun"/>
        </w:rPr>
        <w:t>:</w:t>
      </w:r>
      <w:r>
        <w:rPr>
          <w:rStyle w:val="pln"/>
        </w:rPr>
        <w:t xml:space="preserve"> ls </w:t>
      </w:r>
      <w:r>
        <w:rPr>
          <w:rStyle w:val="pun"/>
        </w:rPr>
        <w:t>[</w:t>
      </w:r>
      <w:r>
        <w:rPr>
          <w:rStyle w:val="pln"/>
        </w:rPr>
        <w:t>OPTION</w:t>
      </w:r>
      <w:r>
        <w:rPr>
          <w:rStyle w:val="pun"/>
        </w:rPr>
        <w:t>]...</w:t>
      </w:r>
      <w:r>
        <w:rPr>
          <w:rStyle w:val="pln"/>
        </w:rPr>
        <w:t xml:space="preserve"> </w:t>
      </w:r>
      <w:r>
        <w:rPr>
          <w:rStyle w:val="pun"/>
        </w:rPr>
        <w:t>[</w:t>
      </w:r>
      <w:r>
        <w:rPr>
          <w:rStyle w:val="pln"/>
        </w:rPr>
        <w:t>FILE</w:t>
      </w:r>
      <w:r>
        <w:rPr>
          <w:rStyle w:val="pun"/>
        </w:rPr>
        <w:t>]...</w:t>
      </w:r>
      <w:r>
        <w:br/>
      </w:r>
      <w:r>
        <w:rPr>
          <w:rStyle w:val="typ"/>
          <w:rFonts w:eastAsiaTheme="majorEastAsia"/>
        </w:rPr>
        <w:t>List</w:t>
      </w:r>
      <w:r>
        <w:rPr>
          <w:rStyle w:val="pln"/>
        </w:rPr>
        <w:t xml:space="preserve"> information about the </w:t>
      </w:r>
      <w:r>
        <w:rPr>
          <w:rStyle w:val="typ"/>
          <w:rFonts w:eastAsiaTheme="majorEastAsia"/>
        </w:rPr>
        <w:t>FILEs</w:t>
      </w:r>
      <w:r>
        <w:rPr>
          <w:rStyle w:val="pln"/>
        </w:rPr>
        <w:t xml:space="preserve"> </w:t>
      </w:r>
      <w:r>
        <w:rPr>
          <w:rStyle w:val="pun"/>
        </w:rPr>
        <w:t>(</w:t>
      </w:r>
      <w:r>
        <w:rPr>
          <w:rStyle w:val="pln"/>
        </w:rPr>
        <w:t xml:space="preserve">the current directory </w:t>
      </w:r>
      <w:r>
        <w:rPr>
          <w:rStyle w:val="kwd"/>
          <w:rFonts w:eastAsiaTheme="majorEastAsia"/>
        </w:rPr>
        <w:t>by</w:t>
      </w:r>
      <w:r>
        <w:rPr>
          <w:rStyle w:val="pln"/>
        </w:rPr>
        <w:t xml:space="preserve"> </w:t>
      </w:r>
      <w:r>
        <w:rPr>
          <w:rStyle w:val="kwd"/>
          <w:rFonts w:eastAsiaTheme="majorEastAsia"/>
        </w:rPr>
        <w:t>default</w:t>
      </w:r>
      <w:r>
        <w:rPr>
          <w:rStyle w:val="pun"/>
        </w:rPr>
        <w:t>).</w:t>
      </w:r>
      <w:r>
        <w:br/>
      </w:r>
      <w:r>
        <w:rPr>
          <w:rStyle w:val="typ"/>
          <w:rFonts w:eastAsiaTheme="majorEastAsia"/>
        </w:rPr>
        <w:t>Sort</w:t>
      </w:r>
      <w:r>
        <w:rPr>
          <w:rStyle w:val="pln"/>
        </w:rPr>
        <w:t xml:space="preserve"> entries alphabetically </w:t>
      </w:r>
      <w:r>
        <w:rPr>
          <w:rStyle w:val="kwd"/>
          <w:rFonts w:eastAsiaTheme="majorEastAsia"/>
        </w:rPr>
        <w:t>if</w:t>
      </w:r>
      <w:r>
        <w:rPr>
          <w:rStyle w:val="pln"/>
        </w:rPr>
        <w:t xml:space="preserve"> none of </w:t>
      </w:r>
      <w:r>
        <w:rPr>
          <w:rStyle w:val="pun"/>
        </w:rPr>
        <w:t>-</w:t>
      </w:r>
      <w:r>
        <w:rPr>
          <w:rStyle w:val="pln"/>
        </w:rPr>
        <w:t xml:space="preserve">cftuSUX nor </w:t>
      </w:r>
      <w:r>
        <w:rPr>
          <w:rStyle w:val="pun"/>
        </w:rPr>
        <w:t>--</w:t>
      </w:r>
      <w:r>
        <w:rPr>
          <w:rStyle w:val="pln"/>
        </w:rPr>
        <w:t>sort</w:t>
      </w:r>
      <w:r>
        <w:rPr>
          <w:rStyle w:val="pun"/>
        </w:rPr>
        <w:t>.</w:t>
      </w:r>
      <w:r>
        <w:br/>
      </w:r>
      <w:r>
        <w:br/>
      </w:r>
      <w:r>
        <w:rPr>
          <w:rStyle w:val="pun"/>
        </w:rPr>
        <w:t>-</w:t>
      </w:r>
      <w:r>
        <w:rPr>
          <w:rStyle w:val="pln"/>
        </w:rPr>
        <w:t>a</w:t>
      </w:r>
      <w:r>
        <w:rPr>
          <w:rStyle w:val="pun"/>
        </w:rPr>
        <w:t>,</w:t>
      </w:r>
      <w:r>
        <w:rPr>
          <w:rStyle w:val="pln"/>
        </w:rPr>
        <w:t xml:space="preserve"> </w:t>
      </w:r>
      <w:r>
        <w:rPr>
          <w:rStyle w:val="pun"/>
        </w:rPr>
        <w:t>--</w:t>
      </w:r>
      <w:r>
        <w:rPr>
          <w:rStyle w:val="pln"/>
        </w:rPr>
        <w:t>all                  </w:t>
      </w:r>
      <w:r>
        <w:rPr>
          <w:rStyle w:val="kwd"/>
          <w:rFonts w:eastAsiaTheme="majorEastAsia"/>
        </w:rPr>
        <w:t>do</w:t>
      </w:r>
      <w:r>
        <w:rPr>
          <w:rStyle w:val="pln"/>
        </w:rPr>
        <w:t xml:space="preserve"> </w:t>
      </w:r>
      <w:r>
        <w:rPr>
          <w:rStyle w:val="kwd"/>
          <w:rFonts w:eastAsiaTheme="majorEastAsia"/>
        </w:rPr>
        <w:t>not</w:t>
      </w:r>
      <w:r>
        <w:rPr>
          <w:rStyle w:val="pln"/>
        </w:rPr>
        <w:t xml:space="preserve"> hide entries starting </w:t>
      </w:r>
      <w:r>
        <w:rPr>
          <w:rStyle w:val="kwd"/>
          <w:rFonts w:eastAsiaTheme="majorEastAsia"/>
        </w:rPr>
        <w:t>with</w:t>
      </w:r>
      <w:r>
        <w:rPr>
          <w:rStyle w:val="pln"/>
        </w:rPr>
        <w:t xml:space="preserve"> </w:t>
      </w:r>
      <w:r>
        <w:rPr>
          <w:rStyle w:val="pun"/>
        </w:rPr>
        <w:t>.</w:t>
      </w:r>
      <w:r>
        <w:br/>
      </w:r>
      <w:r>
        <w:rPr>
          <w:rStyle w:val="pun"/>
        </w:rPr>
        <w:t>-</w:t>
      </w:r>
      <w:r>
        <w:rPr>
          <w:rStyle w:val="pln"/>
        </w:rPr>
        <w:t>A</w:t>
      </w:r>
      <w:r>
        <w:rPr>
          <w:rStyle w:val="pun"/>
        </w:rPr>
        <w:t>,</w:t>
      </w:r>
      <w:r>
        <w:rPr>
          <w:rStyle w:val="pln"/>
        </w:rPr>
        <w:t xml:space="preserve"> </w:t>
      </w:r>
      <w:r>
        <w:rPr>
          <w:rStyle w:val="pun"/>
        </w:rPr>
        <w:t>--</w:t>
      </w:r>
      <w:r>
        <w:rPr>
          <w:rStyle w:val="pln"/>
        </w:rPr>
        <w:t>almost</w:t>
      </w:r>
      <w:r>
        <w:rPr>
          <w:rStyle w:val="pun"/>
        </w:rPr>
        <w:t>-</w:t>
      </w:r>
      <w:r>
        <w:rPr>
          <w:rStyle w:val="pln"/>
        </w:rPr>
        <w:t xml:space="preserve">all           </w:t>
      </w:r>
      <w:r>
        <w:rPr>
          <w:rStyle w:val="kwd"/>
          <w:rFonts w:eastAsiaTheme="majorEastAsia"/>
        </w:rPr>
        <w:t>do</w:t>
      </w:r>
      <w:r>
        <w:rPr>
          <w:rStyle w:val="pln"/>
        </w:rPr>
        <w:t xml:space="preserve"> </w:t>
      </w:r>
      <w:r>
        <w:rPr>
          <w:rStyle w:val="kwd"/>
          <w:rFonts w:eastAsiaTheme="majorEastAsia"/>
        </w:rPr>
        <w:t>not</w:t>
      </w:r>
      <w:r>
        <w:rPr>
          <w:rStyle w:val="pln"/>
        </w:rPr>
        <w:t xml:space="preserve"> list implied </w:t>
      </w:r>
      <w:r>
        <w:rPr>
          <w:rStyle w:val="pun"/>
        </w:rPr>
        <w:t>.</w:t>
      </w:r>
      <w:r>
        <w:rPr>
          <w:rStyle w:val="pln"/>
        </w:rPr>
        <w:t xml:space="preserve"> </w:t>
      </w:r>
      <w:r>
        <w:rPr>
          <w:rStyle w:val="kwd"/>
          <w:rFonts w:eastAsiaTheme="majorEastAsia"/>
        </w:rPr>
        <w:t>and</w:t>
      </w:r>
      <w:r>
        <w:rPr>
          <w:rStyle w:val="pln"/>
        </w:rPr>
        <w:t xml:space="preserve"> </w:t>
      </w:r>
      <w:r>
        <w:rPr>
          <w:rStyle w:val="pun"/>
        </w:rPr>
        <w:t>..</w:t>
      </w:r>
      <w:r>
        <w:br/>
      </w:r>
      <w:r>
        <w:rPr>
          <w:rStyle w:val="pun"/>
        </w:rPr>
        <w:t>-</w:t>
      </w:r>
      <w:r>
        <w:rPr>
          <w:rStyle w:val="pln"/>
        </w:rPr>
        <w:t>b</w:t>
      </w:r>
      <w:r>
        <w:rPr>
          <w:rStyle w:val="pun"/>
        </w:rPr>
        <w:t>,</w:t>
      </w:r>
      <w:r>
        <w:rPr>
          <w:rStyle w:val="pln"/>
        </w:rPr>
        <w:t xml:space="preserve"> </w:t>
      </w:r>
      <w:r>
        <w:rPr>
          <w:rStyle w:val="pun"/>
        </w:rPr>
        <w:t>--</w:t>
      </w:r>
      <w:r>
        <w:rPr>
          <w:rStyle w:val="pln"/>
        </w:rPr>
        <w:t xml:space="preserve">escape               </w:t>
      </w:r>
      <w:r>
        <w:rPr>
          <w:rStyle w:val="kwd"/>
          <w:rFonts w:eastAsiaTheme="majorEastAsia"/>
        </w:rPr>
        <w:t>print</w:t>
      </w:r>
      <w:r>
        <w:rPr>
          <w:rStyle w:val="pln"/>
        </w:rPr>
        <w:t xml:space="preserve"> octal escapes </w:t>
      </w:r>
      <w:r>
        <w:rPr>
          <w:rStyle w:val="kwd"/>
          <w:rFonts w:eastAsiaTheme="majorEastAsia"/>
        </w:rPr>
        <w:t>for</w:t>
      </w:r>
      <w:r>
        <w:rPr>
          <w:rStyle w:val="pln"/>
        </w:rPr>
        <w:t xml:space="preserve"> nongraphic characters</w:t>
      </w:r>
      <w:r>
        <w:br/>
      </w:r>
      <w:r>
        <w:rPr>
          <w:rStyle w:val="pln"/>
        </w:rPr>
        <w:t xml:space="preserve">    </w:t>
      </w:r>
      <w:r>
        <w:rPr>
          <w:rStyle w:val="pun"/>
        </w:rPr>
        <w:t>--</w:t>
      </w:r>
      <w:r>
        <w:rPr>
          <w:rStyle w:val="pln"/>
        </w:rPr>
        <w:t>block</w:t>
      </w:r>
      <w:r>
        <w:rPr>
          <w:rStyle w:val="pun"/>
        </w:rPr>
        <w:t>-</w:t>
      </w:r>
      <w:r>
        <w:rPr>
          <w:rStyle w:val="pln"/>
        </w:rPr>
        <w:t>size</w:t>
      </w:r>
      <w:r>
        <w:rPr>
          <w:rStyle w:val="pun"/>
        </w:rPr>
        <w:t>=</w:t>
      </w:r>
      <w:r>
        <w:rPr>
          <w:rStyle w:val="pln"/>
        </w:rPr>
        <w:t>SIZE      </w:t>
      </w:r>
      <w:r>
        <w:rPr>
          <w:rStyle w:val="kwd"/>
          <w:rFonts w:eastAsiaTheme="majorEastAsia"/>
        </w:rPr>
        <w:t>use</w:t>
      </w:r>
      <w:r>
        <w:rPr>
          <w:rStyle w:val="pln"/>
        </w:rPr>
        <w:t xml:space="preserve"> SIZE</w:t>
      </w:r>
      <w:r>
        <w:rPr>
          <w:rStyle w:val="pun"/>
        </w:rPr>
        <w:t>-</w:t>
      </w:r>
      <w:r>
        <w:rPr>
          <w:rStyle w:val="kwd"/>
          <w:rFonts w:eastAsiaTheme="majorEastAsia"/>
        </w:rPr>
        <w:t>byte</w:t>
      </w:r>
      <w:r>
        <w:rPr>
          <w:rStyle w:val="pln"/>
        </w:rPr>
        <w:t xml:space="preserve"> blocks</w:t>
      </w:r>
      <w:r>
        <w:br/>
      </w:r>
      <w:r>
        <w:rPr>
          <w:rStyle w:val="pun"/>
        </w:rPr>
        <w:t>-</w:t>
      </w:r>
      <w:r>
        <w:rPr>
          <w:rStyle w:val="pln"/>
        </w:rPr>
        <w:t>B</w:t>
      </w:r>
      <w:r>
        <w:rPr>
          <w:rStyle w:val="pun"/>
        </w:rPr>
        <w:t>,</w:t>
      </w:r>
      <w:r>
        <w:rPr>
          <w:rStyle w:val="pln"/>
        </w:rPr>
        <w:t xml:space="preserve"> </w:t>
      </w:r>
      <w:r>
        <w:rPr>
          <w:rStyle w:val="pun"/>
        </w:rPr>
        <w:t>--</w:t>
      </w:r>
      <w:r>
        <w:rPr>
          <w:rStyle w:val="pln"/>
        </w:rPr>
        <w:t>ignore</w:t>
      </w:r>
      <w:r>
        <w:rPr>
          <w:rStyle w:val="pun"/>
        </w:rPr>
        <w:t>-</w:t>
      </w:r>
      <w:r>
        <w:rPr>
          <w:rStyle w:val="pln"/>
        </w:rPr>
        <w:t xml:space="preserve">backups       </w:t>
      </w:r>
      <w:r>
        <w:rPr>
          <w:rStyle w:val="kwd"/>
          <w:rFonts w:eastAsiaTheme="majorEastAsia"/>
        </w:rPr>
        <w:t>do</w:t>
      </w:r>
      <w:r>
        <w:rPr>
          <w:rStyle w:val="pln"/>
        </w:rPr>
        <w:t xml:space="preserve"> </w:t>
      </w:r>
      <w:r>
        <w:rPr>
          <w:rStyle w:val="kwd"/>
          <w:rFonts w:eastAsiaTheme="majorEastAsia"/>
        </w:rPr>
        <w:t>not</w:t>
      </w:r>
      <w:r>
        <w:rPr>
          <w:rStyle w:val="pln"/>
        </w:rPr>
        <w:t xml:space="preserve"> list implied entries ending </w:t>
      </w:r>
      <w:r>
        <w:rPr>
          <w:rStyle w:val="kwd"/>
          <w:rFonts w:eastAsiaTheme="majorEastAsia"/>
        </w:rPr>
        <w:t>with</w:t>
      </w:r>
      <w:r>
        <w:rPr>
          <w:rStyle w:val="pln"/>
        </w:rPr>
        <w:t xml:space="preserve"> </w:t>
      </w:r>
      <w:r>
        <w:rPr>
          <w:rStyle w:val="pun"/>
        </w:rPr>
        <w:t>~</w:t>
      </w:r>
      <w:r>
        <w:br/>
      </w:r>
      <w:r>
        <w:rPr>
          <w:rStyle w:val="pun"/>
        </w:rPr>
        <w:t>-</w:t>
      </w:r>
      <w:r>
        <w:rPr>
          <w:rStyle w:val="pln"/>
        </w:rPr>
        <w:t xml:space="preserve">c                         </w:t>
      </w:r>
      <w:r>
        <w:rPr>
          <w:rStyle w:val="kwd"/>
          <w:rFonts w:eastAsiaTheme="majorEastAsia"/>
        </w:rPr>
        <w:t>with</w:t>
      </w:r>
      <w:r>
        <w:rPr>
          <w:rStyle w:val="pln"/>
        </w:rPr>
        <w:t xml:space="preserve"> </w:t>
      </w:r>
      <w:r>
        <w:rPr>
          <w:rStyle w:val="pun"/>
        </w:rPr>
        <w:t>-</w:t>
      </w:r>
      <w:r>
        <w:rPr>
          <w:rStyle w:val="pln"/>
        </w:rPr>
        <w:t>lt</w:t>
      </w:r>
      <w:r>
        <w:rPr>
          <w:rStyle w:val="pun"/>
        </w:rPr>
        <w:t>:</w:t>
      </w:r>
      <w:r>
        <w:rPr>
          <w:rStyle w:val="pln"/>
        </w:rPr>
        <w:t xml:space="preserve"> sort </w:t>
      </w:r>
      <w:r>
        <w:rPr>
          <w:rStyle w:val="kwd"/>
          <w:rFonts w:eastAsiaTheme="majorEastAsia"/>
        </w:rPr>
        <w:t>by</w:t>
      </w:r>
      <w:r>
        <w:rPr>
          <w:rStyle w:val="pun"/>
        </w:rPr>
        <w:t>,</w:t>
      </w:r>
      <w:r>
        <w:rPr>
          <w:rStyle w:val="pln"/>
        </w:rPr>
        <w:t xml:space="preserve"> </w:t>
      </w:r>
      <w:r>
        <w:rPr>
          <w:rStyle w:val="kwd"/>
          <w:rFonts w:eastAsiaTheme="majorEastAsia"/>
        </w:rPr>
        <w:t>and</w:t>
      </w:r>
      <w:r>
        <w:rPr>
          <w:rStyle w:val="pln"/>
        </w:rPr>
        <w:t xml:space="preserve"> show</w:t>
      </w:r>
      <w:r>
        <w:rPr>
          <w:rStyle w:val="pun"/>
        </w:rPr>
        <w:t>,</w:t>
      </w:r>
      <w:r>
        <w:rPr>
          <w:rStyle w:val="pln"/>
        </w:rPr>
        <w:t xml:space="preserve"> ctime </w:t>
      </w:r>
      <w:r>
        <w:rPr>
          <w:rStyle w:val="pun"/>
        </w:rPr>
        <w:t>(</w:t>
      </w:r>
      <w:r>
        <w:rPr>
          <w:rStyle w:val="pln"/>
        </w:rPr>
        <w:t xml:space="preserve">time of </w:t>
      </w:r>
      <w:r>
        <w:rPr>
          <w:rStyle w:val="kwd"/>
          <w:rFonts w:eastAsiaTheme="majorEastAsia"/>
        </w:rPr>
        <w:t>last</w:t>
      </w:r>
      <w:r>
        <w:br/>
      </w:r>
      <w:r>
        <w:rPr>
          <w:rStyle w:val="pln"/>
        </w:rPr>
        <w:t>                           modification of file status information</w:t>
      </w:r>
      <w:r>
        <w:rPr>
          <w:rStyle w:val="pun"/>
        </w:rPr>
        <w:t>)</w:t>
      </w:r>
      <w:r>
        <w:br/>
      </w:r>
      <w:r>
        <w:rPr>
          <w:rStyle w:val="pln"/>
        </w:rPr>
        <w:t>                           </w:t>
      </w:r>
      <w:r>
        <w:rPr>
          <w:rStyle w:val="kwd"/>
          <w:rFonts w:eastAsiaTheme="majorEastAsia"/>
        </w:rPr>
        <w:t>with</w:t>
      </w:r>
      <w:r>
        <w:rPr>
          <w:rStyle w:val="pln"/>
        </w:rPr>
        <w:t xml:space="preserve"> </w:t>
      </w:r>
      <w:r>
        <w:rPr>
          <w:rStyle w:val="pun"/>
        </w:rPr>
        <w:t>-</w:t>
      </w:r>
      <w:r>
        <w:rPr>
          <w:rStyle w:val="pln"/>
        </w:rPr>
        <w:t>l</w:t>
      </w:r>
      <w:r>
        <w:rPr>
          <w:rStyle w:val="pun"/>
        </w:rPr>
        <w:t>:</w:t>
      </w:r>
      <w:r>
        <w:rPr>
          <w:rStyle w:val="pln"/>
        </w:rPr>
        <w:t xml:space="preserve"> show ctime </w:t>
      </w:r>
      <w:r>
        <w:rPr>
          <w:rStyle w:val="kwd"/>
          <w:rFonts w:eastAsiaTheme="majorEastAsia"/>
        </w:rPr>
        <w:t>and</w:t>
      </w:r>
      <w:r>
        <w:rPr>
          <w:rStyle w:val="pln"/>
        </w:rPr>
        <w:t xml:space="preserve"> sort </w:t>
      </w:r>
      <w:r>
        <w:rPr>
          <w:rStyle w:val="kwd"/>
          <w:rFonts w:eastAsiaTheme="majorEastAsia"/>
        </w:rPr>
        <w:t>by</w:t>
      </w:r>
      <w:r>
        <w:rPr>
          <w:rStyle w:val="pln"/>
        </w:rPr>
        <w:t xml:space="preserve"> name</w:t>
      </w:r>
      <w:r>
        <w:br/>
      </w:r>
      <w:r>
        <w:rPr>
          <w:rStyle w:val="pln"/>
        </w:rPr>
        <w:t>                           otherwise</w:t>
      </w:r>
      <w:r>
        <w:rPr>
          <w:rStyle w:val="pun"/>
        </w:rPr>
        <w:t>:</w:t>
      </w:r>
      <w:r>
        <w:rPr>
          <w:rStyle w:val="pln"/>
        </w:rPr>
        <w:t xml:space="preserve"> sort </w:t>
      </w:r>
      <w:r>
        <w:rPr>
          <w:rStyle w:val="kwd"/>
          <w:rFonts w:eastAsiaTheme="majorEastAsia"/>
        </w:rPr>
        <w:t>by</w:t>
      </w:r>
      <w:r>
        <w:rPr>
          <w:rStyle w:val="pln"/>
        </w:rPr>
        <w:t xml:space="preserve"> ctime</w:t>
      </w:r>
      <w:r>
        <w:br/>
      </w:r>
      <w:r>
        <w:rPr>
          <w:rStyle w:val="pun"/>
        </w:rPr>
        <w:t>-</w:t>
      </w:r>
      <w:r>
        <w:rPr>
          <w:rStyle w:val="pln"/>
        </w:rPr>
        <w:t xml:space="preserve">C                         list entries </w:t>
      </w:r>
      <w:r>
        <w:rPr>
          <w:rStyle w:val="kwd"/>
          <w:rFonts w:eastAsiaTheme="majorEastAsia"/>
        </w:rPr>
        <w:t>by</w:t>
      </w:r>
      <w:r>
        <w:rPr>
          <w:rStyle w:val="pln"/>
        </w:rPr>
        <w:t xml:space="preserve"> columns</w:t>
      </w:r>
    </w:p>
    <w:p w:rsidR="00D53D28" w:rsidRDefault="00D53D28" w:rsidP="00D53D28">
      <w:pPr>
        <w:pStyle w:val="NormalWeb"/>
      </w:pPr>
      <w:r>
        <w:t xml:space="preserve">The following is the code that is used to create the </w:t>
      </w:r>
      <w:hyperlink r:id="rId23" w:history="1">
        <w:r>
          <w:rPr>
            <w:rStyle w:val="Lienhypertexte"/>
          </w:rPr>
          <w:t>Options</w:t>
        </w:r>
      </w:hyperlink>
      <w:r>
        <w:t xml:space="preserve"> for this example. </w:t>
      </w:r>
    </w:p>
    <w:p w:rsidR="00D53D28" w:rsidRDefault="00D53D28" w:rsidP="00D53D28"/>
    <w:p w:rsidR="00D53D28" w:rsidRDefault="00D53D28" w:rsidP="00D53D28">
      <w:pPr>
        <w:pStyle w:val="PrformatHTML"/>
      </w:pPr>
      <w:r>
        <w:rPr>
          <w:rStyle w:val="com"/>
        </w:rPr>
        <w:t>// create the command line parser</w:t>
      </w:r>
      <w:r>
        <w:br/>
      </w:r>
      <w:r>
        <w:rPr>
          <w:rStyle w:val="typ"/>
          <w:rFonts w:eastAsiaTheme="majorEastAsia"/>
        </w:rPr>
        <w:t>CommandLineParser</w:t>
      </w:r>
      <w:r>
        <w:rPr>
          <w:rStyle w:val="pln"/>
        </w:rPr>
        <w:t xml:space="preserve"> parser </w:t>
      </w:r>
      <w:r>
        <w:rPr>
          <w:rStyle w:val="pun"/>
        </w:rPr>
        <w:t>=</w:t>
      </w:r>
      <w:r>
        <w:rPr>
          <w:rStyle w:val="pln"/>
        </w:rPr>
        <w:t xml:space="preserve"> </w:t>
      </w:r>
      <w:r>
        <w:rPr>
          <w:rStyle w:val="kwd"/>
          <w:rFonts w:eastAsiaTheme="majorEastAsia"/>
        </w:rPr>
        <w:t>new</w:t>
      </w:r>
      <w:r>
        <w:rPr>
          <w:rStyle w:val="pln"/>
        </w:rPr>
        <w:t xml:space="preserve"> </w:t>
      </w:r>
      <w:r>
        <w:rPr>
          <w:rStyle w:val="typ"/>
          <w:rFonts w:eastAsiaTheme="majorEastAsia"/>
        </w:rPr>
        <w:t>DefaultParser</w:t>
      </w:r>
      <w:r>
        <w:rPr>
          <w:rStyle w:val="pun"/>
        </w:rPr>
        <w:t>();</w:t>
      </w:r>
      <w:r>
        <w:br/>
      </w:r>
      <w:r>
        <w:br/>
      </w:r>
      <w:r>
        <w:rPr>
          <w:rStyle w:val="com"/>
        </w:rPr>
        <w:t>// create the Options</w:t>
      </w:r>
      <w:r>
        <w:br/>
      </w:r>
      <w:r>
        <w:rPr>
          <w:rStyle w:val="typ"/>
          <w:rFonts w:eastAsiaTheme="majorEastAsia"/>
        </w:rPr>
        <w:t>Options</w:t>
      </w:r>
      <w:r>
        <w:rPr>
          <w:rStyle w:val="pln"/>
        </w:rPr>
        <w:t xml:space="preserve"> options </w:t>
      </w:r>
      <w:r>
        <w:rPr>
          <w:rStyle w:val="pun"/>
        </w:rPr>
        <w:t>=</w:t>
      </w:r>
      <w:r>
        <w:rPr>
          <w:rStyle w:val="pln"/>
        </w:rPr>
        <w:t xml:space="preserve"> </w:t>
      </w:r>
      <w:r>
        <w:rPr>
          <w:rStyle w:val="kwd"/>
          <w:rFonts w:eastAsiaTheme="majorEastAsia"/>
        </w:rPr>
        <w:t>new</w:t>
      </w:r>
      <w:r>
        <w:rPr>
          <w:rStyle w:val="pln"/>
        </w:rPr>
        <w:t xml:space="preserve"> </w:t>
      </w:r>
      <w:r>
        <w:rPr>
          <w:rStyle w:val="typ"/>
          <w:rFonts w:eastAsiaTheme="majorEastAsia"/>
        </w:rPr>
        <w:t>Options</w:t>
      </w:r>
      <w:r>
        <w:rPr>
          <w:rStyle w:val="pun"/>
        </w:rPr>
        <w:t>();</w:t>
      </w:r>
      <w:r>
        <w:br/>
      </w:r>
      <w:r>
        <w:rPr>
          <w:rStyle w:val="pln"/>
        </w:rPr>
        <w:t>options</w:t>
      </w:r>
      <w:r>
        <w:rPr>
          <w:rStyle w:val="pun"/>
        </w:rPr>
        <w:t>.</w:t>
      </w:r>
      <w:r>
        <w:rPr>
          <w:rStyle w:val="pln"/>
        </w:rPr>
        <w:t>addOption</w:t>
      </w:r>
      <w:r>
        <w:rPr>
          <w:rStyle w:val="pun"/>
        </w:rPr>
        <w:t>(</w:t>
      </w:r>
      <w:r>
        <w:rPr>
          <w:rStyle w:val="pln"/>
        </w:rPr>
        <w:t xml:space="preserve"> </w:t>
      </w:r>
      <w:r>
        <w:rPr>
          <w:rStyle w:val="str"/>
        </w:rPr>
        <w:t>"a"</w:t>
      </w:r>
      <w:r>
        <w:rPr>
          <w:rStyle w:val="pun"/>
        </w:rPr>
        <w:t>,</w:t>
      </w:r>
      <w:r>
        <w:rPr>
          <w:rStyle w:val="pln"/>
        </w:rPr>
        <w:t xml:space="preserve"> </w:t>
      </w:r>
      <w:r>
        <w:rPr>
          <w:rStyle w:val="str"/>
        </w:rPr>
        <w:t>"all"</w:t>
      </w:r>
      <w:r>
        <w:rPr>
          <w:rStyle w:val="pun"/>
        </w:rPr>
        <w:t>,</w:t>
      </w:r>
      <w:r>
        <w:rPr>
          <w:rStyle w:val="pln"/>
        </w:rPr>
        <w:t xml:space="preserve"> </w:t>
      </w:r>
      <w:r>
        <w:rPr>
          <w:rStyle w:val="kwd"/>
          <w:rFonts w:eastAsiaTheme="majorEastAsia"/>
        </w:rPr>
        <w:t>false</w:t>
      </w:r>
      <w:r>
        <w:rPr>
          <w:rStyle w:val="pun"/>
        </w:rPr>
        <w:t>,</w:t>
      </w:r>
      <w:r>
        <w:rPr>
          <w:rStyle w:val="pln"/>
        </w:rPr>
        <w:t xml:space="preserve"> </w:t>
      </w:r>
      <w:r>
        <w:rPr>
          <w:rStyle w:val="str"/>
        </w:rPr>
        <w:t>"do not hide entries starting with ."</w:t>
      </w:r>
      <w:r>
        <w:rPr>
          <w:rStyle w:val="pln"/>
        </w:rPr>
        <w:t xml:space="preserve"> </w:t>
      </w:r>
      <w:r>
        <w:rPr>
          <w:rStyle w:val="pun"/>
        </w:rPr>
        <w:t>);</w:t>
      </w:r>
      <w:r>
        <w:br/>
      </w:r>
      <w:r>
        <w:rPr>
          <w:rStyle w:val="pln"/>
        </w:rPr>
        <w:t>options</w:t>
      </w:r>
      <w:r>
        <w:rPr>
          <w:rStyle w:val="pun"/>
        </w:rPr>
        <w:t>.</w:t>
      </w:r>
      <w:r>
        <w:rPr>
          <w:rStyle w:val="pln"/>
        </w:rPr>
        <w:t>addOption</w:t>
      </w:r>
      <w:r>
        <w:rPr>
          <w:rStyle w:val="pun"/>
        </w:rPr>
        <w:t>(</w:t>
      </w:r>
      <w:r>
        <w:rPr>
          <w:rStyle w:val="pln"/>
        </w:rPr>
        <w:t xml:space="preserve"> </w:t>
      </w:r>
      <w:r>
        <w:rPr>
          <w:rStyle w:val="str"/>
        </w:rPr>
        <w:t>"A"</w:t>
      </w:r>
      <w:r>
        <w:rPr>
          <w:rStyle w:val="pun"/>
        </w:rPr>
        <w:t>,</w:t>
      </w:r>
      <w:r>
        <w:rPr>
          <w:rStyle w:val="pln"/>
        </w:rPr>
        <w:t xml:space="preserve"> </w:t>
      </w:r>
      <w:r>
        <w:rPr>
          <w:rStyle w:val="str"/>
        </w:rPr>
        <w:t>"almost-all"</w:t>
      </w:r>
      <w:r>
        <w:rPr>
          <w:rStyle w:val="pun"/>
        </w:rPr>
        <w:t>,</w:t>
      </w:r>
      <w:r>
        <w:rPr>
          <w:rStyle w:val="pln"/>
        </w:rPr>
        <w:t xml:space="preserve"> </w:t>
      </w:r>
      <w:r>
        <w:rPr>
          <w:rStyle w:val="kwd"/>
          <w:rFonts w:eastAsiaTheme="majorEastAsia"/>
        </w:rPr>
        <w:t>false</w:t>
      </w:r>
      <w:r>
        <w:rPr>
          <w:rStyle w:val="pun"/>
        </w:rPr>
        <w:t>,</w:t>
      </w:r>
      <w:r>
        <w:rPr>
          <w:rStyle w:val="pln"/>
        </w:rPr>
        <w:t xml:space="preserve"> </w:t>
      </w:r>
      <w:r>
        <w:rPr>
          <w:rStyle w:val="str"/>
        </w:rPr>
        <w:t>"do not list implied . and .."</w:t>
      </w:r>
      <w:r>
        <w:rPr>
          <w:rStyle w:val="pln"/>
        </w:rPr>
        <w:t xml:space="preserve"> </w:t>
      </w:r>
      <w:r>
        <w:rPr>
          <w:rStyle w:val="pun"/>
        </w:rPr>
        <w:t>);</w:t>
      </w:r>
      <w:r>
        <w:br/>
      </w:r>
      <w:r>
        <w:rPr>
          <w:rStyle w:val="pln"/>
        </w:rPr>
        <w:t>options</w:t>
      </w:r>
      <w:r>
        <w:rPr>
          <w:rStyle w:val="pun"/>
        </w:rPr>
        <w:t>.</w:t>
      </w:r>
      <w:r>
        <w:rPr>
          <w:rStyle w:val="pln"/>
        </w:rPr>
        <w:t>addOption</w:t>
      </w:r>
      <w:r>
        <w:rPr>
          <w:rStyle w:val="pun"/>
        </w:rPr>
        <w:t>(</w:t>
      </w:r>
      <w:r>
        <w:rPr>
          <w:rStyle w:val="pln"/>
        </w:rPr>
        <w:t xml:space="preserve"> </w:t>
      </w:r>
      <w:r>
        <w:rPr>
          <w:rStyle w:val="str"/>
        </w:rPr>
        <w:t>"b"</w:t>
      </w:r>
      <w:r>
        <w:rPr>
          <w:rStyle w:val="pun"/>
        </w:rPr>
        <w:t>,</w:t>
      </w:r>
      <w:r>
        <w:rPr>
          <w:rStyle w:val="pln"/>
        </w:rPr>
        <w:t xml:space="preserve"> </w:t>
      </w:r>
      <w:r>
        <w:rPr>
          <w:rStyle w:val="str"/>
        </w:rPr>
        <w:t>"escape"</w:t>
      </w:r>
      <w:r>
        <w:rPr>
          <w:rStyle w:val="pun"/>
        </w:rPr>
        <w:t>,</w:t>
      </w:r>
      <w:r>
        <w:rPr>
          <w:rStyle w:val="pln"/>
        </w:rPr>
        <w:t xml:space="preserve"> </w:t>
      </w:r>
      <w:r>
        <w:rPr>
          <w:rStyle w:val="kwd"/>
          <w:rFonts w:eastAsiaTheme="majorEastAsia"/>
        </w:rPr>
        <w:t>false</w:t>
      </w:r>
      <w:r>
        <w:rPr>
          <w:rStyle w:val="pun"/>
        </w:rPr>
        <w:t>,</w:t>
      </w:r>
      <w:r>
        <w:rPr>
          <w:rStyle w:val="pln"/>
        </w:rPr>
        <w:t xml:space="preserve"> </w:t>
      </w:r>
      <w:r>
        <w:rPr>
          <w:rStyle w:val="str"/>
        </w:rPr>
        <w:t>"print octal escapes for nongraphic "</w:t>
      </w:r>
      <w:r>
        <w:br/>
      </w:r>
      <w:r>
        <w:rPr>
          <w:rStyle w:val="pln"/>
        </w:rPr>
        <w:t>                                         </w:t>
      </w:r>
      <w:r>
        <w:rPr>
          <w:rStyle w:val="pun"/>
        </w:rPr>
        <w:t>+</w:t>
      </w:r>
      <w:r>
        <w:rPr>
          <w:rStyle w:val="pln"/>
        </w:rPr>
        <w:t xml:space="preserve"> </w:t>
      </w:r>
      <w:r>
        <w:rPr>
          <w:rStyle w:val="str"/>
        </w:rPr>
        <w:t>"characters"</w:t>
      </w:r>
      <w:r>
        <w:rPr>
          <w:rStyle w:val="pln"/>
        </w:rPr>
        <w:t xml:space="preserve"> </w:t>
      </w:r>
      <w:r>
        <w:rPr>
          <w:rStyle w:val="pun"/>
        </w:rPr>
        <w:t>);</w:t>
      </w:r>
      <w:r>
        <w:br/>
      </w:r>
      <w:r>
        <w:rPr>
          <w:rStyle w:val="pln"/>
        </w:rPr>
        <w:t>options</w:t>
      </w:r>
      <w:r>
        <w:rPr>
          <w:rStyle w:val="pun"/>
        </w:rPr>
        <w:t>.</w:t>
      </w:r>
      <w:r>
        <w:rPr>
          <w:rStyle w:val="pln"/>
        </w:rPr>
        <w:t>addOption</w:t>
      </w:r>
      <w:r>
        <w:rPr>
          <w:rStyle w:val="pun"/>
        </w:rPr>
        <w:t>(</w:t>
      </w:r>
      <w:r>
        <w:rPr>
          <w:rStyle w:val="pln"/>
        </w:rPr>
        <w:t xml:space="preserve"> </w:t>
      </w:r>
      <w:r>
        <w:rPr>
          <w:rStyle w:val="typ"/>
          <w:rFonts w:eastAsiaTheme="majorEastAsia"/>
        </w:rPr>
        <w:t>OptionBuilder</w:t>
      </w:r>
      <w:r>
        <w:rPr>
          <w:rStyle w:val="pun"/>
        </w:rPr>
        <w:t>.</w:t>
      </w:r>
      <w:r>
        <w:rPr>
          <w:rStyle w:val="pln"/>
        </w:rPr>
        <w:t>withLongOpt</w:t>
      </w:r>
      <w:r>
        <w:rPr>
          <w:rStyle w:val="pun"/>
        </w:rPr>
        <w:t>(</w:t>
      </w:r>
      <w:r>
        <w:rPr>
          <w:rStyle w:val="pln"/>
        </w:rPr>
        <w:t xml:space="preserve"> </w:t>
      </w:r>
      <w:r>
        <w:rPr>
          <w:rStyle w:val="str"/>
        </w:rPr>
        <w:t>"block-size"</w:t>
      </w:r>
      <w:r>
        <w:rPr>
          <w:rStyle w:val="pln"/>
        </w:rPr>
        <w:t xml:space="preserve"> </w:t>
      </w:r>
      <w:r>
        <w:rPr>
          <w:rStyle w:val="pun"/>
        </w:rPr>
        <w:t>)</w:t>
      </w:r>
      <w:r>
        <w:br/>
      </w:r>
      <w:r>
        <w:rPr>
          <w:rStyle w:val="pln"/>
        </w:rPr>
        <w:t xml:space="preserve">                                </w:t>
      </w:r>
      <w:r>
        <w:rPr>
          <w:rStyle w:val="pun"/>
        </w:rPr>
        <w:t>.</w:t>
      </w:r>
      <w:r>
        <w:rPr>
          <w:rStyle w:val="pln"/>
        </w:rPr>
        <w:t>withDescription</w:t>
      </w:r>
      <w:r>
        <w:rPr>
          <w:rStyle w:val="pun"/>
        </w:rPr>
        <w:t>(</w:t>
      </w:r>
      <w:r>
        <w:rPr>
          <w:rStyle w:val="pln"/>
        </w:rPr>
        <w:t xml:space="preserve"> </w:t>
      </w:r>
      <w:r>
        <w:rPr>
          <w:rStyle w:val="str"/>
        </w:rPr>
        <w:t>"use SIZE-byte blocks"</w:t>
      </w:r>
      <w:r>
        <w:rPr>
          <w:rStyle w:val="pln"/>
        </w:rPr>
        <w:t xml:space="preserve"> </w:t>
      </w:r>
      <w:r>
        <w:rPr>
          <w:rStyle w:val="pun"/>
        </w:rPr>
        <w:t>)</w:t>
      </w:r>
      <w:r>
        <w:br/>
      </w:r>
      <w:r>
        <w:rPr>
          <w:rStyle w:val="pln"/>
        </w:rPr>
        <w:t xml:space="preserve">                                </w:t>
      </w:r>
      <w:r>
        <w:rPr>
          <w:rStyle w:val="pun"/>
        </w:rPr>
        <w:t>.</w:t>
      </w:r>
      <w:r>
        <w:rPr>
          <w:rStyle w:val="pln"/>
        </w:rPr>
        <w:t>hasArg</w:t>
      </w:r>
      <w:r>
        <w:rPr>
          <w:rStyle w:val="pun"/>
        </w:rPr>
        <w:t>()</w:t>
      </w:r>
      <w:r>
        <w:br/>
      </w:r>
      <w:r>
        <w:rPr>
          <w:rStyle w:val="pln"/>
        </w:rPr>
        <w:t xml:space="preserve">                                </w:t>
      </w:r>
      <w:r>
        <w:rPr>
          <w:rStyle w:val="pun"/>
        </w:rPr>
        <w:t>.</w:t>
      </w:r>
      <w:r>
        <w:rPr>
          <w:rStyle w:val="pln"/>
        </w:rPr>
        <w:t>withArgName</w:t>
      </w:r>
      <w:r>
        <w:rPr>
          <w:rStyle w:val="pun"/>
        </w:rPr>
        <w:t>(</w:t>
      </w:r>
      <w:r>
        <w:rPr>
          <w:rStyle w:val="str"/>
        </w:rPr>
        <w:t>"SIZE"</w:t>
      </w:r>
      <w:r>
        <w:rPr>
          <w:rStyle w:val="pun"/>
        </w:rPr>
        <w:t>)</w:t>
      </w:r>
      <w:r>
        <w:br/>
      </w:r>
      <w:r>
        <w:rPr>
          <w:rStyle w:val="pln"/>
        </w:rPr>
        <w:t xml:space="preserve">                                </w:t>
      </w:r>
      <w:r>
        <w:rPr>
          <w:rStyle w:val="pun"/>
        </w:rPr>
        <w:t>.</w:t>
      </w:r>
      <w:r>
        <w:rPr>
          <w:rStyle w:val="pln"/>
        </w:rPr>
        <w:t>create</w:t>
      </w:r>
      <w:r>
        <w:rPr>
          <w:rStyle w:val="pun"/>
        </w:rPr>
        <w:t>()</w:t>
      </w:r>
      <w:r>
        <w:rPr>
          <w:rStyle w:val="pln"/>
        </w:rPr>
        <w:t xml:space="preserve"> </w:t>
      </w:r>
      <w:r>
        <w:rPr>
          <w:rStyle w:val="pun"/>
        </w:rPr>
        <w:t>);</w:t>
      </w:r>
      <w:r>
        <w:br/>
      </w:r>
      <w:r>
        <w:rPr>
          <w:rStyle w:val="pln"/>
        </w:rPr>
        <w:t>options</w:t>
      </w:r>
      <w:r>
        <w:rPr>
          <w:rStyle w:val="pun"/>
        </w:rPr>
        <w:t>.</w:t>
      </w:r>
      <w:r>
        <w:rPr>
          <w:rStyle w:val="pln"/>
        </w:rPr>
        <w:t>addOption</w:t>
      </w:r>
      <w:r>
        <w:rPr>
          <w:rStyle w:val="pun"/>
        </w:rPr>
        <w:t>(</w:t>
      </w:r>
      <w:r>
        <w:rPr>
          <w:rStyle w:val="pln"/>
        </w:rPr>
        <w:t xml:space="preserve"> </w:t>
      </w:r>
      <w:r>
        <w:rPr>
          <w:rStyle w:val="str"/>
        </w:rPr>
        <w:t>"B"</w:t>
      </w:r>
      <w:r>
        <w:rPr>
          <w:rStyle w:val="pun"/>
        </w:rPr>
        <w:t>,</w:t>
      </w:r>
      <w:r>
        <w:rPr>
          <w:rStyle w:val="pln"/>
        </w:rPr>
        <w:t xml:space="preserve"> </w:t>
      </w:r>
      <w:r>
        <w:rPr>
          <w:rStyle w:val="str"/>
        </w:rPr>
        <w:t>"ignore-backups"</w:t>
      </w:r>
      <w:r>
        <w:rPr>
          <w:rStyle w:val="pun"/>
        </w:rPr>
        <w:t>,</w:t>
      </w:r>
      <w:r>
        <w:rPr>
          <w:rStyle w:val="pln"/>
        </w:rPr>
        <w:t xml:space="preserve"> </w:t>
      </w:r>
      <w:r>
        <w:rPr>
          <w:rStyle w:val="kwd"/>
          <w:rFonts w:eastAsiaTheme="majorEastAsia"/>
        </w:rPr>
        <w:t>false</w:t>
      </w:r>
      <w:r>
        <w:rPr>
          <w:rStyle w:val="pun"/>
        </w:rPr>
        <w:t>,</w:t>
      </w:r>
      <w:r>
        <w:rPr>
          <w:rStyle w:val="pln"/>
        </w:rPr>
        <w:t xml:space="preserve"> </w:t>
      </w:r>
      <w:r>
        <w:rPr>
          <w:rStyle w:val="str"/>
        </w:rPr>
        <w:t>"do not list implied entried "</w:t>
      </w:r>
      <w:r>
        <w:br/>
      </w:r>
      <w:r>
        <w:rPr>
          <w:rStyle w:val="pln"/>
        </w:rPr>
        <w:t>                                                 </w:t>
      </w:r>
      <w:r>
        <w:rPr>
          <w:rStyle w:val="pun"/>
        </w:rPr>
        <w:t>+</w:t>
      </w:r>
      <w:r>
        <w:rPr>
          <w:rStyle w:val="pln"/>
        </w:rPr>
        <w:t xml:space="preserve"> </w:t>
      </w:r>
      <w:r>
        <w:rPr>
          <w:rStyle w:val="str"/>
        </w:rPr>
        <w:t>"ending with ~"</w:t>
      </w:r>
      <w:r>
        <w:rPr>
          <w:rStyle w:val="pun"/>
        </w:rPr>
        <w:t>);</w:t>
      </w:r>
      <w:r>
        <w:br/>
      </w:r>
      <w:r>
        <w:rPr>
          <w:rStyle w:val="pln"/>
        </w:rPr>
        <w:t>options</w:t>
      </w:r>
      <w:r>
        <w:rPr>
          <w:rStyle w:val="pun"/>
        </w:rPr>
        <w:t>.</w:t>
      </w:r>
      <w:r>
        <w:rPr>
          <w:rStyle w:val="pln"/>
        </w:rPr>
        <w:t>addOption</w:t>
      </w:r>
      <w:r>
        <w:rPr>
          <w:rStyle w:val="pun"/>
        </w:rPr>
        <w:t>(</w:t>
      </w:r>
      <w:r>
        <w:rPr>
          <w:rStyle w:val="pln"/>
        </w:rPr>
        <w:t xml:space="preserve"> </w:t>
      </w:r>
      <w:r>
        <w:rPr>
          <w:rStyle w:val="str"/>
        </w:rPr>
        <w:t>"c"</w:t>
      </w:r>
      <w:r>
        <w:rPr>
          <w:rStyle w:val="pun"/>
        </w:rPr>
        <w:t>,</w:t>
      </w:r>
      <w:r>
        <w:rPr>
          <w:rStyle w:val="pln"/>
        </w:rPr>
        <w:t xml:space="preserve"> </w:t>
      </w:r>
      <w:r>
        <w:rPr>
          <w:rStyle w:val="kwd"/>
          <w:rFonts w:eastAsiaTheme="majorEastAsia"/>
        </w:rPr>
        <w:t>false</w:t>
      </w:r>
      <w:r>
        <w:rPr>
          <w:rStyle w:val="pun"/>
        </w:rPr>
        <w:t>,</w:t>
      </w:r>
      <w:r>
        <w:rPr>
          <w:rStyle w:val="pln"/>
        </w:rPr>
        <w:t xml:space="preserve"> </w:t>
      </w:r>
      <w:r>
        <w:rPr>
          <w:rStyle w:val="str"/>
        </w:rPr>
        <w:t>"with -lt: sort by, and show, ctime (time of last "</w:t>
      </w:r>
      <w:r>
        <w:rPr>
          <w:rStyle w:val="pln"/>
        </w:rPr>
        <w:t xml:space="preserve"> </w:t>
      </w:r>
      <w:r>
        <w:br/>
      </w:r>
      <w:r>
        <w:rPr>
          <w:rStyle w:val="pln"/>
        </w:rPr>
        <w:lastRenderedPageBreak/>
        <w:t>                               </w:t>
      </w:r>
      <w:r>
        <w:rPr>
          <w:rStyle w:val="pun"/>
        </w:rPr>
        <w:t>+</w:t>
      </w:r>
      <w:r>
        <w:rPr>
          <w:rStyle w:val="pln"/>
        </w:rPr>
        <w:t xml:space="preserve"> </w:t>
      </w:r>
      <w:r>
        <w:rPr>
          <w:rStyle w:val="str"/>
        </w:rPr>
        <w:t>"modification of file status information) with "</w:t>
      </w:r>
      <w:r>
        <w:br/>
      </w:r>
      <w:r>
        <w:rPr>
          <w:rStyle w:val="pln"/>
        </w:rPr>
        <w:t>                               </w:t>
      </w:r>
      <w:r>
        <w:rPr>
          <w:rStyle w:val="pun"/>
        </w:rPr>
        <w:t>+</w:t>
      </w:r>
      <w:r>
        <w:rPr>
          <w:rStyle w:val="pln"/>
        </w:rPr>
        <w:t xml:space="preserve"> </w:t>
      </w:r>
      <w:r>
        <w:rPr>
          <w:rStyle w:val="str"/>
        </w:rPr>
        <w:t>"-l:show ctime and sort by name otherwise: sort "</w:t>
      </w:r>
      <w:r>
        <w:br/>
      </w:r>
      <w:r>
        <w:rPr>
          <w:rStyle w:val="pln"/>
        </w:rPr>
        <w:t>                               </w:t>
      </w:r>
      <w:r>
        <w:rPr>
          <w:rStyle w:val="pun"/>
        </w:rPr>
        <w:t>+</w:t>
      </w:r>
      <w:r>
        <w:rPr>
          <w:rStyle w:val="pln"/>
        </w:rPr>
        <w:t xml:space="preserve"> </w:t>
      </w:r>
      <w:r>
        <w:rPr>
          <w:rStyle w:val="str"/>
        </w:rPr>
        <w:t>"by ctime"</w:t>
      </w:r>
      <w:r>
        <w:rPr>
          <w:rStyle w:val="pln"/>
        </w:rPr>
        <w:t xml:space="preserve"> </w:t>
      </w:r>
      <w:r>
        <w:rPr>
          <w:rStyle w:val="pun"/>
        </w:rPr>
        <w:t>);</w:t>
      </w:r>
      <w:r>
        <w:br/>
      </w:r>
      <w:r>
        <w:rPr>
          <w:rStyle w:val="pln"/>
        </w:rPr>
        <w:t>options</w:t>
      </w:r>
      <w:r>
        <w:rPr>
          <w:rStyle w:val="pun"/>
        </w:rPr>
        <w:t>.</w:t>
      </w:r>
      <w:r>
        <w:rPr>
          <w:rStyle w:val="pln"/>
        </w:rPr>
        <w:t>addOption</w:t>
      </w:r>
      <w:r>
        <w:rPr>
          <w:rStyle w:val="pun"/>
        </w:rPr>
        <w:t>(</w:t>
      </w:r>
      <w:r>
        <w:rPr>
          <w:rStyle w:val="pln"/>
        </w:rPr>
        <w:t xml:space="preserve"> </w:t>
      </w:r>
      <w:r>
        <w:rPr>
          <w:rStyle w:val="str"/>
        </w:rPr>
        <w:t>"C"</w:t>
      </w:r>
      <w:r>
        <w:rPr>
          <w:rStyle w:val="pun"/>
        </w:rPr>
        <w:t>,</w:t>
      </w:r>
      <w:r>
        <w:rPr>
          <w:rStyle w:val="pln"/>
        </w:rPr>
        <w:t xml:space="preserve"> </w:t>
      </w:r>
      <w:r>
        <w:rPr>
          <w:rStyle w:val="kwd"/>
          <w:rFonts w:eastAsiaTheme="majorEastAsia"/>
        </w:rPr>
        <w:t>false</w:t>
      </w:r>
      <w:r>
        <w:rPr>
          <w:rStyle w:val="pun"/>
        </w:rPr>
        <w:t>,</w:t>
      </w:r>
      <w:r>
        <w:rPr>
          <w:rStyle w:val="pln"/>
        </w:rPr>
        <w:t xml:space="preserve"> </w:t>
      </w:r>
      <w:r>
        <w:rPr>
          <w:rStyle w:val="str"/>
        </w:rPr>
        <w:t>"list entries by columns"</w:t>
      </w:r>
      <w:r>
        <w:rPr>
          <w:rStyle w:val="pln"/>
        </w:rPr>
        <w:t xml:space="preserve"> </w:t>
      </w:r>
      <w:r>
        <w:rPr>
          <w:rStyle w:val="pun"/>
        </w:rPr>
        <w:t>);</w:t>
      </w:r>
      <w:r>
        <w:br/>
      </w:r>
      <w:r>
        <w:br/>
      </w:r>
      <w:r>
        <w:rPr>
          <w:rStyle w:val="typ"/>
          <w:rFonts w:eastAsiaTheme="majorEastAsia"/>
        </w:rPr>
        <w:t>String</w:t>
      </w:r>
      <w:r>
        <w:rPr>
          <w:rStyle w:val="pun"/>
        </w:rPr>
        <w:t>[]</w:t>
      </w:r>
      <w:r>
        <w:rPr>
          <w:rStyle w:val="pln"/>
        </w:rPr>
        <w:t xml:space="preserve"> args </w:t>
      </w:r>
      <w:r>
        <w:rPr>
          <w:rStyle w:val="pun"/>
        </w:rPr>
        <w:t>=</w:t>
      </w:r>
      <w:r>
        <w:rPr>
          <w:rStyle w:val="pln"/>
        </w:rPr>
        <w:t xml:space="preserve"> </w:t>
      </w:r>
      <w:r>
        <w:rPr>
          <w:rStyle w:val="kwd"/>
          <w:rFonts w:eastAsiaTheme="majorEastAsia"/>
        </w:rPr>
        <w:t>new</w:t>
      </w:r>
      <w:r>
        <w:rPr>
          <w:rStyle w:val="pln"/>
        </w:rPr>
        <w:t xml:space="preserve"> </w:t>
      </w:r>
      <w:r>
        <w:rPr>
          <w:rStyle w:val="typ"/>
          <w:rFonts w:eastAsiaTheme="majorEastAsia"/>
        </w:rPr>
        <w:t>String</w:t>
      </w:r>
      <w:r>
        <w:rPr>
          <w:rStyle w:val="pun"/>
        </w:rPr>
        <w:t>[]{</w:t>
      </w:r>
      <w:r>
        <w:rPr>
          <w:rStyle w:val="pln"/>
        </w:rPr>
        <w:t xml:space="preserve"> </w:t>
      </w:r>
      <w:r>
        <w:rPr>
          <w:rStyle w:val="str"/>
        </w:rPr>
        <w:t>"--block-size=10"</w:t>
      </w:r>
      <w:r>
        <w:rPr>
          <w:rStyle w:val="pln"/>
        </w:rPr>
        <w:t xml:space="preserve"> </w:t>
      </w:r>
      <w:r>
        <w:rPr>
          <w:rStyle w:val="pun"/>
        </w:rPr>
        <w:t>};</w:t>
      </w:r>
      <w:r>
        <w:br/>
      </w:r>
      <w:r>
        <w:br/>
      </w:r>
      <w:r>
        <w:rPr>
          <w:rStyle w:val="kwd"/>
          <w:rFonts w:eastAsiaTheme="majorEastAsia"/>
        </w:rPr>
        <w:t>try</w:t>
      </w:r>
      <w:r>
        <w:rPr>
          <w:rStyle w:val="pln"/>
        </w:rPr>
        <w:t xml:space="preserve"> </w:t>
      </w:r>
      <w:r>
        <w:rPr>
          <w:rStyle w:val="pun"/>
        </w:rPr>
        <w:t>{</w:t>
      </w:r>
      <w:r>
        <w:br/>
      </w:r>
      <w:r>
        <w:rPr>
          <w:rStyle w:val="pln"/>
        </w:rPr>
        <w:t xml:space="preserve">    </w:t>
      </w:r>
      <w:r>
        <w:rPr>
          <w:rStyle w:val="com"/>
        </w:rPr>
        <w:t>// parse the command line arguments</w:t>
      </w:r>
      <w:r>
        <w:br/>
      </w:r>
      <w:r>
        <w:rPr>
          <w:rStyle w:val="pln"/>
        </w:rPr>
        <w:t xml:space="preserve">    </w:t>
      </w:r>
      <w:r>
        <w:rPr>
          <w:rStyle w:val="typ"/>
          <w:rFonts w:eastAsiaTheme="majorEastAsia"/>
        </w:rPr>
        <w:t>CommandLine</w:t>
      </w:r>
      <w:r>
        <w:rPr>
          <w:rStyle w:val="pln"/>
        </w:rPr>
        <w:t xml:space="preserve"> line </w:t>
      </w:r>
      <w:r>
        <w:rPr>
          <w:rStyle w:val="pun"/>
        </w:rPr>
        <w:t>=</w:t>
      </w:r>
      <w:r>
        <w:rPr>
          <w:rStyle w:val="pln"/>
        </w:rPr>
        <w:t xml:space="preserve"> parser</w:t>
      </w:r>
      <w:r>
        <w:rPr>
          <w:rStyle w:val="pun"/>
        </w:rPr>
        <w:t>.</w:t>
      </w:r>
      <w:r>
        <w:rPr>
          <w:rStyle w:val="pln"/>
        </w:rPr>
        <w:t>parse</w:t>
      </w:r>
      <w:r>
        <w:rPr>
          <w:rStyle w:val="pun"/>
        </w:rPr>
        <w:t>(</w:t>
      </w:r>
      <w:r>
        <w:rPr>
          <w:rStyle w:val="pln"/>
        </w:rPr>
        <w:t xml:space="preserve"> options</w:t>
      </w:r>
      <w:r>
        <w:rPr>
          <w:rStyle w:val="pun"/>
        </w:rPr>
        <w:t>,</w:t>
      </w:r>
      <w:r>
        <w:rPr>
          <w:rStyle w:val="pln"/>
        </w:rPr>
        <w:t xml:space="preserve"> args </w:t>
      </w:r>
      <w:r>
        <w:rPr>
          <w:rStyle w:val="pun"/>
        </w:rPr>
        <w:t>);</w:t>
      </w:r>
      <w:r>
        <w:br/>
      </w:r>
      <w:r>
        <w:br/>
      </w:r>
      <w:r>
        <w:rPr>
          <w:rStyle w:val="pln"/>
        </w:rPr>
        <w:t xml:space="preserve">    </w:t>
      </w:r>
      <w:r>
        <w:rPr>
          <w:rStyle w:val="com"/>
        </w:rPr>
        <w:t>// validate that block-size has been set</w:t>
      </w:r>
      <w:r>
        <w:br/>
      </w:r>
      <w:r>
        <w:rPr>
          <w:rStyle w:val="pln"/>
        </w:rPr>
        <w:t xml:space="preserve">    </w:t>
      </w:r>
      <w:r>
        <w:rPr>
          <w:rStyle w:val="kwd"/>
          <w:rFonts w:eastAsiaTheme="majorEastAsia"/>
        </w:rPr>
        <w:t>if</w:t>
      </w:r>
      <w:r>
        <w:rPr>
          <w:rStyle w:val="pun"/>
        </w:rPr>
        <w:t>(</w:t>
      </w:r>
      <w:r>
        <w:rPr>
          <w:rStyle w:val="pln"/>
        </w:rPr>
        <w:t xml:space="preserve"> line</w:t>
      </w:r>
      <w:r>
        <w:rPr>
          <w:rStyle w:val="pun"/>
        </w:rPr>
        <w:t>.</w:t>
      </w:r>
      <w:r>
        <w:rPr>
          <w:rStyle w:val="pln"/>
        </w:rPr>
        <w:t>hasOption</w:t>
      </w:r>
      <w:r>
        <w:rPr>
          <w:rStyle w:val="pun"/>
        </w:rPr>
        <w:t>(</w:t>
      </w:r>
      <w:r>
        <w:rPr>
          <w:rStyle w:val="pln"/>
        </w:rPr>
        <w:t xml:space="preserve"> </w:t>
      </w:r>
      <w:r>
        <w:rPr>
          <w:rStyle w:val="str"/>
        </w:rPr>
        <w:t>"block-size"</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br/>
      </w:r>
      <w:r>
        <w:rPr>
          <w:rStyle w:val="pln"/>
        </w:rPr>
        <w:t xml:space="preserve">        </w:t>
      </w:r>
      <w:r>
        <w:rPr>
          <w:rStyle w:val="com"/>
        </w:rPr>
        <w:t>// print the value of block-size</w:t>
      </w:r>
      <w:r>
        <w:br/>
      </w:r>
      <w:r>
        <w:rPr>
          <w:rStyle w:val="pln"/>
        </w:rPr>
        <w:t xml:space="preserve">        </w:t>
      </w:r>
      <w:r>
        <w:rPr>
          <w:rStyle w:val="typ"/>
          <w:rFonts w:eastAsiaTheme="majorEastAsia"/>
        </w:rPr>
        <w:t>System</w:t>
      </w:r>
      <w:r>
        <w:rPr>
          <w:rStyle w:val="pun"/>
        </w:rPr>
        <w:t>.</w:t>
      </w:r>
      <w:r>
        <w:rPr>
          <w:rStyle w:val="kwd"/>
          <w:rFonts w:eastAsiaTheme="majorEastAsia"/>
        </w:rPr>
        <w:t>out</w:t>
      </w:r>
      <w:r>
        <w:rPr>
          <w:rStyle w:val="pun"/>
        </w:rPr>
        <w:t>.</w:t>
      </w:r>
      <w:r>
        <w:rPr>
          <w:rStyle w:val="pln"/>
        </w:rPr>
        <w:t>println</w:t>
      </w:r>
      <w:r>
        <w:rPr>
          <w:rStyle w:val="pun"/>
        </w:rPr>
        <w:t>(</w:t>
      </w:r>
      <w:r>
        <w:rPr>
          <w:rStyle w:val="pln"/>
        </w:rPr>
        <w:t xml:space="preserve"> line</w:t>
      </w:r>
      <w:r>
        <w:rPr>
          <w:rStyle w:val="pun"/>
        </w:rPr>
        <w:t>.</w:t>
      </w:r>
      <w:r>
        <w:rPr>
          <w:rStyle w:val="pln"/>
        </w:rPr>
        <w:t>getOptionValue</w:t>
      </w:r>
      <w:r>
        <w:rPr>
          <w:rStyle w:val="pun"/>
        </w:rPr>
        <w:t>(</w:t>
      </w:r>
      <w:r>
        <w:rPr>
          <w:rStyle w:val="pln"/>
        </w:rPr>
        <w:t xml:space="preserve"> </w:t>
      </w:r>
      <w:r>
        <w:rPr>
          <w:rStyle w:val="str"/>
        </w:rPr>
        <w:t>"block-size"</w:t>
      </w:r>
      <w:r>
        <w:rPr>
          <w:rStyle w:val="pln"/>
        </w:rPr>
        <w:t xml:space="preserve"> </w:t>
      </w:r>
      <w:r>
        <w:rPr>
          <w:rStyle w:val="pun"/>
        </w:rPr>
        <w:t>)</w:t>
      </w:r>
      <w:r>
        <w:rPr>
          <w:rStyle w:val="pln"/>
        </w:rPr>
        <w:t xml:space="preserve"> </w:t>
      </w:r>
      <w:r>
        <w:rPr>
          <w:rStyle w:val="pun"/>
        </w:rPr>
        <w:t>);</w:t>
      </w:r>
      <w:r>
        <w:br/>
      </w:r>
      <w:r>
        <w:rPr>
          <w:rStyle w:val="pln"/>
        </w:rPr>
        <w:t xml:space="preserve">    </w:t>
      </w:r>
      <w:r>
        <w:rPr>
          <w:rStyle w:val="pun"/>
        </w:rPr>
        <w:t>}</w:t>
      </w:r>
      <w:r>
        <w:br/>
      </w:r>
      <w:r>
        <w:rPr>
          <w:rStyle w:val="pun"/>
        </w:rPr>
        <w:t>}</w:t>
      </w:r>
      <w:r>
        <w:br/>
      </w:r>
      <w:r>
        <w:rPr>
          <w:rStyle w:val="kwd"/>
          <w:rFonts w:eastAsiaTheme="majorEastAsia"/>
        </w:rPr>
        <w:t>catch</w:t>
      </w:r>
      <w:r>
        <w:rPr>
          <w:rStyle w:val="pun"/>
        </w:rPr>
        <w:t>(</w:t>
      </w:r>
      <w:r>
        <w:rPr>
          <w:rStyle w:val="pln"/>
        </w:rPr>
        <w:t xml:space="preserve"> </w:t>
      </w:r>
      <w:r>
        <w:rPr>
          <w:rStyle w:val="typ"/>
          <w:rFonts w:eastAsiaTheme="majorEastAsia"/>
        </w:rPr>
        <w:t>ParseException</w:t>
      </w:r>
      <w:r>
        <w:rPr>
          <w:rStyle w:val="pln"/>
        </w:rPr>
        <w:t xml:space="preserve"> exp </w:t>
      </w:r>
      <w:r>
        <w:rPr>
          <w:rStyle w:val="pun"/>
        </w:rPr>
        <w:t>)</w:t>
      </w:r>
      <w:r>
        <w:rPr>
          <w:rStyle w:val="pln"/>
        </w:rPr>
        <w:t xml:space="preserve"> </w:t>
      </w:r>
      <w:r>
        <w:rPr>
          <w:rStyle w:val="pun"/>
        </w:rPr>
        <w:t>{</w:t>
      </w:r>
      <w:r>
        <w:br/>
      </w:r>
      <w:r>
        <w:rPr>
          <w:rStyle w:val="pln"/>
        </w:rPr>
        <w:t xml:space="preserve">    </w:t>
      </w:r>
      <w:r>
        <w:rPr>
          <w:rStyle w:val="typ"/>
          <w:rFonts w:eastAsiaTheme="majorEastAsia"/>
        </w:rPr>
        <w:t>System</w:t>
      </w:r>
      <w:r>
        <w:rPr>
          <w:rStyle w:val="pun"/>
        </w:rPr>
        <w:t>.</w:t>
      </w:r>
      <w:r>
        <w:rPr>
          <w:rStyle w:val="kwd"/>
          <w:rFonts w:eastAsiaTheme="majorEastAsia"/>
        </w:rPr>
        <w:t>out</w:t>
      </w:r>
      <w:r>
        <w:rPr>
          <w:rStyle w:val="pun"/>
        </w:rPr>
        <w:t>.</w:t>
      </w:r>
      <w:r>
        <w:rPr>
          <w:rStyle w:val="pln"/>
        </w:rPr>
        <w:t>println</w:t>
      </w:r>
      <w:r>
        <w:rPr>
          <w:rStyle w:val="pun"/>
        </w:rPr>
        <w:t>(</w:t>
      </w:r>
      <w:r>
        <w:rPr>
          <w:rStyle w:val="pln"/>
        </w:rPr>
        <w:t xml:space="preserve"> </w:t>
      </w:r>
      <w:r>
        <w:rPr>
          <w:rStyle w:val="str"/>
        </w:rPr>
        <w:t>"Unexpected exception:"</w:t>
      </w:r>
      <w:r>
        <w:rPr>
          <w:rStyle w:val="pln"/>
        </w:rPr>
        <w:t xml:space="preserve"> </w:t>
      </w:r>
      <w:r>
        <w:rPr>
          <w:rStyle w:val="pun"/>
        </w:rPr>
        <w:t>+</w:t>
      </w:r>
      <w:r>
        <w:rPr>
          <w:rStyle w:val="pln"/>
        </w:rPr>
        <w:t xml:space="preserve"> exp</w:t>
      </w:r>
      <w:r>
        <w:rPr>
          <w:rStyle w:val="pun"/>
        </w:rPr>
        <w:t>.</w:t>
      </w:r>
      <w:r>
        <w:rPr>
          <w:rStyle w:val="pln"/>
        </w:rPr>
        <w:t>getMessage</w:t>
      </w:r>
      <w:r>
        <w:rPr>
          <w:rStyle w:val="pun"/>
        </w:rPr>
        <w:t>()</w:t>
      </w:r>
      <w:r>
        <w:rPr>
          <w:rStyle w:val="pln"/>
        </w:rPr>
        <w:t xml:space="preserve"> </w:t>
      </w:r>
      <w:r>
        <w:rPr>
          <w:rStyle w:val="pun"/>
        </w:rPr>
        <w:t>);</w:t>
      </w:r>
      <w:r>
        <w:br/>
      </w:r>
      <w:r>
        <w:rPr>
          <w:rStyle w:val="pun"/>
        </w:rPr>
        <w:t>}</w:t>
      </w:r>
    </w:p>
    <w:p w:rsidR="00D53D28" w:rsidRDefault="00D53D28"/>
    <w:p w:rsidR="00D53D28" w:rsidRDefault="00D53D28"/>
    <w:p w:rsidR="00D53D28" w:rsidRDefault="00D53D28">
      <w:hyperlink r:id="rId24" w:history="1">
        <w:r w:rsidRPr="00066499">
          <w:rPr>
            <w:rStyle w:val="Lienhypertexte"/>
          </w:rPr>
          <w:t>http://commons.apache.org/proper/commons-cli/properties.html</w:t>
        </w:r>
      </w:hyperlink>
    </w:p>
    <w:p w:rsidR="00D53D28" w:rsidRDefault="00D53D28" w:rsidP="00D53D28">
      <w:pPr>
        <w:pStyle w:val="Titre1"/>
      </w:pPr>
      <w:r>
        <w:t>Option Properties</w:t>
      </w:r>
      <w:bookmarkStart w:id="18" w:name="Option_Properties"/>
      <w:bookmarkEnd w:id="18"/>
    </w:p>
    <w:p w:rsidR="00D53D28" w:rsidRDefault="00D53D28" w:rsidP="00D53D28">
      <w:pPr>
        <w:pStyle w:val="NormalWeb"/>
      </w:pPr>
      <w:r>
        <w:t xml:space="preserve">The following are the properties that each </w:t>
      </w:r>
      <w:hyperlink r:id="rId25" w:history="1">
        <w:r>
          <w:rPr>
            <w:rStyle w:val="Lienhypertexte"/>
            <w:rFonts w:eastAsiaTheme="majorEastAsia"/>
          </w:rPr>
          <w:t>Option</w:t>
        </w:r>
      </w:hyperlink>
      <w:r>
        <w:t xml:space="preserve"> has. All of these can be set using the accessors or using the methods defined in the </w:t>
      </w:r>
      <w:hyperlink r:id="rId26" w:history="1">
        <w:r>
          <w:rPr>
            <w:rStyle w:val="Lienhypertexte"/>
            <w:rFonts w:eastAsiaTheme="majorEastAsia"/>
          </w:rPr>
          <w:t>OptionBuilder</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gridCol w:w="1702"/>
        <w:gridCol w:w="7295"/>
      </w:tblGrid>
      <w:tr w:rsidR="00D53D28" w:rsidTr="00D53D28">
        <w:trPr>
          <w:tblCellSpacing w:w="15" w:type="dxa"/>
        </w:trPr>
        <w:tc>
          <w:tcPr>
            <w:tcW w:w="0" w:type="auto"/>
            <w:vAlign w:val="center"/>
            <w:hideMark/>
          </w:tcPr>
          <w:p w:rsidR="00D53D28" w:rsidRDefault="00D53D28">
            <w:pPr>
              <w:jc w:val="center"/>
              <w:rPr>
                <w:b/>
                <w:bCs/>
              </w:rPr>
            </w:pPr>
            <w:r>
              <w:rPr>
                <w:b/>
                <w:bCs/>
              </w:rPr>
              <w:t>Name</w:t>
            </w:r>
          </w:p>
        </w:tc>
        <w:tc>
          <w:tcPr>
            <w:tcW w:w="0" w:type="auto"/>
            <w:vAlign w:val="center"/>
            <w:hideMark/>
          </w:tcPr>
          <w:p w:rsidR="00D53D28" w:rsidRDefault="00D53D28">
            <w:pPr>
              <w:jc w:val="center"/>
              <w:rPr>
                <w:b/>
                <w:bCs/>
              </w:rPr>
            </w:pPr>
            <w:r>
              <w:rPr>
                <w:b/>
                <w:bCs/>
              </w:rPr>
              <w:t>Type</w:t>
            </w:r>
          </w:p>
        </w:tc>
        <w:tc>
          <w:tcPr>
            <w:tcW w:w="0" w:type="auto"/>
            <w:vAlign w:val="center"/>
            <w:hideMark/>
          </w:tcPr>
          <w:p w:rsidR="00D53D28" w:rsidRDefault="00D53D28">
            <w:pPr>
              <w:jc w:val="center"/>
              <w:rPr>
                <w:b/>
                <w:bCs/>
              </w:rPr>
            </w:pPr>
            <w:r>
              <w:rPr>
                <w:b/>
                <w:bCs/>
              </w:rPr>
              <w:t>Description</w:t>
            </w:r>
          </w:p>
        </w:tc>
      </w:tr>
      <w:tr w:rsidR="00D53D28" w:rsidTr="00D53D28">
        <w:trPr>
          <w:tblCellSpacing w:w="15" w:type="dxa"/>
        </w:trPr>
        <w:tc>
          <w:tcPr>
            <w:tcW w:w="0" w:type="auto"/>
            <w:vAlign w:val="center"/>
            <w:hideMark/>
          </w:tcPr>
          <w:p w:rsidR="00D53D28" w:rsidRDefault="00D53D28">
            <w:r>
              <w:t>opt</w:t>
            </w:r>
          </w:p>
        </w:tc>
        <w:tc>
          <w:tcPr>
            <w:tcW w:w="0" w:type="auto"/>
            <w:vAlign w:val="center"/>
            <w:hideMark/>
          </w:tcPr>
          <w:p w:rsidR="00D53D28" w:rsidRDefault="00D53D28">
            <w:r>
              <w:t>java.lang.String</w:t>
            </w:r>
          </w:p>
        </w:tc>
        <w:tc>
          <w:tcPr>
            <w:tcW w:w="0" w:type="auto"/>
            <w:vAlign w:val="center"/>
            <w:hideMark/>
          </w:tcPr>
          <w:p w:rsidR="00D53D28" w:rsidRDefault="00D53D28">
            <w:r>
              <w:t>the identification string of the Option.</w:t>
            </w:r>
          </w:p>
        </w:tc>
      </w:tr>
      <w:tr w:rsidR="00D53D28" w:rsidTr="00D53D28">
        <w:trPr>
          <w:tblCellSpacing w:w="15" w:type="dxa"/>
        </w:trPr>
        <w:tc>
          <w:tcPr>
            <w:tcW w:w="0" w:type="auto"/>
            <w:vAlign w:val="center"/>
            <w:hideMark/>
          </w:tcPr>
          <w:p w:rsidR="00D53D28" w:rsidRDefault="00D53D28">
            <w:r>
              <w:t>longOpt</w:t>
            </w:r>
          </w:p>
        </w:tc>
        <w:tc>
          <w:tcPr>
            <w:tcW w:w="0" w:type="auto"/>
            <w:vAlign w:val="center"/>
            <w:hideMark/>
          </w:tcPr>
          <w:p w:rsidR="00D53D28" w:rsidRDefault="00D53D28">
            <w:r>
              <w:t>java.lang.String</w:t>
            </w:r>
          </w:p>
        </w:tc>
        <w:tc>
          <w:tcPr>
            <w:tcW w:w="0" w:type="auto"/>
            <w:vAlign w:val="center"/>
            <w:hideMark/>
          </w:tcPr>
          <w:p w:rsidR="00D53D28" w:rsidRDefault="00D53D28">
            <w:r>
              <w:t>an alias and more descriptive identification string</w:t>
            </w:r>
          </w:p>
        </w:tc>
      </w:tr>
      <w:tr w:rsidR="00D53D28" w:rsidTr="00D53D28">
        <w:trPr>
          <w:tblCellSpacing w:w="15" w:type="dxa"/>
        </w:trPr>
        <w:tc>
          <w:tcPr>
            <w:tcW w:w="0" w:type="auto"/>
            <w:vAlign w:val="center"/>
            <w:hideMark/>
          </w:tcPr>
          <w:p w:rsidR="00D53D28" w:rsidRDefault="00D53D28">
            <w:r>
              <w:t>description</w:t>
            </w:r>
          </w:p>
        </w:tc>
        <w:tc>
          <w:tcPr>
            <w:tcW w:w="0" w:type="auto"/>
            <w:vAlign w:val="center"/>
            <w:hideMark/>
          </w:tcPr>
          <w:p w:rsidR="00D53D28" w:rsidRDefault="00D53D28">
            <w:r>
              <w:t>java.lang.String</w:t>
            </w:r>
          </w:p>
        </w:tc>
        <w:tc>
          <w:tcPr>
            <w:tcW w:w="0" w:type="auto"/>
            <w:vAlign w:val="center"/>
            <w:hideMark/>
          </w:tcPr>
          <w:p w:rsidR="00D53D28" w:rsidRDefault="00D53D28">
            <w:r>
              <w:t>a description of the function of the option</w:t>
            </w:r>
          </w:p>
        </w:tc>
      </w:tr>
      <w:tr w:rsidR="00D53D28" w:rsidTr="00D53D28">
        <w:trPr>
          <w:tblCellSpacing w:w="15" w:type="dxa"/>
        </w:trPr>
        <w:tc>
          <w:tcPr>
            <w:tcW w:w="0" w:type="auto"/>
            <w:vAlign w:val="center"/>
            <w:hideMark/>
          </w:tcPr>
          <w:p w:rsidR="00D53D28" w:rsidRDefault="00D53D28">
            <w:r>
              <w:t>required</w:t>
            </w:r>
          </w:p>
        </w:tc>
        <w:tc>
          <w:tcPr>
            <w:tcW w:w="0" w:type="auto"/>
            <w:vAlign w:val="center"/>
            <w:hideMark/>
          </w:tcPr>
          <w:p w:rsidR="00D53D28" w:rsidRDefault="00D53D28">
            <w:r>
              <w:t>boolean</w:t>
            </w:r>
          </w:p>
        </w:tc>
        <w:tc>
          <w:tcPr>
            <w:tcW w:w="0" w:type="auto"/>
            <w:vAlign w:val="center"/>
            <w:hideMark/>
          </w:tcPr>
          <w:p w:rsidR="00D53D28" w:rsidRDefault="00D53D28">
            <w:r>
              <w:t xml:space="preserve">a flag to say whether the option </w:t>
            </w:r>
            <w:r>
              <w:rPr>
                <w:b/>
                <w:bCs/>
              </w:rPr>
              <w:t>must</w:t>
            </w:r>
            <w:r>
              <w:t xml:space="preserve"> appear on the command line.</w:t>
            </w:r>
          </w:p>
        </w:tc>
      </w:tr>
      <w:tr w:rsidR="00D53D28" w:rsidTr="00D53D28">
        <w:trPr>
          <w:tblCellSpacing w:w="15" w:type="dxa"/>
        </w:trPr>
        <w:tc>
          <w:tcPr>
            <w:tcW w:w="0" w:type="auto"/>
            <w:vAlign w:val="center"/>
            <w:hideMark/>
          </w:tcPr>
          <w:p w:rsidR="00D53D28" w:rsidRDefault="00D53D28">
            <w:r>
              <w:t>arg</w:t>
            </w:r>
          </w:p>
        </w:tc>
        <w:tc>
          <w:tcPr>
            <w:tcW w:w="0" w:type="auto"/>
            <w:vAlign w:val="center"/>
            <w:hideMark/>
          </w:tcPr>
          <w:p w:rsidR="00D53D28" w:rsidRDefault="00D53D28">
            <w:r>
              <w:t>boolean</w:t>
            </w:r>
          </w:p>
        </w:tc>
        <w:tc>
          <w:tcPr>
            <w:tcW w:w="0" w:type="auto"/>
            <w:vAlign w:val="center"/>
            <w:hideMark/>
          </w:tcPr>
          <w:p w:rsidR="00D53D28" w:rsidRDefault="00D53D28">
            <w:r>
              <w:t>a flag to say whether the option takes an argument</w:t>
            </w:r>
          </w:p>
        </w:tc>
      </w:tr>
      <w:tr w:rsidR="00D53D28" w:rsidTr="00D53D28">
        <w:trPr>
          <w:tblCellSpacing w:w="15" w:type="dxa"/>
        </w:trPr>
        <w:tc>
          <w:tcPr>
            <w:tcW w:w="0" w:type="auto"/>
            <w:vAlign w:val="center"/>
            <w:hideMark/>
          </w:tcPr>
          <w:p w:rsidR="00D53D28" w:rsidRDefault="00D53D28">
            <w:r>
              <w:t>args</w:t>
            </w:r>
          </w:p>
        </w:tc>
        <w:tc>
          <w:tcPr>
            <w:tcW w:w="0" w:type="auto"/>
            <w:vAlign w:val="center"/>
            <w:hideMark/>
          </w:tcPr>
          <w:p w:rsidR="00D53D28" w:rsidRDefault="00D53D28">
            <w:r>
              <w:t>boolean</w:t>
            </w:r>
          </w:p>
        </w:tc>
        <w:tc>
          <w:tcPr>
            <w:tcW w:w="0" w:type="auto"/>
            <w:vAlign w:val="center"/>
            <w:hideMark/>
          </w:tcPr>
          <w:p w:rsidR="00D53D28" w:rsidRDefault="00D53D28">
            <w:r>
              <w:t>a flag to say whether the option takes more than one argument</w:t>
            </w:r>
          </w:p>
        </w:tc>
      </w:tr>
      <w:tr w:rsidR="00D53D28" w:rsidTr="00D53D28">
        <w:trPr>
          <w:tblCellSpacing w:w="15" w:type="dxa"/>
        </w:trPr>
        <w:tc>
          <w:tcPr>
            <w:tcW w:w="0" w:type="auto"/>
            <w:vAlign w:val="center"/>
            <w:hideMark/>
          </w:tcPr>
          <w:p w:rsidR="00D53D28" w:rsidRDefault="00D53D28">
            <w:r>
              <w:t>optionalArg</w:t>
            </w:r>
          </w:p>
        </w:tc>
        <w:tc>
          <w:tcPr>
            <w:tcW w:w="0" w:type="auto"/>
            <w:vAlign w:val="center"/>
            <w:hideMark/>
          </w:tcPr>
          <w:p w:rsidR="00D53D28" w:rsidRDefault="00D53D28">
            <w:r>
              <w:t>boolean</w:t>
            </w:r>
          </w:p>
        </w:tc>
        <w:tc>
          <w:tcPr>
            <w:tcW w:w="0" w:type="auto"/>
            <w:vAlign w:val="center"/>
            <w:hideMark/>
          </w:tcPr>
          <w:p w:rsidR="00D53D28" w:rsidRDefault="00D53D28">
            <w:r>
              <w:t>a flag to say whether the option's argument is optional</w:t>
            </w:r>
          </w:p>
        </w:tc>
      </w:tr>
      <w:tr w:rsidR="00D53D28" w:rsidTr="00D53D28">
        <w:trPr>
          <w:tblCellSpacing w:w="15" w:type="dxa"/>
        </w:trPr>
        <w:tc>
          <w:tcPr>
            <w:tcW w:w="0" w:type="auto"/>
            <w:vAlign w:val="center"/>
            <w:hideMark/>
          </w:tcPr>
          <w:p w:rsidR="00D53D28" w:rsidRDefault="00D53D28">
            <w:r>
              <w:t>argName</w:t>
            </w:r>
          </w:p>
        </w:tc>
        <w:tc>
          <w:tcPr>
            <w:tcW w:w="0" w:type="auto"/>
            <w:vAlign w:val="center"/>
            <w:hideMark/>
          </w:tcPr>
          <w:p w:rsidR="00D53D28" w:rsidRDefault="00D53D28">
            <w:r>
              <w:t>java.lang.String</w:t>
            </w:r>
          </w:p>
        </w:tc>
        <w:tc>
          <w:tcPr>
            <w:tcW w:w="0" w:type="auto"/>
            <w:vAlign w:val="center"/>
            <w:hideMark/>
          </w:tcPr>
          <w:p w:rsidR="00D53D28" w:rsidRDefault="00D53D28">
            <w:r>
              <w:t>the name of the argument value for the usage statement</w:t>
            </w:r>
          </w:p>
        </w:tc>
      </w:tr>
      <w:tr w:rsidR="00D53D28" w:rsidTr="00D53D28">
        <w:trPr>
          <w:tblCellSpacing w:w="15" w:type="dxa"/>
        </w:trPr>
        <w:tc>
          <w:tcPr>
            <w:tcW w:w="0" w:type="auto"/>
            <w:vAlign w:val="center"/>
            <w:hideMark/>
          </w:tcPr>
          <w:p w:rsidR="00D53D28" w:rsidRDefault="00D53D28">
            <w:r>
              <w:t>valueSeparator</w:t>
            </w:r>
          </w:p>
        </w:tc>
        <w:tc>
          <w:tcPr>
            <w:tcW w:w="0" w:type="auto"/>
            <w:vAlign w:val="center"/>
            <w:hideMark/>
          </w:tcPr>
          <w:p w:rsidR="00D53D28" w:rsidRDefault="00D53D28">
            <w:r>
              <w:t>char</w:t>
            </w:r>
          </w:p>
        </w:tc>
        <w:tc>
          <w:tcPr>
            <w:tcW w:w="0" w:type="auto"/>
            <w:vAlign w:val="center"/>
            <w:hideMark/>
          </w:tcPr>
          <w:p w:rsidR="00D53D28" w:rsidRDefault="00D53D28">
            <w:r>
              <w:t>the character value used to split the argument string, that is used in conjunction with multipleArgs e.g. if the separator is ',' and the argument string is 'a,b,c' then there are three argument values, 'a', 'b' and 'c'.</w:t>
            </w:r>
          </w:p>
        </w:tc>
      </w:tr>
      <w:tr w:rsidR="00D53D28" w:rsidTr="00D53D28">
        <w:trPr>
          <w:tblCellSpacing w:w="15" w:type="dxa"/>
        </w:trPr>
        <w:tc>
          <w:tcPr>
            <w:tcW w:w="0" w:type="auto"/>
            <w:vAlign w:val="center"/>
            <w:hideMark/>
          </w:tcPr>
          <w:p w:rsidR="00D53D28" w:rsidRDefault="00D53D28">
            <w:r>
              <w:t>type</w:t>
            </w:r>
          </w:p>
        </w:tc>
        <w:tc>
          <w:tcPr>
            <w:tcW w:w="0" w:type="auto"/>
            <w:vAlign w:val="center"/>
            <w:hideMark/>
          </w:tcPr>
          <w:p w:rsidR="00D53D28" w:rsidRDefault="00D53D28">
            <w:r>
              <w:t>java.lang.Object</w:t>
            </w:r>
          </w:p>
        </w:tc>
        <w:tc>
          <w:tcPr>
            <w:tcW w:w="0" w:type="auto"/>
            <w:vAlign w:val="center"/>
            <w:hideMark/>
          </w:tcPr>
          <w:p w:rsidR="00D53D28" w:rsidRDefault="00D53D28">
            <w:r>
              <w:t>the type of the argument</w:t>
            </w:r>
          </w:p>
        </w:tc>
      </w:tr>
      <w:tr w:rsidR="00D53D28" w:rsidTr="00D53D28">
        <w:trPr>
          <w:tblCellSpacing w:w="15" w:type="dxa"/>
        </w:trPr>
        <w:tc>
          <w:tcPr>
            <w:tcW w:w="0" w:type="auto"/>
            <w:vAlign w:val="center"/>
            <w:hideMark/>
          </w:tcPr>
          <w:p w:rsidR="00D53D28" w:rsidRDefault="00D53D28">
            <w:r>
              <w:t>value</w:t>
            </w:r>
          </w:p>
        </w:tc>
        <w:tc>
          <w:tcPr>
            <w:tcW w:w="0" w:type="auto"/>
            <w:vAlign w:val="center"/>
            <w:hideMark/>
          </w:tcPr>
          <w:p w:rsidR="00D53D28" w:rsidRDefault="00D53D28">
            <w:r>
              <w:t>java.lang.String</w:t>
            </w:r>
          </w:p>
        </w:tc>
        <w:tc>
          <w:tcPr>
            <w:tcW w:w="0" w:type="auto"/>
            <w:vAlign w:val="center"/>
            <w:hideMark/>
          </w:tcPr>
          <w:p w:rsidR="00D53D28" w:rsidRDefault="00D53D28">
            <w:r>
              <w:t>the value of the option</w:t>
            </w:r>
          </w:p>
        </w:tc>
      </w:tr>
      <w:tr w:rsidR="00D53D28" w:rsidTr="00D53D28">
        <w:trPr>
          <w:tblCellSpacing w:w="15" w:type="dxa"/>
        </w:trPr>
        <w:tc>
          <w:tcPr>
            <w:tcW w:w="0" w:type="auto"/>
            <w:vAlign w:val="center"/>
            <w:hideMark/>
          </w:tcPr>
          <w:p w:rsidR="00D53D28" w:rsidRDefault="00D53D28">
            <w:r>
              <w:t>values</w:t>
            </w:r>
          </w:p>
        </w:tc>
        <w:tc>
          <w:tcPr>
            <w:tcW w:w="0" w:type="auto"/>
            <w:vAlign w:val="center"/>
            <w:hideMark/>
          </w:tcPr>
          <w:p w:rsidR="00D53D28" w:rsidRDefault="00D53D28">
            <w:r>
              <w:t>java.lang.String[]</w:t>
            </w:r>
          </w:p>
        </w:tc>
        <w:tc>
          <w:tcPr>
            <w:tcW w:w="0" w:type="auto"/>
            <w:vAlign w:val="center"/>
            <w:hideMark/>
          </w:tcPr>
          <w:p w:rsidR="00D53D28" w:rsidRDefault="00D53D28">
            <w:r>
              <w:t>the values of the option</w:t>
            </w:r>
          </w:p>
        </w:tc>
      </w:tr>
    </w:tbl>
    <w:p w:rsidR="00D53D28" w:rsidRDefault="00D53D28"/>
    <w:p w:rsidR="00D53D28" w:rsidRDefault="00D53D28"/>
    <w:p w:rsidR="00A46F2E" w:rsidRDefault="00A46F2E">
      <w:r>
        <w:br w:type="page"/>
      </w:r>
    </w:p>
    <w:p w:rsidR="00613B88" w:rsidRDefault="002256B7">
      <w:hyperlink r:id="rId27" w:history="1">
        <w:r w:rsidRPr="00066499">
          <w:rPr>
            <w:rStyle w:val="Lienhypertexte"/>
          </w:rPr>
          <w:t>https://vageeshhoskere.wordpress.com/2011/02/26/command-line-argument-parsing-in-java/</w:t>
        </w:r>
      </w:hyperlink>
    </w:p>
    <w:p w:rsidR="002256B7" w:rsidRDefault="002256B7" w:rsidP="002256B7">
      <w:pPr>
        <w:pStyle w:val="Titre2"/>
      </w:pPr>
      <w:hyperlink r:id="rId28" w:history="1">
        <w:r>
          <w:rPr>
            <w:rStyle w:val="Lienhypertexte"/>
          </w:rPr>
          <w:t>Command Line argument Parsing in Java</w:t>
        </w:r>
      </w:hyperlink>
    </w:p>
    <w:p w:rsidR="002256B7" w:rsidRDefault="002256B7" w:rsidP="002256B7">
      <w:r>
        <w:rPr>
          <w:rStyle w:val="meta-prep"/>
        </w:rPr>
        <w:t>Posted on</w:t>
      </w:r>
      <w:r>
        <w:t xml:space="preserve"> </w:t>
      </w:r>
      <w:hyperlink r:id="rId29" w:tooltip="3:51 pm" w:history="1">
        <w:r>
          <w:rPr>
            <w:rStyle w:val="entry-date"/>
            <w:color w:val="0000FF"/>
            <w:u w:val="single"/>
          </w:rPr>
          <w:t>February 26, 2011</w:t>
        </w:r>
      </w:hyperlink>
      <w:r>
        <w:t xml:space="preserve"> </w:t>
      </w:r>
      <w:r>
        <w:rPr>
          <w:rStyle w:val="sep"/>
        </w:rPr>
        <w:t>by</w:t>
      </w:r>
      <w:r>
        <w:rPr>
          <w:rStyle w:val="by-author"/>
        </w:rPr>
        <w:t xml:space="preserve"> </w:t>
      </w:r>
      <w:hyperlink r:id="rId30" w:tooltip="View all posts by Vageesh Hoskere" w:history="1">
        <w:r>
          <w:rPr>
            <w:rStyle w:val="Lienhypertexte"/>
          </w:rPr>
          <w:t>Vageesh Hoskere</w:t>
        </w:r>
      </w:hyperlink>
      <w:r>
        <w:rPr>
          <w:rStyle w:val="by-author"/>
        </w:rPr>
        <w:t xml:space="preserve"> </w:t>
      </w:r>
    </w:p>
    <w:p w:rsidR="002256B7" w:rsidRDefault="002256B7" w:rsidP="002256B7">
      <w:pPr>
        <w:pStyle w:val="NormalWeb"/>
        <w:jc w:val="both"/>
      </w:pPr>
      <w:hyperlink r:id="rId31" w:history="1">
        <w:r>
          <w:rPr>
            <w:rStyle w:val="Lienhypertexte"/>
            <w:rFonts w:eastAsiaTheme="majorEastAsia"/>
          </w:rPr>
          <w:t>Apache commons-cli</w:t>
        </w:r>
      </w:hyperlink>
      <w:r>
        <w:t xml:space="preserve"> can be used for parsing command line arguments that might be supplied to the java program. The program below is a sample-program that uses commons-cli’s CommandLineParser utility to parse the arguments. </w:t>
      </w:r>
    </w:p>
    <w:tbl>
      <w:tblPr>
        <w:tblW w:w="0" w:type="auto"/>
        <w:tblCellSpacing w:w="0" w:type="dxa"/>
        <w:tblCellMar>
          <w:left w:w="0" w:type="dxa"/>
          <w:right w:w="0" w:type="dxa"/>
        </w:tblCellMar>
        <w:tblLook w:val="04A0" w:firstRow="1" w:lastRow="0" w:firstColumn="1" w:lastColumn="0" w:noHBand="0" w:noVBand="1"/>
      </w:tblPr>
      <w:tblGrid>
        <w:gridCol w:w="244"/>
        <w:gridCol w:w="10222"/>
      </w:tblGrid>
      <w:tr w:rsidR="002256B7" w:rsidTr="002256B7">
        <w:trPr>
          <w:tblCellSpacing w:w="0" w:type="dxa"/>
        </w:trPr>
        <w:tc>
          <w:tcPr>
            <w:tcW w:w="0" w:type="auto"/>
            <w:vAlign w:val="center"/>
            <w:hideMark/>
          </w:tcPr>
          <w:p w:rsidR="002256B7" w:rsidRDefault="002256B7" w:rsidP="002256B7">
            <w:r>
              <w:t>1</w:t>
            </w:r>
          </w:p>
          <w:p w:rsidR="002256B7" w:rsidRDefault="002256B7" w:rsidP="002256B7">
            <w:r>
              <w:t>2</w:t>
            </w:r>
          </w:p>
          <w:p w:rsidR="002256B7" w:rsidRDefault="002256B7" w:rsidP="002256B7">
            <w:r>
              <w:t>3</w:t>
            </w:r>
          </w:p>
          <w:p w:rsidR="002256B7" w:rsidRDefault="002256B7" w:rsidP="002256B7">
            <w:r>
              <w:t>4</w:t>
            </w:r>
          </w:p>
          <w:p w:rsidR="002256B7" w:rsidRDefault="002256B7" w:rsidP="002256B7">
            <w:r>
              <w:t>5</w:t>
            </w:r>
          </w:p>
          <w:p w:rsidR="002256B7" w:rsidRDefault="002256B7" w:rsidP="002256B7">
            <w:r>
              <w:t>6</w:t>
            </w:r>
          </w:p>
          <w:p w:rsidR="002256B7" w:rsidRDefault="002256B7" w:rsidP="002256B7">
            <w:r>
              <w:t>7</w:t>
            </w:r>
          </w:p>
          <w:p w:rsidR="002256B7" w:rsidRDefault="002256B7" w:rsidP="002256B7">
            <w:r>
              <w:t>8</w:t>
            </w:r>
          </w:p>
          <w:p w:rsidR="002256B7" w:rsidRDefault="002256B7" w:rsidP="002256B7">
            <w:r>
              <w:t>9</w:t>
            </w:r>
          </w:p>
          <w:p w:rsidR="002256B7" w:rsidRDefault="002256B7" w:rsidP="002256B7">
            <w:r>
              <w:t>10</w:t>
            </w:r>
          </w:p>
          <w:p w:rsidR="002256B7" w:rsidRDefault="002256B7" w:rsidP="002256B7">
            <w:r>
              <w:t>11</w:t>
            </w:r>
          </w:p>
          <w:p w:rsidR="002256B7" w:rsidRDefault="002256B7" w:rsidP="002256B7">
            <w:r>
              <w:t>12</w:t>
            </w:r>
          </w:p>
          <w:p w:rsidR="002256B7" w:rsidRDefault="002256B7" w:rsidP="002256B7">
            <w:r>
              <w:t>13</w:t>
            </w:r>
          </w:p>
          <w:p w:rsidR="002256B7" w:rsidRDefault="002256B7" w:rsidP="002256B7">
            <w:r>
              <w:t>14</w:t>
            </w:r>
          </w:p>
          <w:p w:rsidR="002256B7" w:rsidRDefault="002256B7" w:rsidP="002256B7">
            <w:r>
              <w:t>15</w:t>
            </w:r>
          </w:p>
          <w:p w:rsidR="002256B7" w:rsidRDefault="002256B7" w:rsidP="002256B7">
            <w:r>
              <w:t>16</w:t>
            </w:r>
          </w:p>
          <w:p w:rsidR="002256B7" w:rsidRDefault="002256B7" w:rsidP="002256B7">
            <w:r>
              <w:t>17</w:t>
            </w:r>
          </w:p>
          <w:p w:rsidR="002256B7" w:rsidRDefault="002256B7" w:rsidP="002256B7">
            <w:r>
              <w:t>18</w:t>
            </w:r>
          </w:p>
          <w:p w:rsidR="002256B7" w:rsidRDefault="002256B7" w:rsidP="002256B7">
            <w:r>
              <w:t>19</w:t>
            </w:r>
          </w:p>
          <w:p w:rsidR="002256B7" w:rsidRDefault="002256B7" w:rsidP="002256B7">
            <w:r>
              <w:t>20</w:t>
            </w:r>
          </w:p>
          <w:p w:rsidR="002256B7" w:rsidRDefault="002256B7" w:rsidP="002256B7">
            <w:r>
              <w:t>21</w:t>
            </w:r>
          </w:p>
          <w:p w:rsidR="002256B7" w:rsidRDefault="002256B7" w:rsidP="002256B7">
            <w:r>
              <w:t>22</w:t>
            </w:r>
          </w:p>
          <w:p w:rsidR="002256B7" w:rsidRDefault="002256B7" w:rsidP="002256B7">
            <w:r>
              <w:t>23</w:t>
            </w:r>
          </w:p>
          <w:p w:rsidR="002256B7" w:rsidRDefault="002256B7" w:rsidP="002256B7">
            <w:r>
              <w:t>24</w:t>
            </w:r>
          </w:p>
          <w:p w:rsidR="002256B7" w:rsidRDefault="002256B7" w:rsidP="002256B7">
            <w:r>
              <w:t>25</w:t>
            </w:r>
          </w:p>
          <w:p w:rsidR="002256B7" w:rsidRDefault="002256B7" w:rsidP="002256B7">
            <w:r>
              <w:t>26</w:t>
            </w:r>
          </w:p>
          <w:p w:rsidR="002256B7" w:rsidRDefault="002256B7" w:rsidP="002256B7">
            <w:r>
              <w:t>27</w:t>
            </w:r>
          </w:p>
          <w:p w:rsidR="002256B7" w:rsidRDefault="002256B7" w:rsidP="002256B7">
            <w:r>
              <w:t>28</w:t>
            </w:r>
          </w:p>
          <w:p w:rsidR="002256B7" w:rsidRDefault="002256B7" w:rsidP="002256B7">
            <w:r>
              <w:t>29</w:t>
            </w:r>
          </w:p>
          <w:p w:rsidR="002256B7" w:rsidRDefault="002256B7" w:rsidP="002256B7">
            <w:r>
              <w:t>30</w:t>
            </w:r>
          </w:p>
        </w:tc>
        <w:tc>
          <w:tcPr>
            <w:tcW w:w="0" w:type="auto"/>
            <w:vAlign w:val="center"/>
            <w:hideMark/>
          </w:tcPr>
          <w:p w:rsidR="002256B7" w:rsidRDefault="002256B7" w:rsidP="002256B7">
            <w:r>
              <w:rPr>
                <w:rStyle w:val="CodeHTML"/>
                <w:rFonts w:eastAsiaTheme="minorHAnsi"/>
              </w:rPr>
              <w:t>import</w:t>
            </w:r>
            <w:r>
              <w:t xml:space="preserve"> </w:t>
            </w:r>
            <w:r>
              <w:rPr>
                <w:rStyle w:val="CodeHTML"/>
                <w:rFonts w:eastAsiaTheme="minorHAnsi"/>
              </w:rPr>
              <w:t>org.apache.commons.cli.CommandLine;</w:t>
            </w:r>
          </w:p>
          <w:p w:rsidR="002256B7" w:rsidRDefault="002256B7" w:rsidP="002256B7">
            <w:r>
              <w:rPr>
                <w:rStyle w:val="CodeHTML"/>
                <w:rFonts w:eastAsiaTheme="minorHAnsi"/>
              </w:rPr>
              <w:t>import</w:t>
            </w:r>
            <w:r>
              <w:t xml:space="preserve"> </w:t>
            </w:r>
            <w:r>
              <w:rPr>
                <w:rStyle w:val="CodeHTML"/>
                <w:rFonts w:eastAsiaTheme="minorHAnsi"/>
              </w:rPr>
              <w:t>org.apache.commons.cli.CommandLineParser;</w:t>
            </w:r>
          </w:p>
          <w:p w:rsidR="002256B7" w:rsidRDefault="002256B7" w:rsidP="002256B7">
            <w:r>
              <w:rPr>
                <w:rStyle w:val="CodeHTML"/>
                <w:rFonts w:eastAsiaTheme="minorHAnsi"/>
              </w:rPr>
              <w:t>import</w:t>
            </w:r>
            <w:r>
              <w:t xml:space="preserve"> </w:t>
            </w:r>
            <w:r>
              <w:rPr>
                <w:rStyle w:val="CodeHTML"/>
                <w:rFonts w:eastAsiaTheme="minorHAnsi"/>
              </w:rPr>
              <w:t>org.apache.commons.cli.BasicParser;</w:t>
            </w:r>
          </w:p>
          <w:p w:rsidR="002256B7" w:rsidRDefault="002256B7" w:rsidP="002256B7">
            <w:r>
              <w:rPr>
                <w:rStyle w:val="CodeHTML"/>
                <w:rFonts w:eastAsiaTheme="minorHAnsi"/>
              </w:rPr>
              <w:t>import</w:t>
            </w:r>
            <w:r>
              <w:t xml:space="preserve"> </w:t>
            </w:r>
            <w:r>
              <w:rPr>
                <w:rStyle w:val="CodeHTML"/>
                <w:rFonts w:eastAsiaTheme="minorHAnsi"/>
              </w:rPr>
              <w:t>org.apache.commons.cli.Option;</w:t>
            </w:r>
          </w:p>
          <w:p w:rsidR="002256B7" w:rsidRDefault="002256B7" w:rsidP="002256B7">
            <w:r>
              <w:rPr>
                <w:rStyle w:val="CodeHTML"/>
                <w:rFonts w:eastAsiaTheme="minorHAnsi"/>
              </w:rPr>
              <w:t>import</w:t>
            </w:r>
            <w:r>
              <w:t xml:space="preserve"> </w:t>
            </w:r>
            <w:r>
              <w:rPr>
                <w:rStyle w:val="CodeHTML"/>
                <w:rFonts w:eastAsiaTheme="minorHAnsi"/>
              </w:rPr>
              <w:t>org.apache.commons.cli.Options;</w:t>
            </w:r>
          </w:p>
          <w:p w:rsidR="002256B7" w:rsidRDefault="002256B7" w:rsidP="002256B7">
            <w:r>
              <w:t> </w:t>
            </w:r>
          </w:p>
          <w:p w:rsidR="002256B7" w:rsidRDefault="002256B7" w:rsidP="002256B7">
            <w:r>
              <w:rPr>
                <w:rStyle w:val="CodeHTML"/>
                <w:rFonts w:eastAsiaTheme="minorHAnsi"/>
              </w:rPr>
              <w:t>public</w:t>
            </w:r>
            <w:r>
              <w:t xml:space="preserve"> </w:t>
            </w:r>
            <w:r>
              <w:rPr>
                <w:rStyle w:val="CodeHTML"/>
                <w:rFonts w:eastAsiaTheme="minorHAnsi"/>
              </w:rPr>
              <w:t>class</w:t>
            </w:r>
            <w:r>
              <w:t xml:space="preserve"> </w:t>
            </w:r>
            <w:r>
              <w:rPr>
                <w:rStyle w:val="CodeHTML"/>
                <w:rFonts w:eastAsiaTheme="minorHAnsi"/>
              </w:rPr>
              <w:t>CommandParserUtility {</w:t>
            </w:r>
          </w:p>
          <w:p w:rsidR="002256B7" w:rsidRDefault="002256B7" w:rsidP="002256B7">
            <w:r>
              <w:t> </w:t>
            </w:r>
          </w:p>
          <w:p w:rsidR="002256B7" w:rsidRDefault="002256B7" w:rsidP="002256B7">
            <w:r>
              <w:rPr>
                <w:rStyle w:val="CodeHTML"/>
                <w:rFonts w:eastAsiaTheme="minorHAnsi"/>
              </w:rPr>
              <w:t>    public</w:t>
            </w:r>
            <w:r>
              <w:t xml:space="preserve"> </w:t>
            </w:r>
            <w:r>
              <w:rPr>
                <w:rStyle w:val="CodeHTML"/>
                <w:rFonts w:eastAsiaTheme="minorHAnsi"/>
              </w:rPr>
              <w:t>static</w:t>
            </w:r>
            <w:r>
              <w:t xml:space="preserve"> </w:t>
            </w:r>
            <w:r>
              <w:rPr>
                <w:rStyle w:val="CodeHTML"/>
                <w:rFonts w:eastAsiaTheme="minorHAnsi"/>
              </w:rPr>
              <w:t>void</w:t>
            </w:r>
            <w:r>
              <w:t xml:space="preserve"> </w:t>
            </w:r>
            <w:r>
              <w:rPr>
                <w:rStyle w:val="CodeHTML"/>
                <w:rFonts w:eastAsiaTheme="minorHAnsi"/>
              </w:rPr>
              <w:t>main(String[] args) {</w:t>
            </w:r>
          </w:p>
          <w:p w:rsidR="002256B7" w:rsidRDefault="002256B7" w:rsidP="002256B7">
            <w:r>
              <w:rPr>
                <w:rStyle w:val="CodeHTML"/>
                <w:rFonts w:eastAsiaTheme="minorHAnsi"/>
              </w:rPr>
              <w:t>        CommandLineParser parser =  new</w:t>
            </w:r>
            <w:r>
              <w:t xml:space="preserve"> </w:t>
            </w:r>
            <w:r>
              <w:rPr>
                <w:rStyle w:val="CodeHTML"/>
                <w:rFonts w:eastAsiaTheme="minorHAnsi"/>
              </w:rPr>
              <w:t>BasicParser();</w:t>
            </w:r>
          </w:p>
          <w:p w:rsidR="002256B7" w:rsidRDefault="002256B7" w:rsidP="002256B7">
            <w:r>
              <w:rPr>
                <w:rStyle w:val="CodeHTML"/>
                <w:rFonts w:eastAsiaTheme="minorHAnsi"/>
              </w:rPr>
              <w:t>        Option helpOption = new</w:t>
            </w:r>
            <w:r>
              <w:t xml:space="preserve"> </w:t>
            </w:r>
            <w:r>
              <w:rPr>
                <w:rStyle w:val="CodeHTML"/>
                <w:rFonts w:eastAsiaTheme="minorHAnsi"/>
              </w:rPr>
              <w:t>Option("help",false," Program Help.");</w:t>
            </w:r>
          </w:p>
          <w:p w:rsidR="002256B7" w:rsidRDefault="002256B7" w:rsidP="002256B7">
            <w:r>
              <w:rPr>
                <w:rStyle w:val="CodeHTML"/>
                <w:rFonts w:eastAsiaTheme="minorHAnsi"/>
              </w:rPr>
              <w:t>        Option authorOption = new</w:t>
            </w:r>
            <w:r>
              <w:t xml:space="preserve"> </w:t>
            </w:r>
            <w:r>
              <w:rPr>
                <w:rStyle w:val="CodeHTML"/>
                <w:rFonts w:eastAsiaTheme="minorHAnsi"/>
              </w:rPr>
              <w:t>Option("author",false," Program Author.");</w:t>
            </w:r>
          </w:p>
          <w:p w:rsidR="002256B7" w:rsidRDefault="002256B7" w:rsidP="002256B7">
            <w:r>
              <w:rPr>
                <w:rStyle w:val="CodeHTML"/>
                <w:rFonts w:eastAsiaTheme="minorHAnsi"/>
              </w:rPr>
              <w:t>        Option userOption = new</w:t>
            </w:r>
            <w:r>
              <w:t xml:space="preserve"> </w:t>
            </w:r>
            <w:r>
              <w:rPr>
                <w:rStyle w:val="CodeHTML"/>
                <w:rFonts w:eastAsiaTheme="minorHAnsi"/>
              </w:rPr>
              <w:t>Option("user",true," Wish User.");</w:t>
            </w:r>
          </w:p>
          <w:p w:rsidR="002256B7" w:rsidRDefault="002256B7" w:rsidP="002256B7">
            <w:r>
              <w:rPr>
                <w:rStyle w:val="CodeHTML"/>
                <w:rFonts w:eastAsiaTheme="minorHAnsi"/>
              </w:rPr>
              <w:t>        Options options = new</w:t>
            </w:r>
            <w:r>
              <w:t xml:space="preserve"> </w:t>
            </w:r>
            <w:r>
              <w:rPr>
                <w:rStyle w:val="CodeHTML"/>
                <w:rFonts w:eastAsiaTheme="minorHAnsi"/>
              </w:rPr>
              <w:t>Options();</w:t>
            </w:r>
          </w:p>
          <w:p w:rsidR="002256B7" w:rsidRDefault="002256B7" w:rsidP="002256B7">
            <w:r>
              <w:rPr>
                <w:rStyle w:val="CodeHTML"/>
                <w:rFonts w:eastAsiaTheme="minorHAnsi"/>
              </w:rPr>
              <w:t>        options.addOption(authorOption);</w:t>
            </w:r>
          </w:p>
          <w:p w:rsidR="002256B7" w:rsidRDefault="002256B7" w:rsidP="002256B7">
            <w:r>
              <w:rPr>
                <w:rStyle w:val="CodeHTML"/>
                <w:rFonts w:eastAsiaTheme="minorHAnsi"/>
              </w:rPr>
              <w:t>        options.addOption(userOption);</w:t>
            </w:r>
          </w:p>
          <w:p w:rsidR="002256B7" w:rsidRDefault="002256B7" w:rsidP="002256B7">
            <w:r>
              <w:rPr>
                <w:rStyle w:val="CodeHTML"/>
                <w:rFonts w:eastAsiaTheme="minorHAnsi"/>
              </w:rPr>
              <w:t>        options.addOption(helpOption);</w:t>
            </w:r>
          </w:p>
          <w:p w:rsidR="002256B7" w:rsidRDefault="002256B7" w:rsidP="002256B7">
            <w:r>
              <w:rPr>
                <w:rStyle w:val="CodeHTML"/>
                <w:rFonts w:eastAsiaTheme="minorHAnsi"/>
              </w:rPr>
              <w:t>        CommandLine cli = parser.parse(options, args);</w:t>
            </w:r>
          </w:p>
          <w:p w:rsidR="002256B7" w:rsidRDefault="002256B7" w:rsidP="002256B7">
            <w:r>
              <w:rPr>
                <w:rStyle w:val="CodeHTML"/>
                <w:rFonts w:eastAsiaTheme="minorHAnsi"/>
              </w:rPr>
              <w:t>        if(cli.hasOption(helpOption.getOpt()))</w:t>
            </w:r>
          </w:p>
          <w:p w:rsidR="002256B7" w:rsidRDefault="002256B7" w:rsidP="002256B7">
            <w:r>
              <w:rPr>
                <w:rStyle w:val="CodeHTML"/>
                <w:rFonts w:eastAsiaTheme="minorHAnsi"/>
              </w:rPr>
              <w:t>            System.out.println("CommandParserUtility Usage - \n \nCommandParserUtility -user &lt;User Name&gt; [-author (Show Author Name)][-help|h (Show Usage Help)]\n");</w:t>
            </w:r>
          </w:p>
          <w:p w:rsidR="002256B7" w:rsidRDefault="002256B7" w:rsidP="002256B7">
            <w:r>
              <w:rPr>
                <w:rStyle w:val="CodeHTML"/>
                <w:rFonts w:eastAsiaTheme="minorHAnsi"/>
              </w:rPr>
              <w:t>        else</w:t>
            </w:r>
            <w:r>
              <w:t xml:space="preserve"> </w:t>
            </w:r>
            <w:r>
              <w:rPr>
                <w:rStyle w:val="CodeHTML"/>
                <w:rFonts w:eastAsiaTheme="minorHAnsi"/>
              </w:rPr>
              <w:t>if(cli.hasOption(userOption.getOpt()))</w:t>
            </w:r>
          </w:p>
          <w:p w:rsidR="002256B7" w:rsidRDefault="002256B7" w:rsidP="002256B7">
            <w:r>
              <w:rPr>
                <w:rStyle w:val="CodeHTML"/>
                <w:rFonts w:eastAsiaTheme="minorHAnsi"/>
              </w:rPr>
              <w:t>            System.out.println("Hey "+cli.getOptionValue(userOption.getOpt())+". You are running the CommandParserUtility.");</w:t>
            </w:r>
          </w:p>
          <w:p w:rsidR="002256B7" w:rsidRDefault="002256B7" w:rsidP="002256B7">
            <w:r>
              <w:rPr>
                <w:rStyle w:val="CodeHTML"/>
                <w:rFonts w:eastAsiaTheme="minorHAnsi"/>
              </w:rPr>
              <w:t>        else</w:t>
            </w:r>
            <w:r>
              <w:t xml:space="preserve"> </w:t>
            </w:r>
            <w:r>
              <w:rPr>
                <w:rStyle w:val="CodeHTML"/>
                <w:rFonts w:eastAsiaTheme="minorHAnsi"/>
              </w:rPr>
              <w:t>if(cli.hasOption(authorOption.getOpt()))</w:t>
            </w:r>
          </w:p>
          <w:p w:rsidR="002256B7" w:rsidRDefault="002256B7" w:rsidP="002256B7">
            <w:r>
              <w:rPr>
                <w:rStyle w:val="CodeHTML"/>
                <w:rFonts w:eastAsiaTheme="minorHAnsi"/>
              </w:rPr>
              <w:t>            System.out.println("CommandParserUtility authored by Vageesh.");</w:t>
            </w:r>
          </w:p>
          <w:p w:rsidR="002256B7" w:rsidRDefault="002256B7" w:rsidP="002256B7">
            <w:r>
              <w:rPr>
                <w:rStyle w:val="CodeHTML"/>
                <w:rFonts w:eastAsiaTheme="minorHAnsi"/>
              </w:rPr>
              <w:t>        else</w:t>
            </w:r>
          </w:p>
          <w:p w:rsidR="002256B7" w:rsidRDefault="002256B7" w:rsidP="002256B7">
            <w:r>
              <w:rPr>
                <w:rStyle w:val="CodeHTML"/>
                <w:rFonts w:eastAsiaTheme="minorHAnsi"/>
              </w:rPr>
              <w:t>            System.out.println("CommandParserUtility Usage - \n \nCommandParserUtility -user &lt;User Name&gt; [-author (Show Author Name)][-help|h (Show Usage Help)]\n");</w:t>
            </w:r>
          </w:p>
          <w:p w:rsidR="002256B7" w:rsidRDefault="002256B7" w:rsidP="002256B7">
            <w:r>
              <w:rPr>
                <w:rStyle w:val="CodeHTML"/>
                <w:rFonts w:eastAsiaTheme="minorHAnsi"/>
              </w:rPr>
              <w:t>        System.exit(0);</w:t>
            </w:r>
          </w:p>
          <w:p w:rsidR="002256B7" w:rsidRDefault="002256B7" w:rsidP="002256B7">
            <w:r>
              <w:rPr>
                <w:rStyle w:val="CodeHTML"/>
                <w:rFonts w:eastAsiaTheme="minorHAnsi"/>
              </w:rPr>
              <w:t>    }</w:t>
            </w:r>
          </w:p>
          <w:p w:rsidR="002256B7" w:rsidRDefault="002256B7" w:rsidP="002256B7">
            <w:r>
              <w:t> </w:t>
            </w:r>
          </w:p>
          <w:p w:rsidR="002256B7" w:rsidRDefault="002256B7" w:rsidP="002256B7">
            <w:r>
              <w:rPr>
                <w:rStyle w:val="CodeHTML"/>
                <w:rFonts w:eastAsiaTheme="minorHAnsi"/>
              </w:rPr>
              <w:t>}</w:t>
            </w:r>
          </w:p>
        </w:tc>
      </w:tr>
    </w:tbl>
    <w:p w:rsidR="002256B7" w:rsidRDefault="002256B7" w:rsidP="002256B7">
      <w:pPr>
        <w:pStyle w:val="NormalWeb"/>
        <w:jc w:val="both"/>
      </w:pPr>
      <w:r>
        <w:t xml:space="preserve">In the above program, the command line options available are help, user and author. </w:t>
      </w:r>
    </w:p>
    <w:tbl>
      <w:tblPr>
        <w:tblW w:w="0" w:type="auto"/>
        <w:tblCellSpacing w:w="0" w:type="dxa"/>
        <w:tblCellMar>
          <w:left w:w="0" w:type="dxa"/>
          <w:right w:w="0" w:type="dxa"/>
        </w:tblCellMar>
        <w:tblLook w:val="04A0" w:firstRow="1" w:lastRow="0" w:firstColumn="1" w:lastColumn="0" w:noHBand="0" w:noVBand="1"/>
      </w:tblPr>
      <w:tblGrid>
        <w:gridCol w:w="122"/>
        <w:gridCol w:w="7376"/>
      </w:tblGrid>
      <w:tr w:rsidR="002256B7" w:rsidTr="002256B7">
        <w:trPr>
          <w:tblCellSpacing w:w="0" w:type="dxa"/>
        </w:trPr>
        <w:tc>
          <w:tcPr>
            <w:tcW w:w="0" w:type="auto"/>
            <w:vAlign w:val="center"/>
            <w:hideMark/>
          </w:tcPr>
          <w:p w:rsidR="002256B7" w:rsidRDefault="002256B7" w:rsidP="002256B7">
            <w:r>
              <w:t>1</w:t>
            </w:r>
          </w:p>
          <w:p w:rsidR="002256B7" w:rsidRDefault="002256B7" w:rsidP="002256B7">
            <w:r>
              <w:t>2</w:t>
            </w:r>
          </w:p>
        </w:tc>
        <w:tc>
          <w:tcPr>
            <w:tcW w:w="0" w:type="auto"/>
            <w:vAlign w:val="center"/>
            <w:hideMark/>
          </w:tcPr>
          <w:p w:rsidR="002256B7" w:rsidRDefault="002256B7" w:rsidP="002256B7">
            <w:r>
              <w:rPr>
                <w:rStyle w:val="CodeHTML"/>
                <w:rFonts w:eastAsiaTheme="minorHAnsi"/>
              </w:rPr>
              <w:t>Option userOption = new</w:t>
            </w:r>
            <w:r>
              <w:t xml:space="preserve"> </w:t>
            </w:r>
            <w:r>
              <w:rPr>
                <w:rStyle w:val="CodeHTML"/>
                <w:rFonts w:eastAsiaTheme="minorHAnsi"/>
              </w:rPr>
              <w:t>Option("user",true," Wish User.");</w:t>
            </w:r>
          </w:p>
          <w:p w:rsidR="002256B7" w:rsidRDefault="002256B7" w:rsidP="002256B7">
            <w:r>
              <w:rPr>
                <w:rStyle w:val="CodeHTML"/>
                <w:rFonts w:eastAsiaTheme="minorHAnsi"/>
              </w:rPr>
              <w:t>Option helpOption = new</w:t>
            </w:r>
            <w:r>
              <w:t xml:space="preserve"> </w:t>
            </w:r>
            <w:r>
              <w:rPr>
                <w:rStyle w:val="CodeHTML"/>
                <w:rFonts w:eastAsiaTheme="minorHAnsi"/>
              </w:rPr>
              <w:t>Option("help",false," Program Help.");</w:t>
            </w:r>
          </w:p>
        </w:tc>
      </w:tr>
    </w:tbl>
    <w:p w:rsidR="002256B7" w:rsidRDefault="002256B7" w:rsidP="002256B7">
      <w:pPr>
        <w:pStyle w:val="NormalWeb"/>
        <w:jc w:val="both"/>
      </w:pPr>
      <w:r>
        <w:t>Specifies that the argument is user and the Boolean value true specifies that the option takes value when used as argument and in case of help/author, the Boolean value of false indicates that it does not take any arguments with it.</w:t>
      </w:r>
    </w:p>
    <w:tbl>
      <w:tblPr>
        <w:tblW w:w="0" w:type="auto"/>
        <w:tblCellSpacing w:w="0" w:type="dxa"/>
        <w:tblCellMar>
          <w:left w:w="0" w:type="dxa"/>
          <w:right w:w="0" w:type="dxa"/>
        </w:tblCellMar>
        <w:tblLook w:val="04A0" w:firstRow="1" w:lastRow="0" w:firstColumn="1" w:lastColumn="0" w:noHBand="0" w:noVBand="1"/>
      </w:tblPr>
      <w:tblGrid>
        <w:gridCol w:w="122"/>
        <w:gridCol w:w="4081"/>
      </w:tblGrid>
      <w:tr w:rsidR="002256B7" w:rsidTr="002256B7">
        <w:trPr>
          <w:tblCellSpacing w:w="0" w:type="dxa"/>
        </w:trPr>
        <w:tc>
          <w:tcPr>
            <w:tcW w:w="0" w:type="auto"/>
            <w:vAlign w:val="center"/>
            <w:hideMark/>
          </w:tcPr>
          <w:p w:rsidR="002256B7" w:rsidRDefault="002256B7" w:rsidP="002256B7">
            <w:r>
              <w:t>1</w:t>
            </w:r>
          </w:p>
        </w:tc>
        <w:tc>
          <w:tcPr>
            <w:tcW w:w="0" w:type="auto"/>
            <w:vAlign w:val="center"/>
            <w:hideMark/>
          </w:tcPr>
          <w:p w:rsidR="002256B7" w:rsidRDefault="002256B7" w:rsidP="002256B7">
            <w:r>
              <w:rPr>
                <w:rStyle w:val="CodeHTML"/>
                <w:rFonts w:eastAsiaTheme="minorHAnsi"/>
              </w:rPr>
              <w:t>cli.hasOption(helpOption.getOpt())</w:t>
            </w:r>
          </w:p>
        </w:tc>
      </w:tr>
    </w:tbl>
    <w:p w:rsidR="002256B7" w:rsidRDefault="002256B7" w:rsidP="002256B7">
      <w:pPr>
        <w:pStyle w:val="NormalWeb"/>
        <w:jc w:val="both"/>
      </w:pPr>
      <w:r>
        <w:t>This code returns a Boolean indicating whether one of the specified options was passed as argument to the program. If you need a list of all arguments passed to the program that is not from the specified argument list, then the following code can be used which returns a list of all unprocessed arguments</w:t>
      </w:r>
    </w:p>
    <w:tbl>
      <w:tblPr>
        <w:tblW w:w="0" w:type="auto"/>
        <w:tblCellSpacing w:w="0" w:type="dxa"/>
        <w:tblCellMar>
          <w:left w:w="0" w:type="dxa"/>
          <w:right w:w="0" w:type="dxa"/>
        </w:tblCellMar>
        <w:tblLook w:val="04A0" w:firstRow="1" w:lastRow="0" w:firstColumn="1" w:lastColumn="0" w:noHBand="0" w:noVBand="1"/>
      </w:tblPr>
      <w:tblGrid>
        <w:gridCol w:w="122"/>
        <w:gridCol w:w="4921"/>
      </w:tblGrid>
      <w:tr w:rsidR="002256B7" w:rsidTr="002256B7">
        <w:trPr>
          <w:tblCellSpacing w:w="0" w:type="dxa"/>
        </w:trPr>
        <w:tc>
          <w:tcPr>
            <w:tcW w:w="0" w:type="auto"/>
            <w:vAlign w:val="center"/>
            <w:hideMark/>
          </w:tcPr>
          <w:p w:rsidR="002256B7" w:rsidRDefault="002256B7" w:rsidP="002256B7">
            <w:r>
              <w:t>1</w:t>
            </w:r>
          </w:p>
        </w:tc>
        <w:tc>
          <w:tcPr>
            <w:tcW w:w="0" w:type="auto"/>
            <w:vAlign w:val="center"/>
            <w:hideMark/>
          </w:tcPr>
          <w:p w:rsidR="002256B7" w:rsidRDefault="002256B7" w:rsidP="002256B7">
            <w:r>
              <w:rPr>
                <w:rStyle w:val="CodeHTML"/>
                <w:rFonts w:eastAsiaTheme="minorHAnsi"/>
              </w:rPr>
              <w:t>ArrayList&lt;Object&gt; res = cli.getArgList();</w:t>
            </w:r>
          </w:p>
        </w:tc>
      </w:tr>
    </w:tbl>
    <w:p w:rsidR="002256B7" w:rsidRDefault="002256B7" w:rsidP="002256B7">
      <w:pPr>
        <w:pStyle w:val="NormalWeb"/>
      </w:pPr>
      <w:r>
        <w:t xml:space="preserve">Finally the values specified for a particular argument can be accessed using the command – </w:t>
      </w:r>
    </w:p>
    <w:tbl>
      <w:tblPr>
        <w:tblW w:w="0" w:type="auto"/>
        <w:tblCellSpacing w:w="0" w:type="dxa"/>
        <w:tblCellMar>
          <w:left w:w="0" w:type="dxa"/>
          <w:right w:w="0" w:type="dxa"/>
        </w:tblCellMar>
        <w:tblLook w:val="04A0" w:firstRow="1" w:lastRow="0" w:firstColumn="1" w:lastColumn="0" w:noHBand="0" w:noVBand="1"/>
      </w:tblPr>
      <w:tblGrid>
        <w:gridCol w:w="122"/>
        <w:gridCol w:w="3361"/>
      </w:tblGrid>
      <w:tr w:rsidR="002256B7" w:rsidTr="002256B7">
        <w:trPr>
          <w:tblCellSpacing w:w="0" w:type="dxa"/>
        </w:trPr>
        <w:tc>
          <w:tcPr>
            <w:tcW w:w="0" w:type="auto"/>
            <w:vAlign w:val="center"/>
            <w:hideMark/>
          </w:tcPr>
          <w:p w:rsidR="002256B7" w:rsidRDefault="002256B7" w:rsidP="002256B7">
            <w:r>
              <w:t>1</w:t>
            </w:r>
          </w:p>
        </w:tc>
        <w:tc>
          <w:tcPr>
            <w:tcW w:w="0" w:type="auto"/>
            <w:vAlign w:val="center"/>
            <w:hideMark/>
          </w:tcPr>
          <w:p w:rsidR="002256B7" w:rsidRDefault="002256B7" w:rsidP="002256B7">
            <w:r>
              <w:rPr>
                <w:rStyle w:val="CodeHTML"/>
                <w:rFonts w:eastAsiaTheme="minorHAnsi"/>
              </w:rPr>
              <w:t>cli.getOptionValue (“user”);</w:t>
            </w:r>
          </w:p>
        </w:tc>
      </w:tr>
    </w:tbl>
    <w:p w:rsidR="002256B7" w:rsidRDefault="002256B7"/>
    <w:p w:rsidR="002256B7" w:rsidRDefault="002256B7"/>
    <w:p w:rsidR="002256B7" w:rsidRDefault="002256B7">
      <w:r>
        <w:br w:type="page"/>
      </w:r>
    </w:p>
    <w:p w:rsidR="00C307FD" w:rsidRDefault="00C307FD" w:rsidP="00564742">
      <w:pPr>
        <w:pStyle w:val="Titre1"/>
        <w:rPr>
          <w:rFonts w:asciiTheme="minorHAnsi" w:eastAsiaTheme="minorHAnsi" w:hAnsiTheme="minorHAnsi"/>
          <w:b w:val="0"/>
          <w:bCs w:val="0"/>
          <w:kern w:val="0"/>
          <w:sz w:val="24"/>
          <w:szCs w:val="24"/>
        </w:rPr>
      </w:pPr>
      <w:hyperlink r:id="rId32" w:history="1">
        <w:r w:rsidRPr="00066499">
          <w:rPr>
            <w:rStyle w:val="Lienhypertexte"/>
            <w:rFonts w:asciiTheme="minorHAnsi" w:eastAsiaTheme="minorHAnsi" w:hAnsiTheme="minorHAnsi"/>
            <w:b w:val="0"/>
            <w:bCs w:val="0"/>
            <w:kern w:val="0"/>
            <w:sz w:val="24"/>
            <w:szCs w:val="24"/>
          </w:rPr>
          <w:t>http://www.javaworld.com/article/2074849/core-java/processing-command-line-arguments-in-java--case-closed.html</w:t>
        </w:r>
      </w:hyperlink>
    </w:p>
    <w:p w:rsidR="00564742" w:rsidRDefault="00564742" w:rsidP="00564742">
      <w:pPr>
        <w:pStyle w:val="Titre1"/>
      </w:pPr>
      <w:r>
        <w:t>Processing command line arguments in Java: Case closed</w:t>
      </w:r>
    </w:p>
    <w:p w:rsidR="00564742" w:rsidRDefault="00564742" w:rsidP="00564742">
      <w:pPr>
        <w:pStyle w:val="name"/>
      </w:pPr>
      <w:r>
        <w:t xml:space="preserve">By </w:t>
      </w:r>
      <w:r>
        <w:rPr>
          <w:rStyle w:val="fn"/>
          <w:rFonts w:eastAsiaTheme="majorEastAsia"/>
        </w:rPr>
        <w:t>Dr. Matthias Laux</w:t>
      </w:r>
      <w:r>
        <w:t xml:space="preserve"> </w:t>
      </w:r>
    </w:p>
    <w:p w:rsidR="00564742" w:rsidRDefault="00564742" w:rsidP="00564742">
      <w:pPr>
        <w:pStyle w:val="dateline"/>
      </w:pPr>
      <w:r>
        <w:t xml:space="preserve">JavaWorld </w:t>
      </w:r>
      <w:r>
        <w:rPr>
          <w:rStyle w:val="divider"/>
        </w:rPr>
        <w:t>|</w:t>
      </w:r>
      <w:r>
        <w:t xml:space="preserve"> Aug 16, 2004 1:00 AM PT </w:t>
      </w:r>
    </w:p>
    <w:p w:rsidR="00564742" w:rsidRDefault="00564742" w:rsidP="00564742">
      <w:pPr>
        <w:pStyle w:val="NormalWeb"/>
      </w:pPr>
      <w:r>
        <w:t xml:space="preserve">Many Java applications started from the command line take arguments to control their behavior. These arguments are available in the string array argument passed into the application's static </w:t>
      </w:r>
      <w:r>
        <w:rPr>
          <w:rStyle w:val="CodeHTML"/>
          <w:rFonts w:eastAsiaTheme="majorEastAsia"/>
        </w:rPr>
        <w:t>main()</w:t>
      </w:r>
      <w:r>
        <w:t xml:space="preserve"> method. Typically, there are two types of arguments: options (or switches) and actual data arguments. A Java application must process these arguments and perform two basic tasks:</w:t>
      </w:r>
    </w:p>
    <w:p w:rsidR="00564742" w:rsidRDefault="00564742" w:rsidP="00564742">
      <w:pPr>
        <w:numPr>
          <w:ilvl w:val="0"/>
          <w:numId w:val="1"/>
        </w:numPr>
        <w:spacing w:before="100" w:beforeAutospacing="1" w:after="100" w:afterAutospacing="1"/>
      </w:pPr>
      <w:r>
        <w:t>Check whether the syntax used is valid and supported</w:t>
      </w:r>
    </w:p>
    <w:p w:rsidR="00564742" w:rsidRDefault="00564742" w:rsidP="00564742">
      <w:pPr>
        <w:numPr>
          <w:ilvl w:val="0"/>
          <w:numId w:val="1"/>
        </w:numPr>
        <w:spacing w:before="100" w:beforeAutospacing="1" w:after="100" w:afterAutospacing="1"/>
      </w:pPr>
      <w:r>
        <w:t>Retrieve the actual data required for the application to perform its operations</w:t>
      </w:r>
    </w:p>
    <w:p w:rsidR="00564742" w:rsidRDefault="00564742" w:rsidP="00564742">
      <w:pPr>
        <w:pStyle w:val="NormalWeb"/>
      </w:pPr>
      <w:r>
        <w:t xml:space="preserve">Often, the code that performs these tasks is custom-made for each application and thus requires substantial effort both to create and to maintain, especially if the requirements go beyond simple cases with only one or two options. The </w:t>
      </w:r>
      <w:r>
        <w:rPr>
          <w:rStyle w:val="CodeHTML"/>
          <w:rFonts w:eastAsiaTheme="majorEastAsia"/>
        </w:rPr>
        <w:t>Options</w:t>
      </w:r>
      <w:r>
        <w:t xml:space="preserve"> class described in this article implements a generic approach to easily handle the most complex situations. The class allows for a simple definition of the required options and data arguments, and provides thorough syntax checks and easy access to the results of these checks. New Java 5 features like generics and typesafe enums were also used for this project.</w:t>
      </w:r>
    </w:p>
    <w:p w:rsidR="00564742" w:rsidRDefault="00564742" w:rsidP="00564742">
      <w:pPr>
        <w:pStyle w:val="Titre3"/>
      </w:pPr>
      <w:r>
        <w:t>Command line argument types</w:t>
      </w:r>
    </w:p>
    <w:p w:rsidR="00564742" w:rsidRDefault="00564742" w:rsidP="00564742">
      <w:pPr>
        <w:pStyle w:val="NormalWeb"/>
      </w:pPr>
      <w:r>
        <w:t>Over the years, I have written several Java tools that take command line arguments to control their behavior. Early on, I found it annoying to manually create and maintain the code for processing the various options. This led to the development of a prototype class to facilitate this task, but that class admittedly had its limitations since, on close inspection, the number of possible different varieties for command line arguments turned out to be significant. Eventually, I decided to develop a general solution to this problem.</w:t>
      </w:r>
    </w:p>
    <w:p w:rsidR="00564742" w:rsidRDefault="00564742" w:rsidP="00564742">
      <w:pPr>
        <w:pStyle w:val="NormalWeb"/>
      </w:pPr>
      <w:r>
        <w:t>In developing this solution, I had to solve two main problems:</w:t>
      </w:r>
    </w:p>
    <w:p w:rsidR="00564742" w:rsidRDefault="00564742" w:rsidP="00564742">
      <w:pPr>
        <w:numPr>
          <w:ilvl w:val="0"/>
          <w:numId w:val="2"/>
        </w:numPr>
        <w:spacing w:before="100" w:beforeAutospacing="1" w:after="100" w:afterAutospacing="1"/>
      </w:pPr>
      <w:r>
        <w:t>Identify all varieties in which command line options can occur</w:t>
      </w:r>
    </w:p>
    <w:p w:rsidR="00564742" w:rsidRDefault="00564742" w:rsidP="00564742">
      <w:pPr>
        <w:numPr>
          <w:ilvl w:val="0"/>
          <w:numId w:val="2"/>
        </w:numPr>
        <w:spacing w:before="100" w:beforeAutospacing="1" w:after="100" w:afterAutospacing="1"/>
      </w:pPr>
      <w:r>
        <w:t>Find a simple way to allow users to express these varieties when using the yet-to-be-developed class</w:t>
      </w:r>
    </w:p>
    <w:p w:rsidR="00564742" w:rsidRDefault="00564742" w:rsidP="00564742">
      <w:pPr>
        <w:pStyle w:val="NormalWeb"/>
      </w:pPr>
      <w:r>
        <w:t>Analysis of Problem 1 led to the following observations:</w:t>
      </w:r>
    </w:p>
    <w:p w:rsidR="00564742" w:rsidRDefault="00564742" w:rsidP="00564742">
      <w:pPr>
        <w:numPr>
          <w:ilvl w:val="0"/>
          <w:numId w:val="3"/>
        </w:numPr>
        <w:spacing w:before="100" w:beforeAutospacing="1" w:after="100" w:afterAutospacing="1"/>
      </w:pPr>
      <w:r>
        <w:t>Command line options contrary to command line data arguments—start with a prefix that uniquely identifies them. Prefix examples include a dash (</w:t>
      </w:r>
      <w:r>
        <w:rPr>
          <w:rStyle w:val="CodeHTML"/>
          <w:rFonts w:eastAsiaTheme="majorEastAsia"/>
        </w:rPr>
        <w:t>-</w:t>
      </w:r>
      <w:r>
        <w:t xml:space="preserve">) on Unix platforms for options like </w:t>
      </w:r>
      <w:r>
        <w:rPr>
          <w:rStyle w:val="CodeHTML"/>
          <w:rFonts w:eastAsiaTheme="majorEastAsia"/>
        </w:rPr>
        <w:t>-a</w:t>
      </w:r>
      <w:r>
        <w:t xml:space="preserve"> or a slash (</w:t>
      </w:r>
      <w:r>
        <w:rPr>
          <w:rStyle w:val="CodeHTML"/>
          <w:rFonts w:eastAsiaTheme="majorEastAsia"/>
        </w:rPr>
        <w:t>/</w:t>
      </w:r>
      <w:r>
        <w:t>) on Windows platforms.</w:t>
      </w:r>
    </w:p>
    <w:p w:rsidR="00564742" w:rsidRDefault="00564742" w:rsidP="00564742">
      <w:pPr>
        <w:pStyle w:val="NormalWeb"/>
        <w:numPr>
          <w:ilvl w:val="0"/>
          <w:numId w:val="3"/>
        </w:numPr>
      </w:pPr>
      <w:r>
        <w:t xml:space="preserve">Options can either be simple switches (i.e., </w:t>
      </w:r>
      <w:r>
        <w:rPr>
          <w:rStyle w:val="CodeHTML"/>
          <w:rFonts w:eastAsiaTheme="majorEastAsia"/>
        </w:rPr>
        <w:t>-a</w:t>
      </w:r>
      <w:r>
        <w:t xml:space="preserve"> can be present or not) or take a value. An example is:</w:t>
      </w:r>
    </w:p>
    <w:p w:rsidR="00564742" w:rsidRDefault="00564742" w:rsidP="00564742">
      <w:pPr>
        <w:pStyle w:val="PrformatHTML"/>
        <w:ind w:left="720"/>
      </w:pPr>
      <w:r>
        <w:rPr>
          <w:rStyle w:val="pln"/>
          <w:rFonts w:eastAsiaTheme="majorEastAsia"/>
        </w:rPr>
        <w:t xml:space="preserve">java </w:t>
      </w:r>
      <w:r>
        <w:rPr>
          <w:rStyle w:val="typ"/>
        </w:rPr>
        <w:t>MyTool</w:t>
      </w:r>
      <w:r>
        <w:rPr>
          <w:rStyle w:val="pln"/>
          <w:rFonts w:eastAsiaTheme="majorEastAsia"/>
        </w:rPr>
        <w:t xml:space="preserve"> </w:t>
      </w:r>
      <w:r>
        <w:rPr>
          <w:rStyle w:val="pun"/>
          <w:rFonts w:eastAsiaTheme="majorEastAsia"/>
        </w:rPr>
        <w:t>-</w:t>
      </w:r>
      <w:r>
        <w:rPr>
          <w:rStyle w:val="pln"/>
          <w:rFonts w:eastAsiaTheme="majorEastAsia"/>
        </w:rPr>
        <w:t xml:space="preserve">a </w:t>
      </w:r>
      <w:r>
        <w:rPr>
          <w:rStyle w:val="pun"/>
          <w:rFonts w:eastAsiaTheme="majorEastAsia"/>
        </w:rPr>
        <w:t>-</w:t>
      </w:r>
      <w:r>
        <w:rPr>
          <w:rStyle w:val="pln"/>
          <w:rFonts w:eastAsiaTheme="majorEastAsia"/>
        </w:rPr>
        <w:t>b logfile</w:t>
      </w:r>
      <w:r>
        <w:rPr>
          <w:rStyle w:val="pun"/>
          <w:rFonts w:eastAsiaTheme="majorEastAsia"/>
        </w:rPr>
        <w:t>.</w:t>
      </w:r>
      <w:r>
        <w:rPr>
          <w:rStyle w:val="pln"/>
          <w:rFonts w:eastAsiaTheme="majorEastAsia"/>
        </w:rPr>
        <w:t>inp</w:t>
      </w:r>
    </w:p>
    <w:p w:rsidR="00564742" w:rsidRDefault="00564742" w:rsidP="00564742">
      <w:pPr>
        <w:pStyle w:val="NormalWeb"/>
        <w:numPr>
          <w:ilvl w:val="0"/>
          <w:numId w:val="3"/>
        </w:numPr>
      </w:pPr>
      <w:r>
        <w:t>Options that take a value can have different separators between the actual option key and the value. Such separators can be a blank space, a colon (</w:t>
      </w:r>
      <w:r>
        <w:rPr>
          <w:rStyle w:val="CodeHTML"/>
          <w:rFonts w:eastAsiaTheme="majorEastAsia"/>
        </w:rPr>
        <w:t>:</w:t>
      </w:r>
      <w:r>
        <w:t>), or an equals sign (</w:t>
      </w:r>
      <w:r>
        <w:rPr>
          <w:rStyle w:val="CodeHTML"/>
          <w:rFonts w:eastAsiaTheme="majorEastAsia"/>
        </w:rPr>
        <w:t>=</w:t>
      </w:r>
      <w:r>
        <w:t>):</w:t>
      </w:r>
    </w:p>
    <w:p w:rsidR="00564742" w:rsidRDefault="00564742" w:rsidP="00564742">
      <w:pPr>
        <w:pStyle w:val="PrformatHTML"/>
        <w:numPr>
          <w:ilvl w:val="0"/>
          <w:numId w:val="3"/>
        </w:numPr>
        <w:tabs>
          <w:tab w:val="clear" w:pos="720"/>
        </w:tabs>
        <w:rPr>
          <w:rStyle w:val="pln"/>
          <w:rFonts w:eastAsiaTheme="majorEastAsia"/>
        </w:rPr>
      </w:pPr>
      <w:r>
        <w:rPr>
          <w:rStyle w:val="pln"/>
          <w:rFonts w:eastAsiaTheme="majorEastAsia"/>
        </w:rPr>
        <w:t xml:space="preserve">java </w:t>
      </w:r>
      <w:r>
        <w:rPr>
          <w:rStyle w:val="typ"/>
        </w:rPr>
        <w:t>MyTool</w:t>
      </w:r>
      <w:r>
        <w:rPr>
          <w:rStyle w:val="pln"/>
          <w:rFonts w:eastAsiaTheme="majorEastAsia"/>
        </w:rPr>
        <w:t xml:space="preserve"> </w:t>
      </w:r>
      <w:r>
        <w:rPr>
          <w:rStyle w:val="pun"/>
          <w:rFonts w:eastAsiaTheme="majorEastAsia"/>
        </w:rPr>
        <w:t>-</w:t>
      </w:r>
      <w:r>
        <w:rPr>
          <w:rStyle w:val="pln"/>
          <w:rFonts w:eastAsiaTheme="majorEastAsia"/>
        </w:rPr>
        <w:t xml:space="preserve">a </w:t>
      </w:r>
      <w:r>
        <w:rPr>
          <w:rStyle w:val="pun"/>
          <w:rFonts w:eastAsiaTheme="majorEastAsia"/>
        </w:rPr>
        <w:t>-</w:t>
      </w:r>
      <w:r>
        <w:rPr>
          <w:rStyle w:val="pln"/>
          <w:rFonts w:eastAsiaTheme="majorEastAsia"/>
        </w:rPr>
        <w:t>b logfile</w:t>
      </w:r>
      <w:r>
        <w:rPr>
          <w:rStyle w:val="pun"/>
          <w:rFonts w:eastAsiaTheme="majorEastAsia"/>
        </w:rPr>
        <w:t>.</w:t>
      </w:r>
      <w:r>
        <w:rPr>
          <w:rStyle w:val="pln"/>
          <w:rFonts w:eastAsiaTheme="majorEastAsia"/>
        </w:rPr>
        <w:t>inp</w:t>
      </w:r>
    </w:p>
    <w:p w:rsidR="00564742" w:rsidRDefault="00564742" w:rsidP="00564742">
      <w:pPr>
        <w:pStyle w:val="PrformatHTML"/>
        <w:numPr>
          <w:ilvl w:val="0"/>
          <w:numId w:val="3"/>
        </w:numPr>
        <w:tabs>
          <w:tab w:val="clear" w:pos="720"/>
        </w:tabs>
        <w:rPr>
          <w:rStyle w:val="pln"/>
          <w:rFonts w:eastAsiaTheme="majorEastAsia"/>
        </w:rPr>
      </w:pPr>
      <w:r>
        <w:rPr>
          <w:rStyle w:val="pln"/>
          <w:rFonts w:eastAsiaTheme="majorEastAsia"/>
        </w:rPr>
        <w:t xml:space="preserve">java </w:t>
      </w:r>
      <w:r>
        <w:rPr>
          <w:rStyle w:val="typ"/>
        </w:rPr>
        <w:t>MyTool</w:t>
      </w:r>
      <w:r>
        <w:rPr>
          <w:rStyle w:val="pln"/>
          <w:rFonts w:eastAsiaTheme="majorEastAsia"/>
        </w:rPr>
        <w:t xml:space="preserve"> </w:t>
      </w:r>
      <w:r>
        <w:rPr>
          <w:rStyle w:val="pun"/>
          <w:rFonts w:eastAsiaTheme="majorEastAsia"/>
        </w:rPr>
        <w:t>-</w:t>
      </w:r>
      <w:r>
        <w:rPr>
          <w:rStyle w:val="pln"/>
          <w:rFonts w:eastAsiaTheme="majorEastAsia"/>
        </w:rPr>
        <w:t xml:space="preserve">a </w:t>
      </w:r>
      <w:r>
        <w:rPr>
          <w:rStyle w:val="pun"/>
          <w:rFonts w:eastAsiaTheme="majorEastAsia"/>
        </w:rPr>
        <w:t>-</w:t>
      </w:r>
      <w:r>
        <w:rPr>
          <w:rStyle w:val="pln"/>
          <w:rFonts w:eastAsiaTheme="majorEastAsia"/>
        </w:rPr>
        <w:t>b</w:t>
      </w:r>
      <w:r>
        <w:rPr>
          <w:rStyle w:val="pun"/>
          <w:rFonts w:eastAsiaTheme="majorEastAsia"/>
        </w:rPr>
        <w:t>:</w:t>
      </w:r>
      <w:r>
        <w:rPr>
          <w:rStyle w:val="pln"/>
          <w:rFonts w:eastAsiaTheme="majorEastAsia"/>
        </w:rPr>
        <w:t>logfile</w:t>
      </w:r>
      <w:r>
        <w:rPr>
          <w:rStyle w:val="pun"/>
          <w:rFonts w:eastAsiaTheme="majorEastAsia"/>
        </w:rPr>
        <w:t>.</w:t>
      </w:r>
      <w:r>
        <w:rPr>
          <w:rStyle w:val="pln"/>
          <w:rFonts w:eastAsiaTheme="majorEastAsia"/>
        </w:rPr>
        <w:t>inp</w:t>
      </w:r>
    </w:p>
    <w:p w:rsidR="00564742" w:rsidRDefault="00564742" w:rsidP="00564742">
      <w:pPr>
        <w:pStyle w:val="PrformatHTML"/>
        <w:ind w:left="720"/>
      </w:pPr>
      <w:r>
        <w:rPr>
          <w:rStyle w:val="pln"/>
          <w:rFonts w:eastAsiaTheme="majorEastAsia"/>
        </w:rPr>
        <w:t xml:space="preserve">java </w:t>
      </w:r>
      <w:r>
        <w:rPr>
          <w:rStyle w:val="typ"/>
        </w:rPr>
        <w:t>MyTool</w:t>
      </w:r>
      <w:r>
        <w:rPr>
          <w:rStyle w:val="pln"/>
          <w:rFonts w:eastAsiaTheme="majorEastAsia"/>
        </w:rPr>
        <w:t xml:space="preserve"> </w:t>
      </w:r>
      <w:r>
        <w:rPr>
          <w:rStyle w:val="pun"/>
          <w:rFonts w:eastAsiaTheme="majorEastAsia"/>
        </w:rPr>
        <w:t>-</w:t>
      </w:r>
      <w:r>
        <w:rPr>
          <w:rStyle w:val="pln"/>
          <w:rFonts w:eastAsiaTheme="majorEastAsia"/>
        </w:rPr>
        <w:t xml:space="preserve">a </w:t>
      </w:r>
      <w:r>
        <w:rPr>
          <w:rStyle w:val="pun"/>
          <w:rFonts w:eastAsiaTheme="majorEastAsia"/>
        </w:rPr>
        <w:t>-</w:t>
      </w:r>
      <w:r>
        <w:rPr>
          <w:rStyle w:val="pln"/>
          <w:rFonts w:eastAsiaTheme="majorEastAsia"/>
        </w:rPr>
        <w:t>b</w:t>
      </w:r>
      <w:r>
        <w:rPr>
          <w:rStyle w:val="pun"/>
          <w:rFonts w:eastAsiaTheme="majorEastAsia"/>
        </w:rPr>
        <w:t>=</w:t>
      </w:r>
      <w:r>
        <w:rPr>
          <w:rStyle w:val="pln"/>
          <w:rFonts w:eastAsiaTheme="majorEastAsia"/>
        </w:rPr>
        <w:t>logfile</w:t>
      </w:r>
      <w:r>
        <w:rPr>
          <w:rStyle w:val="pun"/>
          <w:rFonts w:eastAsiaTheme="majorEastAsia"/>
        </w:rPr>
        <w:t>.</w:t>
      </w:r>
      <w:r>
        <w:rPr>
          <w:rStyle w:val="pln"/>
          <w:rFonts w:eastAsiaTheme="majorEastAsia"/>
        </w:rPr>
        <w:t>inp</w:t>
      </w:r>
    </w:p>
    <w:p w:rsidR="00564742" w:rsidRDefault="00564742" w:rsidP="00564742">
      <w:pPr>
        <w:pStyle w:val="NormalWeb"/>
        <w:numPr>
          <w:ilvl w:val="0"/>
          <w:numId w:val="3"/>
        </w:numPr>
      </w:pPr>
      <w:r>
        <w:t>Options taking a value can add one more level of complexity. Consider the way Java supports the definition of environment properties as an example:</w:t>
      </w:r>
    </w:p>
    <w:p w:rsidR="00564742" w:rsidRDefault="00564742" w:rsidP="00564742">
      <w:pPr>
        <w:pStyle w:val="PrformatHTML"/>
        <w:ind w:left="720"/>
      </w:pPr>
      <w:r>
        <w:rPr>
          <w:rStyle w:val="pln"/>
          <w:rFonts w:eastAsiaTheme="majorEastAsia"/>
        </w:rPr>
        <w:t xml:space="preserve">java </w:t>
      </w:r>
      <w:r>
        <w:rPr>
          <w:rStyle w:val="pun"/>
          <w:rFonts w:eastAsiaTheme="majorEastAsia"/>
        </w:rPr>
        <w:t>-</w:t>
      </w:r>
      <w:r>
        <w:rPr>
          <w:rStyle w:val="typ"/>
        </w:rPr>
        <w:t>Djava</w:t>
      </w:r>
      <w:r>
        <w:rPr>
          <w:rStyle w:val="pun"/>
          <w:rFonts w:eastAsiaTheme="majorEastAsia"/>
        </w:rPr>
        <w:t>.</w:t>
      </w:r>
      <w:r>
        <w:rPr>
          <w:rStyle w:val="pln"/>
          <w:rFonts w:eastAsiaTheme="majorEastAsia"/>
        </w:rPr>
        <w:t>library</w:t>
      </w:r>
      <w:r>
        <w:rPr>
          <w:rStyle w:val="pun"/>
          <w:rFonts w:eastAsiaTheme="majorEastAsia"/>
        </w:rPr>
        <w:t>.</w:t>
      </w:r>
      <w:r>
        <w:rPr>
          <w:rStyle w:val="pln"/>
          <w:rFonts w:eastAsiaTheme="majorEastAsia"/>
        </w:rPr>
        <w:t>path</w:t>
      </w:r>
      <w:r>
        <w:rPr>
          <w:rStyle w:val="pun"/>
          <w:rFonts w:eastAsiaTheme="majorEastAsia"/>
        </w:rPr>
        <w:t>=</w:t>
      </w:r>
      <w:r>
        <w:rPr>
          <w:rStyle w:val="str"/>
        </w:rPr>
        <w:t>/usr/</w:t>
      </w:r>
      <w:r>
        <w:rPr>
          <w:rStyle w:val="pln"/>
          <w:rFonts w:eastAsiaTheme="majorEastAsia"/>
        </w:rPr>
        <w:t xml:space="preserve">lib </w:t>
      </w:r>
      <w:r>
        <w:rPr>
          <w:rStyle w:val="pun"/>
          <w:rFonts w:eastAsiaTheme="majorEastAsia"/>
        </w:rPr>
        <w:t>...</w:t>
      </w:r>
    </w:p>
    <w:p w:rsidR="00564742" w:rsidRDefault="00564742" w:rsidP="00564742">
      <w:pPr>
        <w:numPr>
          <w:ilvl w:val="0"/>
          <w:numId w:val="3"/>
        </w:numPr>
        <w:spacing w:before="100" w:beforeAutospacing="1" w:after="100" w:afterAutospacing="1"/>
      </w:pPr>
      <w:r>
        <w:t>So, beyond the actual option key (</w:t>
      </w:r>
      <w:r>
        <w:rPr>
          <w:rStyle w:val="CodeHTML"/>
          <w:rFonts w:eastAsiaTheme="majorEastAsia"/>
        </w:rPr>
        <w:t>D</w:t>
      </w:r>
      <w:r>
        <w:t>), the separator (</w:t>
      </w:r>
      <w:r>
        <w:rPr>
          <w:rStyle w:val="CodeHTML"/>
          <w:rFonts w:eastAsiaTheme="majorEastAsia"/>
        </w:rPr>
        <w:t>=</w:t>
      </w:r>
      <w:r>
        <w:t>), and the option's actual value (</w:t>
      </w:r>
      <w:r>
        <w:rPr>
          <w:rStyle w:val="CodeHTML"/>
          <w:rFonts w:eastAsiaTheme="majorEastAsia"/>
        </w:rPr>
        <w:t>/usr/lib</w:t>
      </w:r>
      <w:r>
        <w:t>), an additional parameter (</w:t>
      </w:r>
      <w:r>
        <w:rPr>
          <w:rStyle w:val="CodeHTML"/>
          <w:rFonts w:eastAsiaTheme="majorEastAsia"/>
        </w:rPr>
        <w:t>java.library.path</w:t>
      </w:r>
      <w:r>
        <w:t>) can take on any number of values (in the above example, numerous environment properties can be specified using this syntax). In this article, this parameter is called "detail."</w:t>
      </w:r>
    </w:p>
    <w:p w:rsidR="00564742" w:rsidRDefault="00564742" w:rsidP="00564742">
      <w:pPr>
        <w:numPr>
          <w:ilvl w:val="0"/>
          <w:numId w:val="3"/>
        </w:numPr>
        <w:spacing w:before="100" w:beforeAutospacing="1" w:after="100" w:afterAutospacing="1"/>
      </w:pPr>
      <w:r>
        <w:t>Options also have a multiplicity property: they can be required or optional, and the number of times they are allowed can also vary (such as exactly once, once or more, or other possibilities).</w:t>
      </w:r>
    </w:p>
    <w:p w:rsidR="00564742" w:rsidRDefault="00564742" w:rsidP="00564742">
      <w:pPr>
        <w:pStyle w:val="NormalWeb"/>
        <w:numPr>
          <w:ilvl w:val="0"/>
          <w:numId w:val="3"/>
        </w:numPr>
      </w:pPr>
      <w:r>
        <w:t>Data arguments are all command line arguments that do not start with a prefix. Here, the acceptable number of such data arguments can vary between a minimum and a maximum number (which are not necessarily the same). In addition, typically an application requires these data arguments to be last on the command line, but that doesn't always have to be the case. For example:</w:t>
      </w:r>
    </w:p>
    <w:p w:rsidR="00564742" w:rsidRDefault="00564742" w:rsidP="00564742">
      <w:pPr>
        <w:pStyle w:val="PrformatHTML"/>
        <w:ind w:left="720"/>
      </w:pPr>
      <w:r>
        <w:rPr>
          <w:rStyle w:val="pln"/>
          <w:rFonts w:eastAsiaTheme="majorEastAsia"/>
        </w:rPr>
        <w:t xml:space="preserve">java </w:t>
      </w:r>
      <w:r>
        <w:rPr>
          <w:rStyle w:val="typ"/>
        </w:rPr>
        <w:t>MyTool</w:t>
      </w:r>
      <w:r>
        <w:rPr>
          <w:rStyle w:val="pln"/>
          <w:rFonts w:eastAsiaTheme="majorEastAsia"/>
        </w:rPr>
        <w:t xml:space="preserve"> </w:t>
      </w:r>
      <w:r>
        <w:rPr>
          <w:rStyle w:val="pun"/>
          <w:rFonts w:eastAsiaTheme="majorEastAsia"/>
        </w:rPr>
        <w:t>-</w:t>
      </w:r>
      <w:r>
        <w:rPr>
          <w:rStyle w:val="pln"/>
          <w:rFonts w:eastAsiaTheme="majorEastAsia"/>
        </w:rPr>
        <w:t xml:space="preserve">a </w:t>
      </w:r>
      <w:r>
        <w:rPr>
          <w:rStyle w:val="pun"/>
          <w:rFonts w:eastAsiaTheme="majorEastAsia"/>
        </w:rPr>
        <w:t>-</w:t>
      </w:r>
      <w:r>
        <w:rPr>
          <w:rStyle w:val="pln"/>
          <w:rFonts w:eastAsiaTheme="majorEastAsia"/>
        </w:rPr>
        <w:t>b</w:t>
      </w:r>
      <w:r>
        <w:rPr>
          <w:rStyle w:val="pun"/>
          <w:rFonts w:eastAsiaTheme="majorEastAsia"/>
        </w:rPr>
        <w:t>=</w:t>
      </w:r>
      <w:r>
        <w:rPr>
          <w:rStyle w:val="pln"/>
          <w:rFonts w:eastAsiaTheme="majorEastAsia"/>
        </w:rPr>
        <w:t>logfile</w:t>
      </w:r>
      <w:r>
        <w:rPr>
          <w:rStyle w:val="pun"/>
          <w:rFonts w:eastAsiaTheme="majorEastAsia"/>
        </w:rPr>
        <w:t>.</w:t>
      </w:r>
      <w:r>
        <w:rPr>
          <w:rStyle w:val="pln"/>
          <w:rFonts w:eastAsiaTheme="majorEastAsia"/>
        </w:rPr>
        <w:t xml:space="preserve">inp data1 data2 data3    </w:t>
      </w:r>
      <w:r>
        <w:rPr>
          <w:rStyle w:val="com"/>
          <w:rFonts w:eastAsiaTheme="majorEastAsia"/>
        </w:rPr>
        <w:t>// All data at the end</w:t>
      </w:r>
    </w:p>
    <w:p w:rsidR="00564742" w:rsidRDefault="00564742" w:rsidP="00564742">
      <w:pPr>
        <w:pStyle w:val="NormalWeb"/>
        <w:ind w:left="720"/>
      </w:pPr>
      <w:r>
        <w:t>or</w:t>
      </w:r>
    </w:p>
    <w:p w:rsidR="00564742" w:rsidRDefault="00564742" w:rsidP="00564742">
      <w:pPr>
        <w:pStyle w:val="PrformatHTML"/>
        <w:ind w:left="720"/>
      </w:pPr>
      <w:r>
        <w:rPr>
          <w:rStyle w:val="pln"/>
          <w:rFonts w:eastAsiaTheme="majorEastAsia"/>
        </w:rPr>
        <w:t xml:space="preserve">java </w:t>
      </w:r>
      <w:r>
        <w:rPr>
          <w:rStyle w:val="typ"/>
        </w:rPr>
        <w:t>MyTool</w:t>
      </w:r>
      <w:r>
        <w:rPr>
          <w:rStyle w:val="pln"/>
          <w:rFonts w:eastAsiaTheme="majorEastAsia"/>
        </w:rPr>
        <w:t xml:space="preserve"> </w:t>
      </w:r>
      <w:r>
        <w:rPr>
          <w:rStyle w:val="pun"/>
          <w:rFonts w:eastAsiaTheme="majorEastAsia"/>
        </w:rPr>
        <w:t>-</w:t>
      </w:r>
      <w:r>
        <w:rPr>
          <w:rStyle w:val="pln"/>
          <w:rFonts w:eastAsiaTheme="majorEastAsia"/>
        </w:rPr>
        <w:t xml:space="preserve">a data1 data2 </w:t>
      </w:r>
      <w:r>
        <w:rPr>
          <w:rStyle w:val="pun"/>
          <w:rFonts w:eastAsiaTheme="majorEastAsia"/>
        </w:rPr>
        <w:t>-</w:t>
      </w:r>
      <w:r>
        <w:rPr>
          <w:rStyle w:val="pln"/>
          <w:rFonts w:eastAsiaTheme="majorEastAsia"/>
        </w:rPr>
        <w:t>b</w:t>
      </w:r>
      <w:r>
        <w:rPr>
          <w:rStyle w:val="pun"/>
          <w:rFonts w:eastAsiaTheme="majorEastAsia"/>
        </w:rPr>
        <w:t>=</w:t>
      </w:r>
      <w:r>
        <w:rPr>
          <w:rStyle w:val="pln"/>
          <w:rFonts w:eastAsiaTheme="majorEastAsia"/>
        </w:rPr>
        <w:t>logfile</w:t>
      </w:r>
      <w:r>
        <w:rPr>
          <w:rStyle w:val="pun"/>
          <w:rFonts w:eastAsiaTheme="majorEastAsia"/>
        </w:rPr>
        <w:t>.</w:t>
      </w:r>
      <w:r>
        <w:rPr>
          <w:rStyle w:val="pln"/>
          <w:rFonts w:eastAsiaTheme="majorEastAsia"/>
        </w:rPr>
        <w:t xml:space="preserve">inp data3    </w:t>
      </w:r>
      <w:r>
        <w:rPr>
          <w:rStyle w:val="com"/>
          <w:rFonts w:eastAsiaTheme="majorEastAsia"/>
        </w:rPr>
        <w:t>// Might be acceptable to an application</w:t>
      </w:r>
    </w:p>
    <w:p w:rsidR="00564742" w:rsidRDefault="00564742" w:rsidP="00564742">
      <w:pPr>
        <w:pStyle w:val="NormalWeb"/>
        <w:numPr>
          <w:ilvl w:val="0"/>
          <w:numId w:val="3"/>
        </w:numPr>
      </w:pPr>
      <w:r>
        <w:t>More complex applications can support more than one set of options:</w:t>
      </w:r>
    </w:p>
    <w:p w:rsidR="00564742" w:rsidRDefault="00564742" w:rsidP="00564742">
      <w:pPr>
        <w:pStyle w:val="PrformatHTML"/>
        <w:numPr>
          <w:ilvl w:val="0"/>
          <w:numId w:val="3"/>
        </w:numPr>
        <w:tabs>
          <w:tab w:val="clear" w:pos="720"/>
        </w:tabs>
        <w:rPr>
          <w:rStyle w:val="pln"/>
          <w:rFonts w:eastAsiaTheme="majorEastAsia"/>
        </w:rPr>
      </w:pPr>
      <w:r>
        <w:rPr>
          <w:rStyle w:val="pln"/>
          <w:rFonts w:eastAsiaTheme="majorEastAsia"/>
        </w:rPr>
        <w:t xml:space="preserve">java </w:t>
      </w:r>
      <w:r>
        <w:rPr>
          <w:rStyle w:val="typ"/>
        </w:rPr>
        <w:t>MyTool</w:t>
      </w:r>
      <w:r>
        <w:rPr>
          <w:rStyle w:val="pln"/>
          <w:rFonts w:eastAsiaTheme="majorEastAsia"/>
        </w:rPr>
        <w:t xml:space="preserve"> </w:t>
      </w:r>
      <w:r>
        <w:rPr>
          <w:rStyle w:val="pun"/>
          <w:rFonts w:eastAsiaTheme="majorEastAsia"/>
        </w:rPr>
        <w:t>-</w:t>
      </w:r>
      <w:r>
        <w:rPr>
          <w:rStyle w:val="pln"/>
          <w:rFonts w:eastAsiaTheme="majorEastAsia"/>
        </w:rPr>
        <w:t xml:space="preserve">a </w:t>
      </w:r>
      <w:r>
        <w:rPr>
          <w:rStyle w:val="pun"/>
          <w:rFonts w:eastAsiaTheme="majorEastAsia"/>
        </w:rPr>
        <w:t>-</w:t>
      </w:r>
      <w:r>
        <w:rPr>
          <w:rStyle w:val="pln"/>
          <w:rFonts w:eastAsiaTheme="majorEastAsia"/>
        </w:rPr>
        <w:t>b datafile</w:t>
      </w:r>
      <w:r>
        <w:rPr>
          <w:rStyle w:val="pun"/>
          <w:rFonts w:eastAsiaTheme="majorEastAsia"/>
        </w:rPr>
        <w:t>.</w:t>
      </w:r>
      <w:r>
        <w:rPr>
          <w:rStyle w:val="pln"/>
          <w:rFonts w:eastAsiaTheme="majorEastAsia"/>
        </w:rPr>
        <w:t>inp</w:t>
      </w:r>
    </w:p>
    <w:p w:rsidR="00564742" w:rsidRDefault="00564742" w:rsidP="00564742">
      <w:pPr>
        <w:pStyle w:val="PrformatHTML"/>
        <w:numPr>
          <w:ilvl w:val="0"/>
          <w:numId w:val="3"/>
        </w:numPr>
        <w:tabs>
          <w:tab w:val="clear" w:pos="720"/>
        </w:tabs>
        <w:rPr>
          <w:rStyle w:val="pln"/>
          <w:rFonts w:eastAsiaTheme="majorEastAsia"/>
        </w:rPr>
      </w:pPr>
      <w:r>
        <w:rPr>
          <w:rStyle w:val="pln"/>
          <w:rFonts w:eastAsiaTheme="majorEastAsia"/>
        </w:rPr>
        <w:t xml:space="preserve">java </w:t>
      </w:r>
      <w:r>
        <w:rPr>
          <w:rStyle w:val="typ"/>
        </w:rPr>
        <w:t>MyTool</w:t>
      </w:r>
      <w:r>
        <w:rPr>
          <w:rStyle w:val="pln"/>
          <w:rFonts w:eastAsiaTheme="majorEastAsia"/>
        </w:rPr>
        <w:t xml:space="preserve"> </w:t>
      </w:r>
      <w:r>
        <w:rPr>
          <w:rStyle w:val="pun"/>
          <w:rFonts w:eastAsiaTheme="majorEastAsia"/>
        </w:rPr>
        <w:t>-</w:t>
      </w:r>
      <w:r>
        <w:rPr>
          <w:rStyle w:val="pln"/>
          <w:rFonts w:eastAsiaTheme="majorEastAsia"/>
        </w:rPr>
        <w:t xml:space="preserve">k </w:t>
      </w:r>
      <w:r>
        <w:rPr>
          <w:rStyle w:val="pun"/>
          <w:rFonts w:eastAsiaTheme="majorEastAsia"/>
        </w:rPr>
        <w:t>[-</w:t>
      </w:r>
      <w:r>
        <w:rPr>
          <w:rStyle w:val="pln"/>
          <w:rFonts w:eastAsiaTheme="majorEastAsia"/>
        </w:rPr>
        <w:t>verbose</w:t>
      </w:r>
      <w:r>
        <w:rPr>
          <w:rStyle w:val="pun"/>
          <w:rFonts w:eastAsiaTheme="majorEastAsia"/>
        </w:rPr>
        <w:t>]</w:t>
      </w:r>
      <w:r>
        <w:rPr>
          <w:rStyle w:val="pln"/>
          <w:rFonts w:eastAsiaTheme="majorEastAsia"/>
        </w:rPr>
        <w:t xml:space="preserve"> foo bar duh</w:t>
      </w:r>
    </w:p>
    <w:p w:rsidR="00564742" w:rsidRDefault="00564742" w:rsidP="00564742">
      <w:pPr>
        <w:pStyle w:val="PrformatHTML"/>
        <w:ind w:left="720"/>
      </w:pPr>
      <w:r>
        <w:rPr>
          <w:rStyle w:val="pln"/>
          <w:rFonts w:eastAsiaTheme="majorEastAsia"/>
        </w:rPr>
        <w:t xml:space="preserve">java </w:t>
      </w:r>
      <w:r>
        <w:rPr>
          <w:rStyle w:val="typ"/>
        </w:rPr>
        <w:t>MyTool</w:t>
      </w:r>
      <w:r>
        <w:rPr>
          <w:rStyle w:val="pln"/>
          <w:rFonts w:eastAsiaTheme="majorEastAsia"/>
        </w:rPr>
        <w:t xml:space="preserve"> </w:t>
      </w:r>
      <w:r>
        <w:rPr>
          <w:rStyle w:val="pun"/>
          <w:rFonts w:eastAsiaTheme="majorEastAsia"/>
        </w:rPr>
        <w:t>-</w:t>
      </w:r>
      <w:r>
        <w:rPr>
          <w:rStyle w:val="pln"/>
          <w:rFonts w:eastAsiaTheme="majorEastAsia"/>
        </w:rPr>
        <w:t xml:space="preserve">check </w:t>
      </w:r>
      <w:r>
        <w:rPr>
          <w:rStyle w:val="pun"/>
          <w:rFonts w:eastAsiaTheme="majorEastAsia"/>
        </w:rPr>
        <w:t>-</w:t>
      </w:r>
      <w:r>
        <w:rPr>
          <w:rStyle w:val="pln"/>
          <w:rFonts w:eastAsiaTheme="majorEastAsia"/>
        </w:rPr>
        <w:t>verify logfile</w:t>
      </w:r>
      <w:r>
        <w:rPr>
          <w:rStyle w:val="pun"/>
          <w:rFonts w:eastAsiaTheme="majorEastAsia"/>
        </w:rPr>
        <w:t>.</w:t>
      </w:r>
      <w:r>
        <w:rPr>
          <w:rStyle w:val="kwd"/>
        </w:rPr>
        <w:t>out</w:t>
      </w:r>
    </w:p>
    <w:p w:rsidR="00564742" w:rsidRDefault="00564742" w:rsidP="00564742">
      <w:pPr>
        <w:numPr>
          <w:ilvl w:val="0"/>
          <w:numId w:val="3"/>
        </w:numPr>
        <w:spacing w:before="100" w:beforeAutospacing="1" w:after="100" w:afterAutospacing="1"/>
      </w:pPr>
      <w:r>
        <w:t>Finally, an application might elect to ignore any unknown options or might consider such options to be an error.</w:t>
      </w:r>
    </w:p>
    <w:p w:rsidR="00564742" w:rsidRDefault="00564742" w:rsidP="00564742">
      <w:pPr>
        <w:pStyle w:val="NormalWeb"/>
      </w:pPr>
      <w:r>
        <w:t>So, in devising a way to allow users to express all these varieties, I came up with the following general options form, which is used as the basis for this article:</w:t>
      </w:r>
    </w:p>
    <w:p w:rsidR="00564742" w:rsidRDefault="00564742" w:rsidP="00564742">
      <w:pPr>
        <w:pStyle w:val="PrformatHTML"/>
      </w:pPr>
      <w:r>
        <w:rPr>
          <w:rStyle w:val="tag"/>
        </w:rPr>
        <w:t>&lt;prefix&gt;&lt;key&gt;</w:t>
      </w:r>
      <w:r>
        <w:rPr>
          <w:rStyle w:val="pln"/>
          <w:rFonts w:eastAsiaTheme="majorEastAsia"/>
        </w:rPr>
        <w:t>[[</w:t>
      </w:r>
      <w:r>
        <w:rPr>
          <w:rStyle w:val="tag"/>
        </w:rPr>
        <w:t>&lt;detail&gt;</w:t>
      </w:r>
      <w:r>
        <w:rPr>
          <w:rStyle w:val="pln"/>
          <w:rFonts w:eastAsiaTheme="majorEastAsia"/>
        </w:rPr>
        <w:t>]</w:t>
      </w:r>
      <w:r>
        <w:rPr>
          <w:rStyle w:val="tag"/>
        </w:rPr>
        <w:t>&lt;separator&gt;&lt;value&gt;</w:t>
      </w:r>
      <w:r>
        <w:rPr>
          <w:rStyle w:val="pln"/>
          <w:rFonts w:eastAsiaTheme="majorEastAsia"/>
        </w:rPr>
        <w:t>]</w:t>
      </w:r>
    </w:p>
    <w:p w:rsidR="00564742" w:rsidRDefault="00564742" w:rsidP="00564742">
      <w:pPr>
        <w:pStyle w:val="NormalWeb"/>
      </w:pPr>
      <w:r>
        <w:t>This form must be combined with the multiplicity property as described above.</w:t>
      </w:r>
    </w:p>
    <w:p w:rsidR="00564742" w:rsidRDefault="00564742" w:rsidP="00564742">
      <w:pPr>
        <w:pStyle w:val="NormalWeb"/>
      </w:pPr>
      <w:r>
        <w:t xml:space="preserve">Within the constraints of the general form of an option described above, the </w:t>
      </w:r>
      <w:r>
        <w:rPr>
          <w:rStyle w:val="CodeHTML"/>
          <w:rFonts w:eastAsiaTheme="majorEastAsia"/>
        </w:rPr>
        <w:t>Options</w:t>
      </w:r>
      <w:r>
        <w:t xml:space="preserve"> class described in this article is designed to be the general solution for any command line processing needs that a Java application might have.</w:t>
      </w:r>
    </w:p>
    <w:p w:rsidR="00564742" w:rsidRDefault="00564742" w:rsidP="00564742">
      <w:pPr>
        <w:pStyle w:val="Titre3"/>
      </w:pPr>
      <w:r>
        <w:t>The helper classes</w:t>
      </w:r>
    </w:p>
    <w:p w:rsidR="00564742" w:rsidRDefault="00564742" w:rsidP="00564742">
      <w:pPr>
        <w:pStyle w:val="NormalWeb"/>
      </w:pPr>
      <w:r>
        <w:t xml:space="preserve">The </w:t>
      </w:r>
      <w:r>
        <w:rPr>
          <w:rStyle w:val="CodeHTML"/>
          <w:rFonts w:eastAsiaTheme="majorEastAsia"/>
        </w:rPr>
        <w:t>Options</w:t>
      </w:r>
      <w:r>
        <w:t xml:space="preserve"> class, which is the core class for the solution described in this article, comes with two helper classes:</w:t>
      </w:r>
    </w:p>
    <w:p w:rsidR="00564742" w:rsidRDefault="00564742" w:rsidP="00564742">
      <w:pPr>
        <w:numPr>
          <w:ilvl w:val="0"/>
          <w:numId w:val="5"/>
        </w:numPr>
        <w:spacing w:before="100" w:beforeAutospacing="1" w:after="100" w:afterAutospacing="1"/>
      </w:pPr>
      <w:r>
        <w:rPr>
          <w:rStyle w:val="CodeHTML"/>
          <w:rFonts w:eastAsiaTheme="majorEastAsia"/>
        </w:rPr>
        <w:t>OptionData</w:t>
      </w:r>
      <w:r>
        <w:t>: This class holds all the information for one specific option</w:t>
      </w:r>
    </w:p>
    <w:p w:rsidR="00564742" w:rsidRDefault="00564742" w:rsidP="00564742">
      <w:pPr>
        <w:numPr>
          <w:ilvl w:val="0"/>
          <w:numId w:val="5"/>
        </w:numPr>
        <w:spacing w:before="100" w:beforeAutospacing="1" w:after="100" w:afterAutospacing="1"/>
      </w:pPr>
      <w:r>
        <w:rPr>
          <w:rStyle w:val="CodeHTML"/>
          <w:rFonts w:eastAsiaTheme="majorEastAsia"/>
        </w:rPr>
        <w:t>OptionSet</w:t>
      </w:r>
      <w:r>
        <w:t xml:space="preserve">: This class holds a set of options. </w:t>
      </w:r>
      <w:r>
        <w:rPr>
          <w:rStyle w:val="CodeHTML"/>
          <w:rFonts w:eastAsiaTheme="majorEastAsia"/>
        </w:rPr>
        <w:t>Options</w:t>
      </w:r>
      <w:r>
        <w:t xml:space="preserve"> itself can hold any number of such sets</w:t>
      </w:r>
    </w:p>
    <w:p w:rsidR="00564742" w:rsidRDefault="00564742" w:rsidP="00564742">
      <w:pPr>
        <w:pStyle w:val="NormalWeb"/>
      </w:pPr>
      <w:r>
        <w:t xml:space="preserve">Before describing the details of these classes, other important concepts of the </w:t>
      </w:r>
      <w:r>
        <w:rPr>
          <w:rStyle w:val="CodeHTML"/>
          <w:rFonts w:eastAsiaTheme="majorEastAsia"/>
        </w:rPr>
        <w:t>Options</w:t>
      </w:r>
      <w:r>
        <w:t xml:space="preserve"> class must be introduced.</w:t>
      </w:r>
    </w:p>
    <w:p w:rsidR="00564742" w:rsidRDefault="00564742" w:rsidP="00564742">
      <w:pPr>
        <w:pStyle w:val="Titre4"/>
      </w:pPr>
      <w:r>
        <w:t>Typesafe enums</w:t>
      </w:r>
    </w:p>
    <w:p w:rsidR="00564742" w:rsidRDefault="00564742" w:rsidP="00564742">
      <w:pPr>
        <w:pStyle w:val="NormalWeb"/>
      </w:pPr>
      <w:r>
        <w:t>The prefix, the separator, and the multiplicity property have been captured by enums, a feature provided for the first time by Java 5:</w:t>
      </w:r>
    </w:p>
    <w:p w:rsidR="00564742" w:rsidRDefault="00564742" w:rsidP="00564742">
      <w:pPr>
        <w:pStyle w:val="PrformatHTML"/>
        <w:rPr>
          <w:rStyle w:val="pln"/>
          <w:rFonts w:eastAsiaTheme="majorEastAsia"/>
        </w:rPr>
      </w:pPr>
      <w:r>
        <w:rPr>
          <w:rStyle w:val="kwd"/>
        </w:rPr>
        <w:t>public</w:t>
      </w:r>
      <w:r>
        <w:rPr>
          <w:rStyle w:val="pln"/>
          <w:rFonts w:eastAsiaTheme="majorEastAsia"/>
        </w:rPr>
        <w:t xml:space="preserve"> </w:t>
      </w:r>
      <w:r>
        <w:rPr>
          <w:rStyle w:val="kwd"/>
        </w:rPr>
        <w:t>enum</w:t>
      </w:r>
      <w:r>
        <w:rPr>
          <w:rStyle w:val="pln"/>
          <w:rFonts w:eastAsiaTheme="majorEastAsia"/>
        </w:rPr>
        <w:t xml:space="preserve"> </w:t>
      </w:r>
      <w:r>
        <w:rPr>
          <w:rStyle w:val="typ"/>
        </w:rPr>
        <w:t>Prefix</w:t>
      </w:r>
      <w:r>
        <w:rPr>
          <w:rStyle w:val="pln"/>
          <w:rFonts w:eastAsiaTheme="majorEastAsia"/>
        </w:rPr>
        <w:t xml:space="preserve"> </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DASH</w:t>
      </w:r>
      <w:r>
        <w:rPr>
          <w:rStyle w:val="pun"/>
          <w:rFonts w:eastAsiaTheme="majorEastAsia"/>
        </w:rPr>
        <w:t>(</w:t>
      </w:r>
      <w:r>
        <w:rPr>
          <w:rStyle w:val="str"/>
        </w:rPr>
        <w:t>'-'</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SLASH</w:t>
      </w:r>
      <w:r>
        <w:rPr>
          <w:rStyle w:val="pun"/>
          <w:rFonts w:eastAsiaTheme="majorEastAsia"/>
        </w:rPr>
        <w:t>(</w:t>
      </w:r>
      <w:r>
        <w:rPr>
          <w:rStyle w:val="str"/>
        </w:rPr>
        <w:t>'/'</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kwd"/>
        </w:rPr>
        <w:t>private</w:t>
      </w:r>
      <w:r>
        <w:rPr>
          <w:rStyle w:val="pln"/>
          <w:rFonts w:eastAsiaTheme="majorEastAsia"/>
        </w:rPr>
        <w:t xml:space="preserve"> </w:t>
      </w:r>
      <w:r>
        <w:rPr>
          <w:rStyle w:val="kwd"/>
        </w:rPr>
        <w:t>char</w:t>
      </w:r>
      <w:r>
        <w:rPr>
          <w:rStyle w:val="pln"/>
          <w:rFonts w:eastAsiaTheme="majorEastAsia"/>
        </w:rPr>
        <w:t xml:space="preserve"> c</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kwd"/>
        </w:rPr>
        <w:t>private</w:t>
      </w:r>
      <w:r>
        <w:rPr>
          <w:rStyle w:val="pln"/>
          <w:rFonts w:eastAsiaTheme="majorEastAsia"/>
        </w:rPr>
        <w:t xml:space="preserve"> </w:t>
      </w:r>
      <w:r>
        <w:rPr>
          <w:rStyle w:val="typ"/>
        </w:rPr>
        <w:t>Prefix</w:t>
      </w:r>
      <w:r>
        <w:rPr>
          <w:rStyle w:val="pun"/>
          <w:rFonts w:eastAsiaTheme="majorEastAsia"/>
        </w:rPr>
        <w:t>(</w:t>
      </w:r>
      <w:r>
        <w:rPr>
          <w:rStyle w:val="kwd"/>
        </w:rPr>
        <w:t>char</w:t>
      </w:r>
      <w:r>
        <w:rPr>
          <w:rStyle w:val="pln"/>
          <w:rFonts w:eastAsiaTheme="majorEastAsia"/>
        </w:rPr>
        <w:t xml:space="preserve"> c</w:t>
      </w:r>
      <w:r>
        <w:rPr>
          <w:rStyle w:val="pun"/>
          <w:rFonts w:eastAsiaTheme="majorEastAsia"/>
        </w:rPr>
        <w:t>)</w:t>
      </w:r>
      <w:r>
        <w:rPr>
          <w:rStyle w:val="pln"/>
          <w:rFonts w:eastAsiaTheme="majorEastAsia"/>
        </w:rPr>
        <w:t xml:space="preserve"> </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kwd"/>
        </w:rPr>
        <w:t>this</w:t>
      </w:r>
      <w:r>
        <w:rPr>
          <w:rStyle w:val="pun"/>
          <w:rFonts w:eastAsiaTheme="majorEastAsia"/>
        </w:rPr>
        <w:t>.</w:t>
      </w:r>
      <w:r>
        <w:rPr>
          <w:rStyle w:val="pln"/>
          <w:rFonts w:eastAsiaTheme="majorEastAsia"/>
        </w:rPr>
        <w:t xml:space="preserve">c </w:t>
      </w:r>
      <w:r>
        <w:rPr>
          <w:rStyle w:val="pun"/>
          <w:rFonts w:eastAsiaTheme="majorEastAsia"/>
        </w:rPr>
        <w:t>=</w:t>
      </w:r>
      <w:r>
        <w:rPr>
          <w:rStyle w:val="pln"/>
          <w:rFonts w:eastAsiaTheme="majorEastAsia"/>
        </w:rPr>
        <w:t xml:space="preserve"> c</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kwd"/>
        </w:rPr>
        <w:t>char</w:t>
      </w:r>
      <w:r>
        <w:rPr>
          <w:rStyle w:val="pln"/>
          <w:rFonts w:eastAsiaTheme="majorEastAsia"/>
        </w:rPr>
        <w:t xml:space="preserve"> getName</w:t>
      </w:r>
      <w:r>
        <w:rPr>
          <w:rStyle w:val="pun"/>
          <w:rFonts w:eastAsiaTheme="majorEastAsia"/>
        </w:rPr>
        <w:t>()</w:t>
      </w:r>
      <w:r>
        <w:rPr>
          <w:rStyle w:val="pln"/>
          <w:rFonts w:eastAsiaTheme="majorEastAsia"/>
        </w:rPr>
        <w:t xml:space="preserve"> </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kwd"/>
        </w:rPr>
        <w:t>return</w:t>
      </w:r>
      <w:r>
        <w:rPr>
          <w:rStyle w:val="pln"/>
          <w:rFonts w:eastAsiaTheme="majorEastAsia"/>
        </w:rPr>
        <w:t xml:space="preserve"> c</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pun"/>
          <w:rFonts w:eastAsiaTheme="majorEastAsia"/>
        </w:rPr>
        <w:t>}</w:t>
      </w:r>
    </w:p>
    <w:p w:rsidR="00564742" w:rsidRDefault="00564742" w:rsidP="00564742">
      <w:pPr>
        <w:pStyle w:val="PrformatHTML"/>
        <w:rPr>
          <w:rStyle w:val="pln"/>
          <w:rFonts w:eastAsiaTheme="majorEastAsia"/>
        </w:rPr>
      </w:pPr>
      <w:r>
        <w:rPr>
          <w:rStyle w:val="pun"/>
          <w:rFonts w:eastAsiaTheme="majorEastAsia"/>
        </w:rPr>
        <w:t>}</w:t>
      </w:r>
    </w:p>
    <w:p w:rsidR="00564742" w:rsidRDefault="00564742" w:rsidP="00564742">
      <w:pPr>
        <w:pStyle w:val="PrformatHTML"/>
        <w:rPr>
          <w:rStyle w:val="pln"/>
          <w:rFonts w:eastAsiaTheme="majorEastAsia"/>
        </w:rPr>
      </w:pPr>
      <w:r>
        <w:rPr>
          <w:rStyle w:val="kwd"/>
        </w:rPr>
        <w:t>public</w:t>
      </w:r>
      <w:r>
        <w:rPr>
          <w:rStyle w:val="pln"/>
          <w:rFonts w:eastAsiaTheme="majorEastAsia"/>
        </w:rPr>
        <w:t xml:space="preserve"> </w:t>
      </w:r>
      <w:r>
        <w:rPr>
          <w:rStyle w:val="kwd"/>
        </w:rPr>
        <w:t>enum</w:t>
      </w:r>
      <w:r>
        <w:rPr>
          <w:rStyle w:val="pln"/>
          <w:rFonts w:eastAsiaTheme="majorEastAsia"/>
        </w:rPr>
        <w:t xml:space="preserve"> </w:t>
      </w:r>
      <w:r>
        <w:rPr>
          <w:rStyle w:val="typ"/>
        </w:rPr>
        <w:t>Separator</w:t>
      </w:r>
      <w:r>
        <w:rPr>
          <w:rStyle w:val="pln"/>
          <w:rFonts w:eastAsiaTheme="majorEastAsia"/>
        </w:rPr>
        <w:t xml:space="preserve"> </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COLON</w:t>
      </w:r>
      <w:r>
        <w:rPr>
          <w:rStyle w:val="pun"/>
          <w:rFonts w:eastAsiaTheme="majorEastAsia"/>
        </w:rPr>
        <w:t>(</w:t>
      </w:r>
      <w:r>
        <w:rPr>
          <w:rStyle w:val="str"/>
        </w:rPr>
        <w:t>':'</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EQUALS</w:t>
      </w:r>
      <w:r>
        <w:rPr>
          <w:rStyle w:val="pun"/>
          <w:rFonts w:eastAsiaTheme="majorEastAsia"/>
        </w:rPr>
        <w:t>(</w:t>
      </w:r>
      <w:r>
        <w:rPr>
          <w:rStyle w:val="str"/>
        </w:rPr>
        <w:t>'='</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BLANK</w:t>
      </w:r>
      <w:r>
        <w:rPr>
          <w:rStyle w:val="pun"/>
          <w:rFonts w:eastAsiaTheme="majorEastAsia"/>
        </w:rPr>
        <w:t>(</w:t>
      </w:r>
      <w:r>
        <w:rPr>
          <w:rStyle w:val="str"/>
        </w:rPr>
        <w:t>' '</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NONE</w:t>
      </w:r>
      <w:r>
        <w:rPr>
          <w:rStyle w:val="pun"/>
          <w:rFonts w:eastAsiaTheme="majorEastAsia"/>
        </w:rPr>
        <w:t>(</w:t>
      </w:r>
      <w:r>
        <w:rPr>
          <w:rStyle w:val="str"/>
        </w:rPr>
        <w:t>'D'</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kwd"/>
        </w:rPr>
        <w:t>private</w:t>
      </w:r>
      <w:r>
        <w:rPr>
          <w:rStyle w:val="pln"/>
          <w:rFonts w:eastAsiaTheme="majorEastAsia"/>
        </w:rPr>
        <w:t xml:space="preserve"> </w:t>
      </w:r>
      <w:r>
        <w:rPr>
          <w:rStyle w:val="kwd"/>
        </w:rPr>
        <w:t>char</w:t>
      </w:r>
      <w:r>
        <w:rPr>
          <w:rStyle w:val="pln"/>
          <w:rFonts w:eastAsiaTheme="majorEastAsia"/>
        </w:rPr>
        <w:t xml:space="preserve"> c</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kwd"/>
        </w:rPr>
        <w:t>private</w:t>
      </w:r>
      <w:r>
        <w:rPr>
          <w:rStyle w:val="pln"/>
          <w:rFonts w:eastAsiaTheme="majorEastAsia"/>
        </w:rPr>
        <w:t xml:space="preserve"> </w:t>
      </w:r>
      <w:r>
        <w:rPr>
          <w:rStyle w:val="typ"/>
        </w:rPr>
        <w:t>Separator</w:t>
      </w:r>
      <w:r>
        <w:rPr>
          <w:rStyle w:val="pun"/>
          <w:rFonts w:eastAsiaTheme="majorEastAsia"/>
        </w:rPr>
        <w:t>(</w:t>
      </w:r>
      <w:r>
        <w:rPr>
          <w:rStyle w:val="kwd"/>
        </w:rPr>
        <w:t>char</w:t>
      </w:r>
      <w:r>
        <w:rPr>
          <w:rStyle w:val="pln"/>
          <w:rFonts w:eastAsiaTheme="majorEastAsia"/>
        </w:rPr>
        <w:t xml:space="preserve"> c</w:t>
      </w:r>
      <w:r>
        <w:rPr>
          <w:rStyle w:val="pun"/>
          <w:rFonts w:eastAsiaTheme="majorEastAsia"/>
        </w:rPr>
        <w:t>)</w:t>
      </w:r>
      <w:r>
        <w:rPr>
          <w:rStyle w:val="pln"/>
          <w:rFonts w:eastAsiaTheme="majorEastAsia"/>
        </w:rPr>
        <w:t xml:space="preserve"> </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kwd"/>
        </w:rPr>
        <w:t>this</w:t>
      </w:r>
      <w:r>
        <w:rPr>
          <w:rStyle w:val="pun"/>
          <w:rFonts w:eastAsiaTheme="majorEastAsia"/>
        </w:rPr>
        <w:t>.</w:t>
      </w:r>
      <w:r>
        <w:rPr>
          <w:rStyle w:val="pln"/>
          <w:rFonts w:eastAsiaTheme="majorEastAsia"/>
        </w:rPr>
        <w:t xml:space="preserve">c </w:t>
      </w:r>
      <w:r>
        <w:rPr>
          <w:rStyle w:val="pun"/>
          <w:rFonts w:eastAsiaTheme="majorEastAsia"/>
        </w:rPr>
        <w:t>=</w:t>
      </w:r>
      <w:r>
        <w:rPr>
          <w:rStyle w:val="pln"/>
          <w:rFonts w:eastAsiaTheme="majorEastAsia"/>
        </w:rPr>
        <w:t xml:space="preserve"> c</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kwd"/>
        </w:rPr>
        <w:t>char</w:t>
      </w:r>
      <w:r>
        <w:rPr>
          <w:rStyle w:val="pln"/>
          <w:rFonts w:eastAsiaTheme="majorEastAsia"/>
        </w:rPr>
        <w:t xml:space="preserve"> getName</w:t>
      </w:r>
      <w:r>
        <w:rPr>
          <w:rStyle w:val="pun"/>
          <w:rFonts w:eastAsiaTheme="majorEastAsia"/>
        </w:rPr>
        <w:t>()</w:t>
      </w:r>
      <w:r>
        <w:rPr>
          <w:rStyle w:val="pln"/>
          <w:rFonts w:eastAsiaTheme="majorEastAsia"/>
        </w:rPr>
        <w:t xml:space="preserve"> </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kwd"/>
        </w:rPr>
        <w:t>return</w:t>
      </w:r>
      <w:r>
        <w:rPr>
          <w:rStyle w:val="pln"/>
          <w:rFonts w:eastAsiaTheme="majorEastAsia"/>
        </w:rPr>
        <w:t xml:space="preserve"> c</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pun"/>
          <w:rFonts w:eastAsiaTheme="majorEastAsia"/>
        </w:rPr>
        <w:t>}</w:t>
      </w:r>
    </w:p>
    <w:p w:rsidR="00564742" w:rsidRDefault="00564742" w:rsidP="00564742">
      <w:pPr>
        <w:pStyle w:val="PrformatHTML"/>
        <w:rPr>
          <w:rStyle w:val="pln"/>
          <w:rFonts w:eastAsiaTheme="majorEastAsia"/>
        </w:rPr>
      </w:pPr>
      <w:r>
        <w:rPr>
          <w:rStyle w:val="pun"/>
          <w:rFonts w:eastAsiaTheme="majorEastAsia"/>
        </w:rPr>
        <w:t>}</w:t>
      </w:r>
    </w:p>
    <w:p w:rsidR="00564742" w:rsidRDefault="00564742" w:rsidP="00564742">
      <w:pPr>
        <w:pStyle w:val="PrformatHTML"/>
        <w:rPr>
          <w:rStyle w:val="pln"/>
          <w:rFonts w:eastAsiaTheme="majorEastAsia"/>
        </w:rPr>
      </w:pPr>
      <w:r>
        <w:rPr>
          <w:rStyle w:val="kwd"/>
        </w:rPr>
        <w:t>public</w:t>
      </w:r>
      <w:r>
        <w:rPr>
          <w:rStyle w:val="pln"/>
          <w:rFonts w:eastAsiaTheme="majorEastAsia"/>
        </w:rPr>
        <w:t xml:space="preserve"> </w:t>
      </w:r>
      <w:r>
        <w:rPr>
          <w:rStyle w:val="kwd"/>
        </w:rPr>
        <w:t>enum</w:t>
      </w:r>
      <w:r>
        <w:rPr>
          <w:rStyle w:val="pln"/>
          <w:rFonts w:eastAsiaTheme="majorEastAsia"/>
        </w:rPr>
        <w:t xml:space="preserve"> </w:t>
      </w:r>
      <w:r>
        <w:rPr>
          <w:rStyle w:val="typ"/>
        </w:rPr>
        <w:t>Multiplicity</w:t>
      </w:r>
      <w:r>
        <w:rPr>
          <w:rStyle w:val="pln"/>
          <w:rFonts w:eastAsiaTheme="majorEastAsia"/>
        </w:rPr>
        <w:t xml:space="preserve"> </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ONCE</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ONCE_OR_MORE</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ZERO_OR_ONE</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ZERO_OR_MORE</w:t>
      </w:r>
      <w:r>
        <w:rPr>
          <w:rStyle w:val="pun"/>
          <w:rFonts w:eastAsiaTheme="majorEastAsia"/>
        </w:rPr>
        <w:t>;</w:t>
      </w:r>
    </w:p>
    <w:p w:rsidR="00564742" w:rsidRDefault="00564742" w:rsidP="00564742">
      <w:pPr>
        <w:pStyle w:val="PrformatHTML"/>
      </w:pPr>
      <w:r>
        <w:rPr>
          <w:rStyle w:val="pun"/>
          <w:rFonts w:eastAsiaTheme="majorEastAsia"/>
        </w:rPr>
        <w:t>}</w:t>
      </w:r>
    </w:p>
    <w:p w:rsidR="00564742" w:rsidRDefault="00564742" w:rsidP="00564742">
      <w:pPr>
        <w:pStyle w:val="NormalWeb"/>
      </w:pPr>
      <w:r>
        <w:t>Using enums has some advantages: increased type safety and tight, effortless control over the set of permissible values. Enums can also conveniently be used with genericized collections.</w:t>
      </w:r>
    </w:p>
    <w:p w:rsidR="00564742" w:rsidRDefault="00564742" w:rsidP="00564742">
      <w:pPr>
        <w:pStyle w:val="NormalWeb"/>
      </w:pPr>
      <w:r>
        <w:t xml:space="preserve">Note that the </w:t>
      </w:r>
      <w:r>
        <w:rPr>
          <w:rStyle w:val="CodeHTML"/>
          <w:rFonts w:eastAsiaTheme="majorEastAsia"/>
        </w:rPr>
        <w:t>Prefix</w:t>
      </w:r>
      <w:r>
        <w:t xml:space="preserve"> and </w:t>
      </w:r>
      <w:r>
        <w:rPr>
          <w:rStyle w:val="CodeHTML"/>
          <w:rFonts w:eastAsiaTheme="majorEastAsia"/>
        </w:rPr>
        <w:t>Separator</w:t>
      </w:r>
      <w:r>
        <w:t xml:space="preserve"> enums have their own constructors, allowing for the definition of an actual </w:t>
      </w:r>
      <w:r>
        <w:rPr>
          <w:rStyle w:val="Accentuation"/>
        </w:rPr>
        <w:t>character</w:t>
      </w:r>
      <w:r>
        <w:t xml:space="preserve"> representing this enum instance (versus the </w:t>
      </w:r>
      <w:r>
        <w:rPr>
          <w:rStyle w:val="Accentuation"/>
        </w:rPr>
        <w:t>name</w:t>
      </w:r>
      <w:r>
        <w:t xml:space="preserve"> used to refer to the particular enum instance). These characters can be retrieved using these enums' </w:t>
      </w:r>
      <w:r>
        <w:rPr>
          <w:rStyle w:val="CodeHTML"/>
          <w:rFonts w:eastAsiaTheme="majorEastAsia"/>
        </w:rPr>
        <w:t>getName()</w:t>
      </w:r>
      <w:r>
        <w:t xml:space="preserve"> methods, and the characters are used for the </w:t>
      </w:r>
      <w:r>
        <w:rPr>
          <w:rStyle w:val="CodeHTML"/>
          <w:rFonts w:eastAsiaTheme="majorEastAsia"/>
        </w:rPr>
        <w:t>java.util.regex</w:t>
      </w:r>
      <w:r>
        <w:t xml:space="preserve"> package's pattern syntax. This package is used to perform some of the syntax checks in the </w:t>
      </w:r>
      <w:r>
        <w:rPr>
          <w:rStyle w:val="CodeHTML"/>
          <w:rFonts w:eastAsiaTheme="majorEastAsia"/>
        </w:rPr>
        <w:t>Options</w:t>
      </w:r>
      <w:r>
        <w:t xml:space="preserve"> class, details of which will follow.</w:t>
      </w:r>
    </w:p>
    <w:p w:rsidR="00564742" w:rsidRDefault="00564742" w:rsidP="00564742">
      <w:pPr>
        <w:pStyle w:val="NormalWeb"/>
      </w:pPr>
      <w:r>
        <w:t xml:space="preserve">The </w:t>
      </w:r>
      <w:r>
        <w:rPr>
          <w:rStyle w:val="CodeHTML"/>
          <w:rFonts w:eastAsiaTheme="majorEastAsia"/>
        </w:rPr>
        <w:t>Multiplicity</w:t>
      </w:r>
      <w:r>
        <w:t xml:space="preserve"> enum currently supports four different values:</w:t>
      </w:r>
    </w:p>
    <w:p w:rsidR="00564742" w:rsidRDefault="00564742" w:rsidP="00564742">
      <w:pPr>
        <w:numPr>
          <w:ilvl w:val="0"/>
          <w:numId w:val="7"/>
        </w:numPr>
        <w:spacing w:before="100" w:beforeAutospacing="1" w:after="100" w:afterAutospacing="1"/>
      </w:pPr>
      <w:r>
        <w:rPr>
          <w:rStyle w:val="CodeHTML"/>
          <w:rFonts w:eastAsiaTheme="majorEastAsia"/>
        </w:rPr>
        <w:t>ONCE</w:t>
      </w:r>
      <w:r>
        <w:t>: The option has to occur exactly once</w:t>
      </w:r>
    </w:p>
    <w:p w:rsidR="00564742" w:rsidRDefault="00564742" w:rsidP="00564742">
      <w:pPr>
        <w:numPr>
          <w:ilvl w:val="0"/>
          <w:numId w:val="7"/>
        </w:numPr>
        <w:spacing w:before="100" w:beforeAutospacing="1" w:after="100" w:afterAutospacing="1"/>
      </w:pPr>
      <w:r>
        <w:rPr>
          <w:rStyle w:val="CodeHTML"/>
          <w:rFonts w:eastAsiaTheme="majorEastAsia"/>
        </w:rPr>
        <w:t>ONCE_OR_MORE</w:t>
      </w:r>
      <w:r>
        <w:t>: The option has to occur at least once</w:t>
      </w:r>
    </w:p>
    <w:p w:rsidR="00564742" w:rsidRDefault="00564742" w:rsidP="00564742">
      <w:pPr>
        <w:numPr>
          <w:ilvl w:val="0"/>
          <w:numId w:val="7"/>
        </w:numPr>
        <w:spacing w:before="100" w:beforeAutospacing="1" w:after="100" w:afterAutospacing="1"/>
      </w:pPr>
      <w:r>
        <w:rPr>
          <w:rStyle w:val="CodeHTML"/>
          <w:rFonts w:eastAsiaTheme="majorEastAsia"/>
        </w:rPr>
        <w:t>ZERO_OR_ONCE</w:t>
      </w:r>
      <w:r>
        <w:t>: The option can either be absent or present exactly once</w:t>
      </w:r>
    </w:p>
    <w:p w:rsidR="00564742" w:rsidRDefault="00564742" w:rsidP="00564742">
      <w:pPr>
        <w:numPr>
          <w:ilvl w:val="0"/>
          <w:numId w:val="7"/>
        </w:numPr>
        <w:spacing w:before="100" w:beforeAutospacing="1" w:after="100" w:afterAutospacing="1"/>
      </w:pPr>
      <w:r>
        <w:rPr>
          <w:rStyle w:val="CodeHTML"/>
          <w:rFonts w:eastAsiaTheme="majorEastAsia"/>
        </w:rPr>
        <w:t>ZERO_OR_MORE</w:t>
      </w:r>
      <w:r>
        <w:t>: The option can either be absent or present any number of times</w:t>
      </w:r>
    </w:p>
    <w:p w:rsidR="00564742" w:rsidRDefault="00564742" w:rsidP="00564742">
      <w:pPr>
        <w:pStyle w:val="NormalWeb"/>
      </w:pPr>
      <w:r>
        <w:t>More definitions can easily be added should the need arise.</w:t>
      </w:r>
    </w:p>
    <w:p w:rsidR="00564742" w:rsidRDefault="00564742" w:rsidP="00564742">
      <w:pPr>
        <w:pStyle w:val="Titre4"/>
      </w:pPr>
      <w:r>
        <w:t>The OptionData class</w:t>
      </w:r>
    </w:p>
    <w:p w:rsidR="00564742" w:rsidRDefault="00564742" w:rsidP="00564742">
      <w:pPr>
        <w:pStyle w:val="NormalWeb"/>
      </w:pPr>
      <w:r>
        <w:t xml:space="preserve">The </w:t>
      </w:r>
      <w:r>
        <w:rPr>
          <w:rStyle w:val="CodeHTML"/>
          <w:rFonts w:eastAsiaTheme="majorEastAsia"/>
        </w:rPr>
        <w:t>OptionData</w:t>
      </w:r>
      <w:r>
        <w:t xml:space="preserve"> class is basically a data container: firstly, for the data describing the option itself, and secondly, for the actual data found on the command line for that option. This design is already reflected in the constructor:</w:t>
      </w:r>
    </w:p>
    <w:p w:rsidR="00564742" w:rsidRDefault="00564742" w:rsidP="00564742">
      <w:pPr>
        <w:pStyle w:val="PrformatHTML"/>
        <w:rPr>
          <w:rStyle w:val="pln"/>
          <w:rFonts w:eastAsiaTheme="majorEastAsia"/>
        </w:rPr>
      </w:pPr>
      <w:r>
        <w:rPr>
          <w:rStyle w:val="typ"/>
        </w:rPr>
        <w:t>OptionData</w:t>
      </w:r>
      <w:r>
        <w:rPr>
          <w:rStyle w:val="pun"/>
          <w:rFonts w:eastAsiaTheme="majorEastAsia"/>
        </w:rPr>
        <w:t>(</w:t>
      </w:r>
      <w:r>
        <w:rPr>
          <w:rStyle w:val="typ"/>
        </w:rPr>
        <w:t>Options</w:t>
      </w:r>
      <w:r>
        <w:rPr>
          <w:rStyle w:val="pun"/>
          <w:rFonts w:eastAsiaTheme="majorEastAsia"/>
        </w:rPr>
        <w:t>.</w:t>
      </w:r>
      <w:r>
        <w:rPr>
          <w:rStyle w:val="typ"/>
        </w:rPr>
        <w:t>Prefix</w:t>
      </w:r>
      <w:r>
        <w:rPr>
          <w:rStyle w:val="pln"/>
          <w:rFonts w:eastAsiaTheme="majorEastAsia"/>
        </w:rPr>
        <w:t xml:space="preserve"> prefix</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typ"/>
        </w:rPr>
        <w:t>String</w:t>
      </w:r>
      <w:r>
        <w:rPr>
          <w:rStyle w:val="pln"/>
          <w:rFonts w:eastAsiaTheme="majorEastAsia"/>
        </w:rPr>
        <w:t xml:space="preserve"> key</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kwd"/>
        </w:rPr>
        <w:t>boolean</w:t>
      </w:r>
      <w:r>
        <w:rPr>
          <w:rStyle w:val="pln"/>
          <w:rFonts w:eastAsiaTheme="majorEastAsia"/>
        </w:rPr>
        <w:t xml:space="preserve"> detail</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typ"/>
        </w:rPr>
        <w:t>Options</w:t>
      </w:r>
      <w:r>
        <w:rPr>
          <w:rStyle w:val="pun"/>
          <w:rFonts w:eastAsiaTheme="majorEastAsia"/>
        </w:rPr>
        <w:t>.</w:t>
      </w:r>
      <w:r>
        <w:rPr>
          <w:rStyle w:val="typ"/>
        </w:rPr>
        <w:t>Separator</w:t>
      </w:r>
      <w:r>
        <w:rPr>
          <w:rStyle w:val="pln"/>
          <w:rFonts w:eastAsiaTheme="majorEastAsia"/>
        </w:rPr>
        <w:t xml:space="preserve"> separator</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kwd"/>
        </w:rPr>
        <w:t>boolean</w:t>
      </w:r>
      <w:r>
        <w:rPr>
          <w:rStyle w:val="pln"/>
          <w:rFonts w:eastAsiaTheme="majorEastAsia"/>
        </w:rPr>
        <w:t xml:space="preserve"> value</w:t>
      </w:r>
      <w:r>
        <w:rPr>
          <w:rStyle w:val="pun"/>
          <w:rFonts w:eastAsiaTheme="majorEastAsia"/>
        </w:rPr>
        <w:t>,</w:t>
      </w:r>
    </w:p>
    <w:p w:rsidR="00564742" w:rsidRDefault="00564742" w:rsidP="00564742">
      <w:pPr>
        <w:pStyle w:val="PrformatHTML"/>
      </w:pPr>
      <w:r>
        <w:rPr>
          <w:rStyle w:val="pln"/>
          <w:rFonts w:eastAsiaTheme="majorEastAsia"/>
        </w:rPr>
        <w:t xml:space="preserve">           </w:t>
      </w:r>
      <w:r>
        <w:rPr>
          <w:rStyle w:val="typ"/>
        </w:rPr>
        <w:t>Options</w:t>
      </w:r>
      <w:r>
        <w:rPr>
          <w:rStyle w:val="pun"/>
          <w:rFonts w:eastAsiaTheme="majorEastAsia"/>
        </w:rPr>
        <w:t>.</w:t>
      </w:r>
      <w:r>
        <w:rPr>
          <w:rStyle w:val="typ"/>
        </w:rPr>
        <w:t>Multiplicity</w:t>
      </w:r>
      <w:r>
        <w:rPr>
          <w:rStyle w:val="pln"/>
          <w:rFonts w:eastAsiaTheme="majorEastAsia"/>
        </w:rPr>
        <w:t xml:space="preserve"> multiplicity</w:t>
      </w:r>
      <w:r>
        <w:rPr>
          <w:rStyle w:val="pun"/>
          <w:rFonts w:eastAsiaTheme="majorEastAsia"/>
        </w:rPr>
        <w:t>)</w:t>
      </w:r>
    </w:p>
    <w:p w:rsidR="00564742" w:rsidRDefault="00564742" w:rsidP="00564742">
      <w:pPr>
        <w:pStyle w:val="NormalWeb"/>
      </w:pPr>
      <w:r>
        <w:t xml:space="preserve">The key is used as the unique identifier for this option. Note that these arguments directly reflect the findings described earlier: a full option description must have at least a prefix, a key, and multiplicity. Options taking a value also have a separator and might accept details. Note also that this constructor has package access, so applications cannot directly use it. Class </w:t>
      </w:r>
      <w:r>
        <w:rPr>
          <w:rStyle w:val="CodeHTML"/>
          <w:rFonts w:eastAsiaTheme="majorEastAsia"/>
        </w:rPr>
        <w:t>OptionSet</w:t>
      </w:r>
      <w:r>
        <w:t xml:space="preserve">'s </w:t>
      </w:r>
      <w:r>
        <w:rPr>
          <w:rStyle w:val="CodeHTML"/>
          <w:rFonts w:eastAsiaTheme="majorEastAsia"/>
        </w:rPr>
        <w:t>addOption()</w:t>
      </w:r>
      <w:r>
        <w:t xml:space="preserve"> method adds the options. This design principle has the advantage that we have much better control on the actual possible combinations of arguments used to create </w:t>
      </w:r>
      <w:r>
        <w:rPr>
          <w:rStyle w:val="CodeHTML"/>
          <w:rFonts w:eastAsiaTheme="majorEastAsia"/>
        </w:rPr>
        <w:t>OptionData</w:t>
      </w:r>
      <w:r>
        <w:t xml:space="preserve"> instances. For example, if this constructor were public, you could create an instance with detail set to </w:t>
      </w:r>
      <w:r>
        <w:rPr>
          <w:rStyle w:val="CodeHTML"/>
          <w:rFonts w:eastAsiaTheme="majorEastAsia"/>
        </w:rPr>
        <w:t>true</w:t>
      </w:r>
      <w:r>
        <w:t xml:space="preserve"> and value set to </w:t>
      </w:r>
      <w:r>
        <w:rPr>
          <w:rStyle w:val="CodeHTML"/>
          <w:rFonts w:eastAsiaTheme="majorEastAsia"/>
        </w:rPr>
        <w:t>false</w:t>
      </w:r>
      <w:r>
        <w:t xml:space="preserve">, which is of course nonsense. Rather than having elaborate checks in the constructor itself, I decided to provide a controlled set of </w:t>
      </w:r>
      <w:r>
        <w:rPr>
          <w:rStyle w:val="CodeHTML"/>
          <w:rFonts w:eastAsiaTheme="majorEastAsia"/>
        </w:rPr>
        <w:t>addOption()</w:t>
      </w:r>
      <w:r>
        <w:t xml:space="preserve"> methods.</w:t>
      </w:r>
    </w:p>
    <w:p w:rsidR="00564742" w:rsidRDefault="00564742" w:rsidP="00564742">
      <w:pPr>
        <w:pStyle w:val="NormalWeb"/>
      </w:pPr>
      <w:r>
        <w:t xml:space="preserve">The constructor also creates an instance of </w:t>
      </w:r>
      <w:r>
        <w:rPr>
          <w:rStyle w:val="CodeHTML"/>
          <w:rFonts w:eastAsiaTheme="majorEastAsia"/>
        </w:rPr>
        <w:t>java.util.regex.Pattern</w:t>
      </w:r>
      <w:r>
        <w:t>, which is used for this option's pattern-matching process. One example would be the pattern for an option taking a value, no details, and a nonblank separator:</w:t>
      </w:r>
    </w:p>
    <w:p w:rsidR="00564742" w:rsidRDefault="00564742" w:rsidP="00564742">
      <w:pPr>
        <w:pStyle w:val="PrformatHTML"/>
      </w:pPr>
      <w:r>
        <w:rPr>
          <w:rStyle w:val="pln"/>
          <w:rFonts w:eastAsiaTheme="majorEastAsia"/>
        </w:rPr>
        <w:t xml:space="preserve">pattern </w:t>
      </w:r>
      <w:r>
        <w:rPr>
          <w:rStyle w:val="pun"/>
          <w:rFonts w:eastAsiaTheme="majorEastAsia"/>
        </w:rPr>
        <w:t>=</w:t>
      </w:r>
      <w:r>
        <w:rPr>
          <w:rStyle w:val="pln"/>
          <w:rFonts w:eastAsiaTheme="majorEastAsia"/>
        </w:rPr>
        <w:t xml:space="preserve"> java</w:t>
      </w:r>
      <w:r>
        <w:rPr>
          <w:rStyle w:val="pun"/>
          <w:rFonts w:eastAsiaTheme="majorEastAsia"/>
        </w:rPr>
        <w:t>.</w:t>
      </w:r>
      <w:r>
        <w:rPr>
          <w:rStyle w:val="pln"/>
          <w:rFonts w:eastAsiaTheme="majorEastAsia"/>
        </w:rPr>
        <w:t>util</w:t>
      </w:r>
      <w:r>
        <w:rPr>
          <w:rStyle w:val="pun"/>
          <w:rFonts w:eastAsiaTheme="majorEastAsia"/>
        </w:rPr>
        <w:t>.</w:t>
      </w:r>
      <w:r>
        <w:rPr>
          <w:rStyle w:val="pln"/>
          <w:rFonts w:eastAsiaTheme="majorEastAsia"/>
        </w:rPr>
        <w:t>regex</w:t>
      </w:r>
      <w:r>
        <w:rPr>
          <w:rStyle w:val="pun"/>
          <w:rFonts w:eastAsiaTheme="majorEastAsia"/>
        </w:rPr>
        <w:t>.</w:t>
      </w:r>
      <w:r>
        <w:rPr>
          <w:rStyle w:val="typ"/>
        </w:rPr>
        <w:t>Pattern</w:t>
      </w:r>
      <w:r>
        <w:rPr>
          <w:rStyle w:val="pun"/>
          <w:rFonts w:eastAsiaTheme="majorEastAsia"/>
        </w:rPr>
        <w:t>.</w:t>
      </w:r>
      <w:r>
        <w:rPr>
          <w:rStyle w:val="pln"/>
          <w:rFonts w:eastAsiaTheme="majorEastAsia"/>
        </w:rPr>
        <w:t>compile</w:t>
      </w:r>
      <w:r>
        <w:rPr>
          <w:rStyle w:val="pun"/>
          <w:rFonts w:eastAsiaTheme="majorEastAsia"/>
        </w:rPr>
        <w:t>(</w:t>
      </w:r>
      <w:r>
        <w:rPr>
          <w:rStyle w:val="pln"/>
          <w:rFonts w:eastAsiaTheme="majorEastAsia"/>
        </w:rPr>
        <w:t>prefix</w:t>
      </w:r>
      <w:r>
        <w:rPr>
          <w:rStyle w:val="pun"/>
          <w:rFonts w:eastAsiaTheme="majorEastAsia"/>
        </w:rPr>
        <w:t>.</w:t>
      </w:r>
      <w:r>
        <w:rPr>
          <w:rStyle w:val="pln"/>
          <w:rFonts w:eastAsiaTheme="majorEastAsia"/>
        </w:rPr>
        <w:t>getName</w:t>
      </w:r>
      <w:r>
        <w:rPr>
          <w:rStyle w:val="pun"/>
          <w:rFonts w:eastAsiaTheme="majorEastAsia"/>
        </w:rPr>
        <w:t>()</w:t>
      </w:r>
      <w:r>
        <w:rPr>
          <w:rStyle w:val="pln"/>
          <w:rFonts w:eastAsiaTheme="majorEastAsia"/>
        </w:rPr>
        <w:t xml:space="preserve"> </w:t>
      </w:r>
      <w:r>
        <w:rPr>
          <w:rStyle w:val="pun"/>
          <w:rFonts w:eastAsiaTheme="majorEastAsia"/>
        </w:rPr>
        <w:t>+</w:t>
      </w:r>
      <w:r>
        <w:rPr>
          <w:rStyle w:val="pln"/>
          <w:rFonts w:eastAsiaTheme="majorEastAsia"/>
        </w:rPr>
        <w:t xml:space="preserve"> key </w:t>
      </w:r>
      <w:r>
        <w:rPr>
          <w:rStyle w:val="pun"/>
          <w:rFonts w:eastAsiaTheme="majorEastAsia"/>
        </w:rPr>
        <w:t>+</w:t>
      </w:r>
      <w:r>
        <w:rPr>
          <w:rStyle w:val="pln"/>
          <w:rFonts w:eastAsiaTheme="majorEastAsia"/>
        </w:rPr>
        <w:t xml:space="preserve"> separator</w:t>
      </w:r>
      <w:r>
        <w:rPr>
          <w:rStyle w:val="pun"/>
          <w:rFonts w:eastAsiaTheme="majorEastAsia"/>
        </w:rPr>
        <w:t>.</w:t>
      </w:r>
      <w:r>
        <w:rPr>
          <w:rStyle w:val="pln"/>
          <w:rFonts w:eastAsiaTheme="majorEastAsia"/>
        </w:rPr>
        <w:t>getName</w:t>
      </w:r>
      <w:r>
        <w:rPr>
          <w:rStyle w:val="pun"/>
          <w:rFonts w:eastAsiaTheme="majorEastAsia"/>
        </w:rPr>
        <w:t>()</w:t>
      </w:r>
      <w:r>
        <w:rPr>
          <w:rStyle w:val="pln"/>
          <w:rFonts w:eastAsiaTheme="majorEastAsia"/>
        </w:rPr>
        <w:t xml:space="preserve"> </w:t>
      </w:r>
      <w:r>
        <w:rPr>
          <w:rStyle w:val="pun"/>
          <w:rFonts w:eastAsiaTheme="majorEastAsia"/>
        </w:rPr>
        <w:t>+</w:t>
      </w:r>
      <w:r>
        <w:rPr>
          <w:rStyle w:val="pln"/>
          <w:rFonts w:eastAsiaTheme="majorEastAsia"/>
        </w:rPr>
        <w:t xml:space="preserve"> </w:t>
      </w:r>
      <w:r>
        <w:rPr>
          <w:rStyle w:val="str"/>
        </w:rPr>
        <w:t>"(.+)$"</w:t>
      </w:r>
      <w:r>
        <w:rPr>
          <w:rStyle w:val="pun"/>
          <w:rFonts w:eastAsiaTheme="majorEastAsia"/>
        </w:rPr>
        <w:t>);</w:t>
      </w:r>
    </w:p>
    <w:p w:rsidR="00564742" w:rsidRDefault="00564742" w:rsidP="00564742">
      <w:pPr>
        <w:pStyle w:val="NormalWeb"/>
      </w:pPr>
      <w:r>
        <w:t xml:space="preserve">The </w:t>
      </w:r>
      <w:r>
        <w:rPr>
          <w:rStyle w:val="CodeHTML"/>
          <w:rFonts w:eastAsiaTheme="majorEastAsia"/>
        </w:rPr>
        <w:t>OptionData</w:t>
      </w:r>
      <w:r>
        <w:t xml:space="preserve"> class, as already mentioned, also holds the results of the checks performed by the </w:t>
      </w:r>
      <w:r>
        <w:rPr>
          <w:rStyle w:val="CodeHTML"/>
          <w:rFonts w:eastAsiaTheme="majorEastAsia"/>
        </w:rPr>
        <w:t>Options</w:t>
      </w:r>
      <w:r>
        <w:t xml:space="preserve"> class. It provides the following public methods to access these results:</w:t>
      </w:r>
    </w:p>
    <w:p w:rsidR="00564742" w:rsidRDefault="00564742" w:rsidP="00564742">
      <w:pPr>
        <w:pStyle w:val="PrformatHTML"/>
        <w:rPr>
          <w:rStyle w:val="pln"/>
          <w:rFonts w:eastAsiaTheme="majorEastAsia"/>
        </w:rPr>
      </w:pPr>
      <w:r>
        <w:rPr>
          <w:rStyle w:val="kwd"/>
        </w:rPr>
        <w:t>int</w:t>
      </w:r>
      <w:r>
        <w:rPr>
          <w:rStyle w:val="pln"/>
          <w:rFonts w:eastAsiaTheme="majorEastAsia"/>
        </w:rPr>
        <w:t xml:space="preserve"> getResultCount</w:t>
      </w:r>
      <w:r>
        <w:rPr>
          <w:rStyle w:val="pun"/>
          <w:rFonts w:eastAsiaTheme="majorEastAsia"/>
        </w:rPr>
        <w:t>()</w:t>
      </w:r>
    </w:p>
    <w:p w:rsidR="00564742" w:rsidRDefault="00564742" w:rsidP="00564742">
      <w:pPr>
        <w:pStyle w:val="PrformatHTML"/>
        <w:rPr>
          <w:rStyle w:val="pln"/>
          <w:rFonts w:eastAsiaTheme="majorEastAsia"/>
        </w:rPr>
      </w:pPr>
      <w:r>
        <w:rPr>
          <w:rStyle w:val="typ"/>
        </w:rPr>
        <w:t>String</w:t>
      </w:r>
      <w:r>
        <w:rPr>
          <w:rStyle w:val="pln"/>
          <w:rFonts w:eastAsiaTheme="majorEastAsia"/>
        </w:rPr>
        <w:t xml:space="preserve"> getResultValue</w:t>
      </w:r>
      <w:r>
        <w:rPr>
          <w:rStyle w:val="pun"/>
          <w:rFonts w:eastAsiaTheme="majorEastAsia"/>
        </w:rPr>
        <w:t>(</w:t>
      </w:r>
      <w:r>
        <w:rPr>
          <w:rStyle w:val="kwd"/>
        </w:rPr>
        <w:t>int</w:t>
      </w:r>
      <w:r>
        <w:rPr>
          <w:rStyle w:val="pln"/>
          <w:rFonts w:eastAsiaTheme="majorEastAsia"/>
        </w:rPr>
        <w:t xml:space="preserve"> index</w:t>
      </w:r>
      <w:r>
        <w:rPr>
          <w:rStyle w:val="pun"/>
          <w:rFonts w:eastAsiaTheme="majorEastAsia"/>
        </w:rPr>
        <w:t>)</w:t>
      </w:r>
    </w:p>
    <w:p w:rsidR="00564742" w:rsidRDefault="00564742" w:rsidP="00564742">
      <w:pPr>
        <w:pStyle w:val="PrformatHTML"/>
      </w:pPr>
      <w:r>
        <w:rPr>
          <w:rStyle w:val="typ"/>
        </w:rPr>
        <w:t>String</w:t>
      </w:r>
      <w:r>
        <w:rPr>
          <w:rStyle w:val="pln"/>
          <w:rFonts w:eastAsiaTheme="majorEastAsia"/>
        </w:rPr>
        <w:t xml:space="preserve"> getResultDetail</w:t>
      </w:r>
      <w:r>
        <w:rPr>
          <w:rStyle w:val="pun"/>
          <w:rFonts w:eastAsiaTheme="majorEastAsia"/>
        </w:rPr>
        <w:t>(</w:t>
      </w:r>
      <w:r>
        <w:rPr>
          <w:rStyle w:val="kwd"/>
        </w:rPr>
        <w:t>int</w:t>
      </w:r>
      <w:r>
        <w:rPr>
          <w:rStyle w:val="pln"/>
          <w:rFonts w:eastAsiaTheme="majorEastAsia"/>
        </w:rPr>
        <w:t xml:space="preserve"> index</w:t>
      </w:r>
      <w:r>
        <w:rPr>
          <w:rStyle w:val="pun"/>
          <w:rFonts w:eastAsiaTheme="majorEastAsia"/>
        </w:rPr>
        <w:t>)</w:t>
      </w:r>
    </w:p>
    <w:p w:rsidR="00564742" w:rsidRDefault="00564742" w:rsidP="00564742">
      <w:pPr>
        <w:pStyle w:val="NormalWeb"/>
      </w:pPr>
      <w:r>
        <w:t xml:space="preserve">The first method, </w:t>
      </w:r>
      <w:r>
        <w:rPr>
          <w:rStyle w:val="CodeHTML"/>
          <w:rFonts w:eastAsiaTheme="majorEastAsia"/>
        </w:rPr>
        <w:t>getResultCount()</w:t>
      </w:r>
      <w:r>
        <w:t xml:space="preserve">, returns the number of times an option was found. This method design directly ties in with the multiplicity defined for the option. For options taking a value, this value can be retrieved using the </w:t>
      </w:r>
      <w:r>
        <w:rPr>
          <w:rStyle w:val="CodeHTML"/>
          <w:rFonts w:eastAsiaTheme="majorEastAsia"/>
        </w:rPr>
        <w:t>getResultValue(int index)</w:t>
      </w:r>
      <w:r>
        <w:t xml:space="preserve"> method, where the index can range between </w:t>
      </w:r>
      <w:r>
        <w:rPr>
          <w:rStyle w:val="CodeHTML"/>
          <w:rFonts w:eastAsiaTheme="majorEastAsia"/>
        </w:rPr>
        <w:t>0</w:t>
      </w:r>
      <w:r>
        <w:t xml:space="preserve"> and </w:t>
      </w:r>
      <w:r>
        <w:rPr>
          <w:rStyle w:val="CodeHTML"/>
          <w:rFonts w:eastAsiaTheme="majorEastAsia"/>
        </w:rPr>
        <w:t>getResultCount() - 1</w:t>
      </w:r>
      <w:r>
        <w:t xml:space="preserve">. For value options that also accept details, these can be similarly accessed using the </w:t>
      </w:r>
      <w:r>
        <w:rPr>
          <w:rStyle w:val="CodeHTML"/>
          <w:rFonts w:eastAsiaTheme="majorEastAsia"/>
        </w:rPr>
        <w:t>getResultDetail(int index)</w:t>
      </w:r>
      <w:r>
        <w:t xml:space="preserve"> method.</w:t>
      </w:r>
    </w:p>
    <w:p w:rsidR="00564742" w:rsidRDefault="00564742" w:rsidP="00564742">
      <w:pPr>
        <w:pStyle w:val="Titre4"/>
      </w:pPr>
      <w:r>
        <w:t>The OptionSet class</w:t>
      </w:r>
    </w:p>
    <w:p w:rsidR="00564742" w:rsidRDefault="00564742" w:rsidP="00564742">
      <w:pPr>
        <w:pStyle w:val="NormalWeb"/>
      </w:pPr>
      <w:r>
        <w:t xml:space="preserve">The </w:t>
      </w:r>
      <w:r>
        <w:rPr>
          <w:rStyle w:val="CodeHTML"/>
          <w:rFonts w:eastAsiaTheme="majorEastAsia"/>
        </w:rPr>
        <w:t>OptionSet</w:t>
      </w:r>
      <w:r>
        <w:t xml:space="preserve"> class is basically a container for a set of </w:t>
      </w:r>
      <w:r>
        <w:rPr>
          <w:rStyle w:val="CodeHTML"/>
          <w:rFonts w:eastAsiaTheme="majorEastAsia"/>
        </w:rPr>
        <w:t>OptionData</w:t>
      </w:r>
      <w:r>
        <w:t xml:space="preserve"> instances and also the data arguments found on the command line.</w:t>
      </w:r>
    </w:p>
    <w:p w:rsidR="00564742" w:rsidRDefault="00564742" w:rsidP="00564742">
      <w:pPr>
        <w:pStyle w:val="NormalWeb"/>
      </w:pPr>
      <w:r>
        <w:t>The constructor has the form:</w:t>
      </w:r>
    </w:p>
    <w:p w:rsidR="00564742" w:rsidRDefault="00564742" w:rsidP="00564742">
      <w:pPr>
        <w:pStyle w:val="PrformatHTML"/>
        <w:rPr>
          <w:rStyle w:val="pln"/>
          <w:rFonts w:eastAsiaTheme="majorEastAsia"/>
        </w:rPr>
      </w:pPr>
      <w:r>
        <w:rPr>
          <w:rStyle w:val="typ"/>
        </w:rPr>
        <w:t>OptionSet</w:t>
      </w:r>
      <w:r>
        <w:rPr>
          <w:rStyle w:val="pun"/>
          <w:rFonts w:eastAsiaTheme="majorEastAsia"/>
        </w:rPr>
        <w:t>(</w:t>
      </w:r>
      <w:r>
        <w:rPr>
          <w:rStyle w:val="typ"/>
        </w:rPr>
        <w:t>Options</w:t>
      </w:r>
      <w:r>
        <w:rPr>
          <w:rStyle w:val="pun"/>
          <w:rFonts w:eastAsiaTheme="majorEastAsia"/>
        </w:rPr>
        <w:t>.</w:t>
      </w:r>
      <w:r>
        <w:rPr>
          <w:rStyle w:val="typ"/>
        </w:rPr>
        <w:t>Prefix</w:t>
      </w:r>
      <w:r>
        <w:rPr>
          <w:rStyle w:val="pln"/>
          <w:rFonts w:eastAsiaTheme="majorEastAsia"/>
        </w:rPr>
        <w:t xml:space="preserve"> prefix</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typ"/>
        </w:rPr>
        <w:t>Options</w:t>
      </w:r>
      <w:r>
        <w:rPr>
          <w:rStyle w:val="pun"/>
          <w:rFonts w:eastAsiaTheme="majorEastAsia"/>
        </w:rPr>
        <w:t>.</w:t>
      </w:r>
      <w:r>
        <w:rPr>
          <w:rStyle w:val="typ"/>
        </w:rPr>
        <w:t>Multiplicity</w:t>
      </w:r>
      <w:r>
        <w:rPr>
          <w:rStyle w:val="pln"/>
          <w:rFonts w:eastAsiaTheme="majorEastAsia"/>
        </w:rPr>
        <w:t xml:space="preserve"> defaultMultiplicity</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typ"/>
        </w:rPr>
        <w:t>String</w:t>
      </w:r>
      <w:r>
        <w:rPr>
          <w:rStyle w:val="pln"/>
          <w:rFonts w:eastAsiaTheme="majorEastAsia"/>
        </w:rPr>
        <w:t xml:space="preserve"> setName</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 xml:space="preserve">          </w:t>
      </w:r>
      <w:r>
        <w:rPr>
          <w:rStyle w:val="kwd"/>
        </w:rPr>
        <w:t>int</w:t>
      </w:r>
      <w:r>
        <w:rPr>
          <w:rStyle w:val="pln"/>
          <w:rFonts w:eastAsiaTheme="majorEastAsia"/>
        </w:rPr>
        <w:t xml:space="preserve"> minData</w:t>
      </w:r>
      <w:r>
        <w:rPr>
          <w:rStyle w:val="pun"/>
          <w:rFonts w:eastAsiaTheme="majorEastAsia"/>
        </w:rPr>
        <w:t>,</w:t>
      </w:r>
    </w:p>
    <w:p w:rsidR="00564742" w:rsidRDefault="00564742" w:rsidP="00564742">
      <w:pPr>
        <w:pStyle w:val="PrformatHTML"/>
      </w:pPr>
      <w:r>
        <w:rPr>
          <w:rStyle w:val="pln"/>
          <w:rFonts w:eastAsiaTheme="majorEastAsia"/>
        </w:rPr>
        <w:t xml:space="preserve">          </w:t>
      </w:r>
      <w:r>
        <w:rPr>
          <w:rStyle w:val="kwd"/>
        </w:rPr>
        <w:t>int</w:t>
      </w:r>
      <w:r>
        <w:rPr>
          <w:rStyle w:val="pln"/>
          <w:rFonts w:eastAsiaTheme="majorEastAsia"/>
        </w:rPr>
        <w:t xml:space="preserve"> maxData</w:t>
      </w:r>
      <w:r>
        <w:rPr>
          <w:rStyle w:val="pun"/>
          <w:rFonts w:eastAsiaTheme="majorEastAsia"/>
        </w:rPr>
        <w:t>)</w:t>
      </w:r>
    </w:p>
    <w:p w:rsidR="00564742" w:rsidRDefault="00564742" w:rsidP="00564742">
      <w:pPr>
        <w:pStyle w:val="NormalWeb"/>
      </w:pPr>
      <w:r>
        <w:t xml:space="preserve">Again, this constructor has package access. Option sets can only be created through the </w:t>
      </w:r>
      <w:r>
        <w:rPr>
          <w:rStyle w:val="CodeHTML"/>
          <w:rFonts w:eastAsiaTheme="majorEastAsia"/>
        </w:rPr>
        <w:t>Options</w:t>
      </w:r>
      <w:r>
        <w:t xml:space="preserve"> class's different </w:t>
      </w:r>
      <w:r>
        <w:rPr>
          <w:rStyle w:val="CodeHTML"/>
          <w:rFonts w:eastAsiaTheme="majorEastAsia"/>
        </w:rPr>
        <w:t>addSet()</w:t>
      </w:r>
      <w:r>
        <w:t xml:space="preserve"> methods. The default multiplicity for the options specified here can be overridden when adding an option to the set. The set name specified here is a unique identifier used to refer to the set. </w:t>
      </w:r>
      <w:r>
        <w:rPr>
          <w:rStyle w:val="CodeHTML"/>
          <w:rFonts w:eastAsiaTheme="majorEastAsia"/>
        </w:rPr>
        <w:t>minData</w:t>
      </w:r>
      <w:r>
        <w:t xml:space="preserve"> and </w:t>
      </w:r>
      <w:r>
        <w:rPr>
          <w:rStyle w:val="CodeHTML"/>
          <w:rFonts w:eastAsiaTheme="majorEastAsia"/>
        </w:rPr>
        <w:t>maxData</w:t>
      </w:r>
      <w:r>
        <w:t xml:space="preserve"> are the minimum and maximum number of acceptable data arguments for this set.</w:t>
      </w:r>
    </w:p>
    <w:p w:rsidR="00564742" w:rsidRDefault="00564742" w:rsidP="00564742">
      <w:pPr>
        <w:pStyle w:val="NormalWeb"/>
      </w:pPr>
      <w:r>
        <w:t xml:space="preserve">The public API for </w:t>
      </w:r>
      <w:r>
        <w:rPr>
          <w:rStyle w:val="CodeHTML"/>
          <w:rFonts w:eastAsiaTheme="majorEastAsia"/>
        </w:rPr>
        <w:t>OptionSet</w:t>
      </w:r>
      <w:r>
        <w:t xml:space="preserve"> contains the following methods:</w:t>
      </w:r>
    </w:p>
    <w:p w:rsidR="00564742" w:rsidRDefault="00564742" w:rsidP="00564742">
      <w:pPr>
        <w:pStyle w:val="NormalWeb"/>
      </w:pPr>
      <w:r>
        <w:rPr>
          <w:rStyle w:val="lev"/>
        </w:rPr>
        <w:t>General access methods:</w:t>
      </w:r>
    </w:p>
    <w:p w:rsidR="00564742" w:rsidRDefault="00564742" w:rsidP="00564742">
      <w:pPr>
        <w:pStyle w:val="PrformatHTML"/>
        <w:rPr>
          <w:rStyle w:val="pln"/>
          <w:rFonts w:eastAsiaTheme="majorEastAsia"/>
        </w:rPr>
      </w:pPr>
      <w:r>
        <w:rPr>
          <w:rStyle w:val="typ"/>
        </w:rPr>
        <w:t>String</w:t>
      </w:r>
      <w:r>
        <w:rPr>
          <w:rStyle w:val="pln"/>
          <w:rFonts w:eastAsiaTheme="majorEastAsia"/>
        </w:rPr>
        <w:t xml:space="preserve"> getSetName</w:t>
      </w:r>
      <w:r>
        <w:rPr>
          <w:rStyle w:val="pun"/>
          <w:rFonts w:eastAsiaTheme="majorEastAsia"/>
        </w:rPr>
        <w:t>()</w:t>
      </w:r>
    </w:p>
    <w:p w:rsidR="00564742" w:rsidRDefault="00564742" w:rsidP="00564742">
      <w:pPr>
        <w:pStyle w:val="PrformatHTML"/>
        <w:rPr>
          <w:rStyle w:val="pln"/>
          <w:rFonts w:eastAsiaTheme="majorEastAsia"/>
        </w:rPr>
      </w:pPr>
      <w:r>
        <w:rPr>
          <w:rStyle w:val="kwd"/>
        </w:rPr>
        <w:t>int</w:t>
      </w:r>
      <w:r>
        <w:rPr>
          <w:rStyle w:val="pln"/>
          <w:rFonts w:eastAsiaTheme="majorEastAsia"/>
        </w:rPr>
        <w:t xml:space="preserve"> getMinData</w:t>
      </w:r>
      <w:r>
        <w:rPr>
          <w:rStyle w:val="pun"/>
          <w:rFonts w:eastAsiaTheme="majorEastAsia"/>
        </w:rPr>
        <w:t>()</w:t>
      </w:r>
    </w:p>
    <w:p w:rsidR="00564742" w:rsidRDefault="00564742" w:rsidP="00564742">
      <w:pPr>
        <w:pStyle w:val="PrformatHTML"/>
      </w:pPr>
      <w:r>
        <w:rPr>
          <w:rStyle w:val="kwd"/>
        </w:rPr>
        <w:t>int</w:t>
      </w:r>
      <w:r>
        <w:rPr>
          <w:rStyle w:val="pln"/>
          <w:rFonts w:eastAsiaTheme="majorEastAsia"/>
        </w:rPr>
        <w:t xml:space="preserve"> getMaxData</w:t>
      </w:r>
      <w:r>
        <w:rPr>
          <w:rStyle w:val="pun"/>
          <w:rFonts w:eastAsiaTheme="majorEastAsia"/>
        </w:rPr>
        <w:t>()</w:t>
      </w:r>
    </w:p>
    <w:p w:rsidR="00564742" w:rsidRDefault="00564742" w:rsidP="00564742">
      <w:pPr>
        <w:pStyle w:val="NormalWeb"/>
      </w:pPr>
      <w:r>
        <w:rPr>
          <w:rStyle w:val="lev"/>
        </w:rPr>
        <w:t>Methods to add options:</w:t>
      </w:r>
    </w:p>
    <w:p w:rsidR="00564742" w:rsidRDefault="00564742" w:rsidP="00564742">
      <w:pPr>
        <w:pStyle w:val="PrformatHTML"/>
        <w:rPr>
          <w:rStyle w:val="pln"/>
          <w:rFonts w:eastAsiaTheme="majorEastAsia"/>
        </w:rPr>
      </w:pPr>
      <w:r>
        <w:rPr>
          <w:rStyle w:val="typ"/>
        </w:rPr>
        <w:t>OptionSet</w:t>
      </w:r>
      <w:r>
        <w:rPr>
          <w:rStyle w:val="pln"/>
          <w:rFonts w:eastAsiaTheme="majorEastAsia"/>
        </w:rPr>
        <w:t xml:space="preserve"> addOption</w:t>
      </w:r>
      <w:r>
        <w:rPr>
          <w:rStyle w:val="pun"/>
          <w:rFonts w:eastAsiaTheme="majorEastAsia"/>
        </w:rPr>
        <w:t>(</w:t>
      </w:r>
      <w:r>
        <w:rPr>
          <w:rStyle w:val="typ"/>
        </w:rPr>
        <w:t>String</w:t>
      </w:r>
      <w:r>
        <w:rPr>
          <w:rStyle w:val="pln"/>
          <w:rFonts w:eastAsiaTheme="majorEastAsia"/>
        </w:rPr>
        <w:t xml:space="preserve"> key</w:t>
      </w:r>
      <w:r>
        <w:rPr>
          <w:rStyle w:val="pun"/>
          <w:rFonts w:eastAsiaTheme="majorEastAsia"/>
        </w:rPr>
        <w:t>)</w:t>
      </w:r>
    </w:p>
    <w:p w:rsidR="00564742" w:rsidRDefault="00564742" w:rsidP="00564742">
      <w:pPr>
        <w:pStyle w:val="PrformatHTML"/>
        <w:rPr>
          <w:rStyle w:val="pln"/>
          <w:rFonts w:eastAsiaTheme="majorEastAsia"/>
        </w:rPr>
      </w:pPr>
      <w:r>
        <w:rPr>
          <w:rStyle w:val="typ"/>
        </w:rPr>
        <w:t>OptionSet</w:t>
      </w:r>
      <w:r>
        <w:rPr>
          <w:rStyle w:val="pln"/>
          <w:rFonts w:eastAsiaTheme="majorEastAsia"/>
        </w:rPr>
        <w:t xml:space="preserve"> addOption</w:t>
      </w:r>
      <w:r>
        <w:rPr>
          <w:rStyle w:val="pun"/>
          <w:rFonts w:eastAsiaTheme="majorEastAsia"/>
        </w:rPr>
        <w:t>(</w:t>
      </w:r>
      <w:r>
        <w:rPr>
          <w:rStyle w:val="typ"/>
        </w:rPr>
        <w:t>String</w:t>
      </w:r>
      <w:r>
        <w:rPr>
          <w:rStyle w:val="pln"/>
          <w:rFonts w:eastAsiaTheme="majorEastAsia"/>
        </w:rPr>
        <w:t xml:space="preserve"> key</w:t>
      </w:r>
      <w:r>
        <w:rPr>
          <w:rStyle w:val="pun"/>
          <w:rFonts w:eastAsiaTheme="majorEastAsia"/>
        </w:rPr>
        <w:t>,</w:t>
      </w:r>
      <w:r>
        <w:rPr>
          <w:rStyle w:val="pln"/>
          <w:rFonts w:eastAsiaTheme="majorEastAsia"/>
        </w:rPr>
        <w:t xml:space="preserve"> </w:t>
      </w:r>
      <w:r>
        <w:rPr>
          <w:rStyle w:val="typ"/>
        </w:rPr>
        <w:t>Multiplicity</w:t>
      </w:r>
      <w:r>
        <w:rPr>
          <w:rStyle w:val="pln"/>
          <w:rFonts w:eastAsiaTheme="majorEastAsia"/>
        </w:rPr>
        <w:t xml:space="preserve"> multiplicity</w:t>
      </w:r>
      <w:r>
        <w:rPr>
          <w:rStyle w:val="pun"/>
          <w:rFonts w:eastAsiaTheme="majorEastAsia"/>
        </w:rPr>
        <w:t>)</w:t>
      </w:r>
    </w:p>
    <w:p w:rsidR="00564742" w:rsidRDefault="00564742" w:rsidP="00564742">
      <w:pPr>
        <w:pStyle w:val="PrformatHTML"/>
        <w:rPr>
          <w:rStyle w:val="pln"/>
          <w:rFonts w:eastAsiaTheme="majorEastAsia"/>
        </w:rPr>
      </w:pPr>
      <w:r>
        <w:rPr>
          <w:rStyle w:val="typ"/>
        </w:rPr>
        <w:t>OptionSet</w:t>
      </w:r>
      <w:r>
        <w:rPr>
          <w:rStyle w:val="pln"/>
          <w:rFonts w:eastAsiaTheme="majorEastAsia"/>
        </w:rPr>
        <w:t xml:space="preserve"> addOption</w:t>
      </w:r>
      <w:r>
        <w:rPr>
          <w:rStyle w:val="pun"/>
          <w:rFonts w:eastAsiaTheme="majorEastAsia"/>
        </w:rPr>
        <w:t>(</w:t>
      </w:r>
      <w:r>
        <w:rPr>
          <w:rStyle w:val="typ"/>
        </w:rPr>
        <w:t>String</w:t>
      </w:r>
      <w:r>
        <w:rPr>
          <w:rStyle w:val="pln"/>
          <w:rFonts w:eastAsiaTheme="majorEastAsia"/>
        </w:rPr>
        <w:t xml:space="preserve"> key</w:t>
      </w:r>
      <w:r>
        <w:rPr>
          <w:rStyle w:val="pun"/>
          <w:rFonts w:eastAsiaTheme="majorEastAsia"/>
        </w:rPr>
        <w:t>,</w:t>
      </w:r>
      <w:r>
        <w:rPr>
          <w:rStyle w:val="pln"/>
          <w:rFonts w:eastAsiaTheme="majorEastAsia"/>
        </w:rPr>
        <w:t xml:space="preserve"> </w:t>
      </w:r>
      <w:r>
        <w:rPr>
          <w:rStyle w:val="typ"/>
        </w:rPr>
        <w:t>Separator</w:t>
      </w:r>
      <w:r>
        <w:rPr>
          <w:rStyle w:val="pln"/>
          <w:rFonts w:eastAsiaTheme="majorEastAsia"/>
        </w:rPr>
        <w:t xml:space="preserve"> separator</w:t>
      </w:r>
      <w:r>
        <w:rPr>
          <w:rStyle w:val="pun"/>
          <w:rFonts w:eastAsiaTheme="majorEastAsia"/>
        </w:rPr>
        <w:t>)</w:t>
      </w:r>
    </w:p>
    <w:p w:rsidR="00564742" w:rsidRDefault="00564742" w:rsidP="00564742">
      <w:pPr>
        <w:pStyle w:val="PrformatHTML"/>
        <w:rPr>
          <w:rStyle w:val="pln"/>
          <w:rFonts w:eastAsiaTheme="majorEastAsia"/>
        </w:rPr>
      </w:pPr>
      <w:r>
        <w:rPr>
          <w:rStyle w:val="typ"/>
        </w:rPr>
        <w:t>OptionSet</w:t>
      </w:r>
      <w:r>
        <w:rPr>
          <w:rStyle w:val="pln"/>
          <w:rFonts w:eastAsiaTheme="majorEastAsia"/>
        </w:rPr>
        <w:t xml:space="preserve"> addOption</w:t>
      </w:r>
      <w:r>
        <w:rPr>
          <w:rStyle w:val="pun"/>
          <w:rFonts w:eastAsiaTheme="majorEastAsia"/>
        </w:rPr>
        <w:t>(</w:t>
      </w:r>
      <w:r>
        <w:rPr>
          <w:rStyle w:val="typ"/>
        </w:rPr>
        <w:t>String</w:t>
      </w:r>
      <w:r>
        <w:rPr>
          <w:rStyle w:val="pln"/>
          <w:rFonts w:eastAsiaTheme="majorEastAsia"/>
        </w:rPr>
        <w:t xml:space="preserve"> key</w:t>
      </w:r>
      <w:r>
        <w:rPr>
          <w:rStyle w:val="pun"/>
          <w:rFonts w:eastAsiaTheme="majorEastAsia"/>
        </w:rPr>
        <w:t>,</w:t>
      </w:r>
      <w:r>
        <w:rPr>
          <w:rStyle w:val="pln"/>
          <w:rFonts w:eastAsiaTheme="majorEastAsia"/>
        </w:rPr>
        <w:t xml:space="preserve"> </w:t>
      </w:r>
      <w:r>
        <w:rPr>
          <w:rStyle w:val="typ"/>
        </w:rPr>
        <w:t>Separator</w:t>
      </w:r>
      <w:r>
        <w:rPr>
          <w:rStyle w:val="pln"/>
          <w:rFonts w:eastAsiaTheme="majorEastAsia"/>
        </w:rPr>
        <w:t xml:space="preserve"> separator</w:t>
      </w:r>
      <w:r>
        <w:rPr>
          <w:rStyle w:val="pun"/>
          <w:rFonts w:eastAsiaTheme="majorEastAsia"/>
        </w:rPr>
        <w:t>,</w:t>
      </w:r>
      <w:r>
        <w:rPr>
          <w:rStyle w:val="pln"/>
          <w:rFonts w:eastAsiaTheme="majorEastAsia"/>
        </w:rPr>
        <w:t xml:space="preserve"> </w:t>
      </w:r>
      <w:r>
        <w:rPr>
          <w:rStyle w:val="typ"/>
        </w:rPr>
        <w:t>Multiplicity</w:t>
      </w:r>
      <w:r>
        <w:rPr>
          <w:rStyle w:val="pln"/>
          <w:rFonts w:eastAsiaTheme="majorEastAsia"/>
        </w:rPr>
        <w:t xml:space="preserve"> multiplicity</w:t>
      </w:r>
      <w:r>
        <w:rPr>
          <w:rStyle w:val="pun"/>
          <w:rFonts w:eastAsiaTheme="majorEastAsia"/>
        </w:rPr>
        <w:t>)</w:t>
      </w:r>
    </w:p>
    <w:p w:rsidR="00564742" w:rsidRDefault="00564742" w:rsidP="00564742">
      <w:pPr>
        <w:pStyle w:val="PrformatHTML"/>
        <w:rPr>
          <w:rStyle w:val="pln"/>
          <w:rFonts w:eastAsiaTheme="majorEastAsia"/>
        </w:rPr>
      </w:pPr>
      <w:r>
        <w:rPr>
          <w:rStyle w:val="typ"/>
        </w:rPr>
        <w:t>OptionSet</w:t>
      </w:r>
      <w:r>
        <w:rPr>
          <w:rStyle w:val="pln"/>
          <w:rFonts w:eastAsiaTheme="majorEastAsia"/>
        </w:rPr>
        <w:t xml:space="preserve"> addOption</w:t>
      </w:r>
      <w:r>
        <w:rPr>
          <w:rStyle w:val="pun"/>
          <w:rFonts w:eastAsiaTheme="majorEastAsia"/>
        </w:rPr>
        <w:t>(</w:t>
      </w:r>
      <w:r>
        <w:rPr>
          <w:rStyle w:val="typ"/>
        </w:rPr>
        <w:t>String</w:t>
      </w:r>
      <w:r>
        <w:rPr>
          <w:rStyle w:val="pln"/>
          <w:rFonts w:eastAsiaTheme="majorEastAsia"/>
        </w:rPr>
        <w:t xml:space="preserve"> key</w:t>
      </w:r>
      <w:r>
        <w:rPr>
          <w:rStyle w:val="pun"/>
          <w:rFonts w:eastAsiaTheme="majorEastAsia"/>
        </w:rPr>
        <w:t>,</w:t>
      </w:r>
      <w:r>
        <w:rPr>
          <w:rStyle w:val="pln"/>
          <w:rFonts w:eastAsiaTheme="majorEastAsia"/>
        </w:rPr>
        <w:t xml:space="preserve"> </w:t>
      </w:r>
      <w:r>
        <w:rPr>
          <w:rStyle w:val="kwd"/>
        </w:rPr>
        <w:t>boolean</w:t>
      </w:r>
      <w:r>
        <w:rPr>
          <w:rStyle w:val="pln"/>
          <w:rFonts w:eastAsiaTheme="majorEastAsia"/>
        </w:rPr>
        <w:t xml:space="preserve"> details</w:t>
      </w:r>
      <w:r>
        <w:rPr>
          <w:rStyle w:val="pun"/>
          <w:rFonts w:eastAsiaTheme="majorEastAsia"/>
        </w:rPr>
        <w:t>,</w:t>
      </w:r>
      <w:r>
        <w:rPr>
          <w:rStyle w:val="pln"/>
          <w:rFonts w:eastAsiaTheme="majorEastAsia"/>
        </w:rPr>
        <w:t xml:space="preserve"> </w:t>
      </w:r>
      <w:r>
        <w:rPr>
          <w:rStyle w:val="typ"/>
        </w:rPr>
        <w:t>Separator</w:t>
      </w:r>
      <w:r>
        <w:rPr>
          <w:rStyle w:val="pln"/>
          <w:rFonts w:eastAsiaTheme="majorEastAsia"/>
        </w:rPr>
        <w:t xml:space="preserve"> separator</w:t>
      </w:r>
      <w:r>
        <w:rPr>
          <w:rStyle w:val="pun"/>
          <w:rFonts w:eastAsiaTheme="majorEastAsia"/>
        </w:rPr>
        <w:t>)</w:t>
      </w:r>
    </w:p>
    <w:p w:rsidR="00564742" w:rsidRDefault="00564742" w:rsidP="00564742">
      <w:pPr>
        <w:pStyle w:val="PrformatHTML"/>
      </w:pPr>
      <w:r>
        <w:rPr>
          <w:rStyle w:val="typ"/>
        </w:rPr>
        <w:t>OptionSet</w:t>
      </w:r>
      <w:r>
        <w:rPr>
          <w:rStyle w:val="pln"/>
          <w:rFonts w:eastAsiaTheme="majorEastAsia"/>
        </w:rPr>
        <w:t xml:space="preserve"> addOption</w:t>
      </w:r>
      <w:r>
        <w:rPr>
          <w:rStyle w:val="pun"/>
          <w:rFonts w:eastAsiaTheme="majorEastAsia"/>
        </w:rPr>
        <w:t>(</w:t>
      </w:r>
      <w:r>
        <w:rPr>
          <w:rStyle w:val="typ"/>
        </w:rPr>
        <w:t>String</w:t>
      </w:r>
      <w:r>
        <w:rPr>
          <w:rStyle w:val="pln"/>
          <w:rFonts w:eastAsiaTheme="majorEastAsia"/>
        </w:rPr>
        <w:t xml:space="preserve"> key</w:t>
      </w:r>
      <w:r>
        <w:rPr>
          <w:rStyle w:val="pun"/>
          <w:rFonts w:eastAsiaTheme="majorEastAsia"/>
        </w:rPr>
        <w:t>,</w:t>
      </w:r>
      <w:r>
        <w:rPr>
          <w:rStyle w:val="pln"/>
          <w:rFonts w:eastAsiaTheme="majorEastAsia"/>
        </w:rPr>
        <w:t xml:space="preserve"> </w:t>
      </w:r>
      <w:r>
        <w:rPr>
          <w:rStyle w:val="kwd"/>
        </w:rPr>
        <w:t>boolean</w:t>
      </w:r>
      <w:r>
        <w:rPr>
          <w:rStyle w:val="pln"/>
          <w:rFonts w:eastAsiaTheme="majorEastAsia"/>
        </w:rPr>
        <w:t xml:space="preserve"> details</w:t>
      </w:r>
      <w:r>
        <w:rPr>
          <w:rStyle w:val="pun"/>
          <w:rFonts w:eastAsiaTheme="majorEastAsia"/>
        </w:rPr>
        <w:t>,</w:t>
      </w:r>
      <w:r>
        <w:rPr>
          <w:rStyle w:val="pln"/>
          <w:rFonts w:eastAsiaTheme="majorEastAsia"/>
        </w:rPr>
        <w:t xml:space="preserve"> </w:t>
      </w:r>
      <w:r>
        <w:rPr>
          <w:rStyle w:val="typ"/>
        </w:rPr>
        <w:t>Separator</w:t>
      </w:r>
      <w:r>
        <w:rPr>
          <w:rStyle w:val="pln"/>
          <w:rFonts w:eastAsiaTheme="majorEastAsia"/>
        </w:rPr>
        <w:t xml:space="preserve"> separator</w:t>
      </w:r>
      <w:r>
        <w:rPr>
          <w:rStyle w:val="pun"/>
          <w:rFonts w:eastAsiaTheme="majorEastAsia"/>
        </w:rPr>
        <w:t>,</w:t>
      </w:r>
      <w:r>
        <w:rPr>
          <w:rStyle w:val="pln"/>
          <w:rFonts w:eastAsiaTheme="majorEastAsia"/>
        </w:rPr>
        <w:t xml:space="preserve"> </w:t>
      </w:r>
      <w:r>
        <w:rPr>
          <w:rStyle w:val="typ"/>
        </w:rPr>
        <w:t>Multiplicity</w:t>
      </w:r>
      <w:r>
        <w:rPr>
          <w:rStyle w:val="pln"/>
          <w:rFonts w:eastAsiaTheme="majorEastAsia"/>
        </w:rPr>
        <w:t xml:space="preserve"> multiplicity</w:t>
      </w:r>
      <w:r>
        <w:rPr>
          <w:rStyle w:val="pun"/>
          <w:rFonts w:eastAsiaTheme="majorEastAsia"/>
        </w:rPr>
        <w:t>)</w:t>
      </w:r>
    </w:p>
    <w:p w:rsidR="00564742" w:rsidRDefault="00564742" w:rsidP="00564742">
      <w:pPr>
        <w:pStyle w:val="NormalWeb"/>
      </w:pPr>
      <w:r>
        <w:rPr>
          <w:rStyle w:val="lev"/>
        </w:rPr>
        <w:t>Methods to access check result data:</w:t>
      </w:r>
    </w:p>
    <w:p w:rsidR="00564742" w:rsidRDefault="00564742" w:rsidP="00564742">
      <w:pPr>
        <w:pStyle w:val="PrformatHTML"/>
        <w:rPr>
          <w:rStyle w:val="pln"/>
          <w:rFonts w:eastAsiaTheme="majorEastAsia"/>
        </w:rPr>
      </w:pPr>
      <w:r>
        <w:rPr>
          <w:rStyle w:val="pln"/>
          <w:rFonts w:eastAsiaTheme="majorEastAsia"/>
        </w:rPr>
        <w:t>java</w:t>
      </w:r>
      <w:r>
        <w:rPr>
          <w:rStyle w:val="pun"/>
          <w:rFonts w:eastAsiaTheme="majorEastAsia"/>
        </w:rPr>
        <w:t>.</w:t>
      </w:r>
      <w:r>
        <w:rPr>
          <w:rStyle w:val="pln"/>
          <w:rFonts w:eastAsiaTheme="majorEastAsia"/>
        </w:rPr>
        <w:t>util</w:t>
      </w:r>
      <w:r>
        <w:rPr>
          <w:rStyle w:val="pun"/>
          <w:rFonts w:eastAsiaTheme="majorEastAsia"/>
        </w:rPr>
        <w:t>.</w:t>
      </w:r>
      <w:r>
        <w:rPr>
          <w:rStyle w:val="typ"/>
        </w:rPr>
        <w:t>ArrayList</w:t>
      </w:r>
      <w:r>
        <w:rPr>
          <w:rStyle w:val="pun"/>
          <w:rFonts w:eastAsiaTheme="majorEastAsia"/>
        </w:rPr>
        <w:t>&lt;</w:t>
      </w:r>
      <w:r>
        <w:rPr>
          <w:rStyle w:val="typ"/>
        </w:rPr>
        <w:t>OptionData</w:t>
      </w:r>
      <w:r>
        <w:rPr>
          <w:rStyle w:val="pun"/>
          <w:rFonts w:eastAsiaTheme="majorEastAsia"/>
        </w:rPr>
        <w:t>&gt;</w:t>
      </w:r>
      <w:r>
        <w:rPr>
          <w:rStyle w:val="pln"/>
          <w:rFonts w:eastAsiaTheme="majorEastAsia"/>
        </w:rPr>
        <w:t xml:space="preserve"> getOptionData</w:t>
      </w:r>
      <w:r>
        <w:rPr>
          <w:rStyle w:val="pun"/>
          <w:rFonts w:eastAsiaTheme="majorEastAsia"/>
        </w:rPr>
        <w:t>()</w:t>
      </w:r>
    </w:p>
    <w:p w:rsidR="00564742" w:rsidRDefault="00564742" w:rsidP="00564742">
      <w:pPr>
        <w:pStyle w:val="PrformatHTML"/>
        <w:rPr>
          <w:rStyle w:val="pln"/>
          <w:rFonts w:eastAsiaTheme="majorEastAsia"/>
        </w:rPr>
      </w:pPr>
      <w:r>
        <w:rPr>
          <w:rStyle w:val="typ"/>
        </w:rPr>
        <w:t>OptionData</w:t>
      </w:r>
      <w:r>
        <w:rPr>
          <w:rStyle w:val="pln"/>
          <w:rFonts w:eastAsiaTheme="majorEastAsia"/>
        </w:rPr>
        <w:t xml:space="preserve"> getOption</w:t>
      </w:r>
      <w:r>
        <w:rPr>
          <w:rStyle w:val="pun"/>
          <w:rFonts w:eastAsiaTheme="majorEastAsia"/>
        </w:rPr>
        <w:t>(</w:t>
      </w:r>
      <w:r>
        <w:rPr>
          <w:rStyle w:val="typ"/>
        </w:rPr>
        <w:t>String</w:t>
      </w:r>
      <w:r>
        <w:rPr>
          <w:rStyle w:val="pln"/>
          <w:rFonts w:eastAsiaTheme="majorEastAsia"/>
        </w:rPr>
        <w:t xml:space="preserve"> key</w:t>
      </w:r>
      <w:r>
        <w:rPr>
          <w:rStyle w:val="pun"/>
          <w:rFonts w:eastAsiaTheme="majorEastAsia"/>
        </w:rPr>
        <w:t>)</w:t>
      </w:r>
    </w:p>
    <w:p w:rsidR="00564742" w:rsidRDefault="00564742" w:rsidP="00564742">
      <w:pPr>
        <w:pStyle w:val="PrformatHTML"/>
        <w:rPr>
          <w:rStyle w:val="pln"/>
          <w:rFonts w:eastAsiaTheme="majorEastAsia"/>
        </w:rPr>
      </w:pPr>
      <w:r>
        <w:rPr>
          <w:rStyle w:val="kwd"/>
        </w:rPr>
        <w:t>boolean</w:t>
      </w:r>
      <w:r>
        <w:rPr>
          <w:rStyle w:val="pln"/>
          <w:rFonts w:eastAsiaTheme="majorEastAsia"/>
        </w:rPr>
        <w:t xml:space="preserve"> isSet</w:t>
      </w:r>
      <w:r>
        <w:rPr>
          <w:rStyle w:val="pun"/>
          <w:rFonts w:eastAsiaTheme="majorEastAsia"/>
        </w:rPr>
        <w:t>(</w:t>
      </w:r>
      <w:r>
        <w:rPr>
          <w:rStyle w:val="typ"/>
        </w:rPr>
        <w:t>String</w:t>
      </w:r>
      <w:r>
        <w:rPr>
          <w:rStyle w:val="pln"/>
          <w:rFonts w:eastAsiaTheme="majorEastAsia"/>
        </w:rPr>
        <w:t xml:space="preserve"> key</w:t>
      </w:r>
      <w:r>
        <w:rPr>
          <w:rStyle w:val="pun"/>
          <w:rFonts w:eastAsiaTheme="majorEastAsia"/>
        </w:rPr>
        <w:t>)</w:t>
      </w:r>
    </w:p>
    <w:p w:rsidR="00564742" w:rsidRDefault="00564742" w:rsidP="00564742">
      <w:pPr>
        <w:pStyle w:val="PrformatHTML"/>
        <w:rPr>
          <w:rStyle w:val="pln"/>
          <w:rFonts w:eastAsiaTheme="majorEastAsia"/>
        </w:rPr>
      </w:pPr>
      <w:r>
        <w:rPr>
          <w:rStyle w:val="pln"/>
          <w:rFonts w:eastAsiaTheme="majorEastAsia"/>
        </w:rPr>
        <w:t>java</w:t>
      </w:r>
      <w:r>
        <w:rPr>
          <w:rStyle w:val="pun"/>
          <w:rFonts w:eastAsiaTheme="majorEastAsia"/>
        </w:rPr>
        <w:t>.</w:t>
      </w:r>
      <w:r>
        <w:rPr>
          <w:rStyle w:val="pln"/>
          <w:rFonts w:eastAsiaTheme="majorEastAsia"/>
        </w:rPr>
        <w:t>util</w:t>
      </w:r>
      <w:r>
        <w:rPr>
          <w:rStyle w:val="pun"/>
          <w:rFonts w:eastAsiaTheme="majorEastAsia"/>
        </w:rPr>
        <w:t>.</w:t>
      </w:r>
      <w:r>
        <w:rPr>
          <w:rStyle w:val="typ"/>
        </w:rPr>
        <w:t>ArrayList</w:t>
      </w:r>
      <w:r>
        <w:rPr>
          <w:rStyle w:val="pun"/>
          <w:rFonts w:eastAsiaTheme="majorEastAsia"/>
        </w:rPr>
        <w:t>&lt;</w:t>
      </w:r>
      <w:r>
        <w:rPr>
          <w:rStyle w:val="typ"/>
        </w:rPr>
        <w:t>String</w:t>
      </w:r>
      <w:r>
        <w:rPr>
          <w:rStyle w:val="pun"/>
          <w:rFonts w:eastAsiaTheme="majorEastAsia"/>
        </w:rPr>
        <w:t>&gt;</w:t>
      </w:r>
      <w:r>
        <w:rPr>
          <w:rStyle w:val="pln"/>
          <w:rFonts w:eastAsiaTheme="majorEastAsia"/>
        </w:rPr>
        <w:t xml:space="preserve"> getData</w:t>
      </w:r>
      <w:r>
        <w:rPr>
          <w:rStyle w:val="pun"/>
          <w:rFonts w:eastAsiaTheme="majorEastAsia"/>
        </w:rPr>
        <w:t>()</w:t>
      </w:r>
    </w:p>
    <w:p w:rsidR="00564742" w:rsidRDefault="00564742" w:rsidP="00564742">
      <w:pPr>
        <w:pStyle w:val="PrformatHTML"/>
      </w:pPr>
      <w:r>
        <w:rPr>
          <w:rStyle w:val="pln"/>
          <w:rFonts w:eastAsiaTheme="majorEastAsia"/>
        </w:rPr>
        <w:t>java</w:t>
      </w:r>
      <w:r>
        <w:rPr>
          <w:rStyle w:val="pun"/>
          <w:rFonts w:eastAsiaTheme="majorEastAsia"/>
        </w:rPr>
        <w:t>.</w:t>
      </w:r>
      <w:r>
        <w:rPr>
          <w:rStyle w:val="pln"/>
          <w:rFonts w:eastAsiaTheme="majorEastAsia"/>
        </w:rPr>
        <w:t>util</w:t>
      </w:r>
      <w:r>
        <w:rPr>
          <w:rStyle w:val="pun"/>
          <w:rFonts w:eastAsiaTheme="majorEastAsia"/>
        </w:rPr>
        <w:t>.</w:t>
      </w:r>
      <w:r>
        <w:rPr>
          <w:rStyle w:val="typ"/>
        </w:rPr>
        <w:t>ArrayList</w:t>
      </w:r>
      <w:r>
        <w:rPr>
          <w:rStyle w:val="pun"/>
          <w:rFonts w:eastAsiaTheme="majorEastAsia"/>
        </w:rPr>
        <w:t>&lt;</w:t>
      </w:r>
      <w:r>
        <w:rPr>
          <w:rStyle w:val="typ"/>
        </w:rPr>
        <w:t>String</w:t>
      </w:r>
      <w:r>
        <w:rPr>
          <w:rStyle w:val="pun"/>
          <w:rFonts w:eastAsiaTheme="majorEastAsia"/>
        </w:rPr>
        <w:t>&gt;</w:t>
      </w:r>
      <w:r>
        <w:rPr>
          <w:rStyle w:val="pln"/>
          <w:rFonts w:eastAsiaTheme="majorEastAsia"/>
        </w:rPr>
        <w:t xml:space="preserve"> getUnmatched</w:t>
      </w:r>
      <w:r>
        <w:rPr>
          <w:rStyle w:val="pun"/>
          <w:rFonts w:eastAsiaTheme="majorEastAsia"/>
        </w:rPr>
        <w:t>()</w:t>
      </w:r>
    </w:p>
    <w:p w:rsidR="00564742" w:rsidRDefault="00564742" w:rsidP="00564742">
      <w:pPr>
        <w:pStyle w:val="NormalWeb"/>
      </w:pPr>
      <w:r>
        <w:t xml:space="preserve">Note that the methods for adding options that take a </w:t>
      </w:r>
      <w:r>
        <w:rPr>
          <w:rStyle w:val="CodeHTML"/>
          <w:rFonts w:eastAsiaTheme="majorEastAsia"/>
        </w:rPr>
        <w:t>Separator</w:t>
      </w:r>
      <w:r>
        <w:t xml:space="preserve"> argument create an </w:t>
      </w:r>
      <w:r>
        <w:rPr>
          <w:rStyle w:val="CodeHTML"/>
          <w:rFonts w:eastAsiaTheme="majorEastAsia"/>
        </w:rPr>
        <w:t>OptionData</w:t>
      </w:r>
      <w:r>
        <w:t xml:space="preserve"> instance accepting a value. The </w:t>
      </w:r>
      <w:r>
        <w:rPr>
          <w:rStyle w:val="CodeHTML"/>
          <w:rFonts w:eastAsiaTheme="majorEastAsia"/>
        </w:rPr>
        <w:t>addOption()</w:t>
      </w:r>
      <w:r>
        <w:t xml:space="preserve"> methods return the set instance itself, which allows invocation chaining:</w:t>
      </w:r>
    </w:p>
    <w:p w:rsidR="00564742" w:rsidRDefault="00564742" w:rsidP="00564742">
      <w:pPr>
        <w:pStyle w:val="PrformatHTML"/>
        <w:rPr>
          <w:rStyle w:val="pln"/>
          <w:rFonts w:eastAsiaTheme="majorEastAsia"/>
        </w:rPr>
      </w:pPr>
      <w:r>
        <w:rPr>
          <w:rStyle w:val="typ"/>
        </w:rPr>
        <w:t>Options</w:t>
      </w:r>
      <w:r>
        <w:rPr>
          <w:rStyle w:val="pln"/>
          <w:rFonts w:eastAsiaTheme="majorEastAsia"/>
        </w:rPr>
        <w:t xml:space="preserve"> options </w:t>
      </w:r>
      <w:r>
        <w:rPr>
          <w:rStyle w:val="pun"/>
          <w:rFonts w:eastAsiaTheme="majorEastAsia"/>
        </w:rPr>
        <w:t>=</w:t>
      </w:r>
      <w:r>
        <w:rPr>
          <w:rStyle w:val="pln"/>
          <w:rFonts w:eastAsiaTheme="majorEastAsia"/>
        </w:rPr>
        <w:t xml:space="preserve"> </w:t>
      </w:r>
      <w:r>
        <w:rPr>
          <w:rStyle w:val="kwd"/>
        </w:rPr>
        <w:t>new</w:t>
      </w:r>
      <w:r>
        <w:rPr>
          <w:rStyle w:val="pln"/>
          <w:rFonts w:eastAsiaTheme="majorEastAsia"/>
        </w:rPr>
        <w:t xml:space="preserve"> </w:t>
      </w:r>
      <w:r>
        <w:rPr>
          <w:rStyle w:val="typ"/>
        </w:rPr>
        <w:t>Options</w:t>
      </w:r>
      <w:r>
        <w:rPr>
          <w:rStyle w:val="pun"/>
          <w:rFonts w:eastAsiaTheme="majorEastAsia"/>
        </w:rPr>
        <w:t>(</w:t>
      </w:r>
      <w:r>
        <w:rPr>
          <w:rStyle w:val="pln"/>
          <w:rFonts w:eastAsiaTheme="majorEastAsia"/>
        </w:rPr>
        <w:t>args</w:t>
      </w:r>
      <w:r>
        <w:rPr>
          <w:rStyle w:val="pun"/>
          <w:rFonts w:eastAsiaTheme="majorEastAsia"/>
        </w:rPr>
        <w:t>);</w:t>
      </w:r>
    </w:p>
    <w:p w:rsidR="00564742" w:rsidRDefault="00564742" w:rsidP="00564742">
      <w:pPr>
        <w:pStyle w:val="PrformatHTML"/>
      </w:pPr>
      <w:r>
        <w:rPr>
          <w:rStyle w:val="pln"/>
          <w:rFonts w:eastAsiaTheme="majorEastAsia"/>
        </w:rPr>
        <w:t>options</w:t>
      </w:r>
      <w:r>
        <w:rPr>
          <w:rStyle w:val="pun"/>
          <w:rFonts w:eastAsiaTheme="majorEastAsia"/>
        </w:rPr>
        <w:t>.</w:t>
      </w:r>
      <w:r>
        <w:rPr>
          <w:rStyle w:val="pln"/>
          <w:rFonts w:eastAsiaTheme="majorEastAsia"/>
        </w:rPr>
        <w:t>addSet</w:t>
      </w:r>
      <w:r>
        <w:rPr>
          <w:rStyle w:val="pun"/>
          <w:rFonts w:eastAsiaTheme="majorEastAsia"/>
        </w:rPr>
        <w:t>(</w:t>
      </w:r>
      <w:r>
        <w:rPr>
          <w:rStyle w:val="str"/>
        </w:rPr>
        <w:t>"MySet"</w:t>
      </w:r>
      <w:r>
        <w:rPr>
          <w:rStyle w:val="pun"/>
          <w:rFonts w:eastAsiaTheme="majorEastAsia"/>
        </w:rPr>
        <w:t>).</w:t>
      </w:r>
      <w:r>
        <w:rPr>
          <w:rStyle w:val="pln"/>
          <w:rFonts w:eastAsiaTheme="majorEastAsia"/>
        </w:rPr>
        <w:t>addOption</w:t>
      </w:r>
      <w:r>
        <w:rPr>
          <w:rStyle w:val="pun"/>
          <w:rFonts w:eastAsiaTheme="majorEastAsia"/>
        </w:rPr>
        <w:t>(</w:t>
      </w:r>
      <w:r>
        <w:rPr>
          <w:rStyle w:val="str"/>
        </w:rPr>
        <w:t>"a"</w:t>
      </w:r>
      <w:r>
        <w:rPr>
          <w:rStyle w:val="pun"/>
          <w:rFonts w:eastAsiaTheme="majorEastAsia"/>
        </w:rPr>
        <w:t>).</w:t>
      </w:r>
      <w:r>
        <w:rPr>
          <w:rStyle w:val="pln"/>
          <w:rFonts w:eastAsiaTheme="majorEastAsia"/>
        </w:rPr>
        <w:t>addOption</w:t>
      </w:r>
      <w:r>
        <w:rPr>
          <w:rStyle w:val="pun"/>
          <w:rFonts w:eastAsiaTheme="majorEastAsia"/>
        </w:rPr>
        <w:t>(</w:t>
      </w:r>
      <w:r>
        <w:rPr>
          <w:rStyle w:val="str"/>
        </w:rPr>
        <w:t>"b"</w:t>
      </w:r>
      <w:r>
        <w:rPr>
          <w:rStyle w:val="pun"/>
          <w:rFonts w:eastAsiaTheme="majorEastAsia"/>
        </w:rPr>
        <w:t>);</w:t>
      </w:r>
    </w:p>
    <w:p w:rsidR="00564742" w:rsidRDefault="00564742" w:rsidP="00564742">
      <w:pPr>
        <w:pStyle w:val="NormalWeb"/>
      </w:pPr>
      <w:r>
        <w:t xml:space="preserve">After the checks have been performed, their results are available through the remaining methods. </w:t>
      </w:r>
      <w:r>
        <w:rPr>
          <w:rStyle w:val="CodeHTML"/>
          <w:rFonts w:eastAsiaTheme="majorEastAsia"/>
        </w:rPr>
        <w:t>getOptionData()</w:t>
      </w:r>
      <w:r>
        <w:t xml:space="preserve"> returns a list of all </w:t>
      </w:r>
      <w:r>
        <w:rPr>
          <w:rStyle w:val="CodeHTML"/>
          <w:rFonts w:eastAsiaTheme="majorEastAsia"/>
        </w:rPr>
        <w:t>OptionData</w:t>
      </w:r>
      <w:r>
        <w:t xml:space="preserve"> instances, while </w:t>
      </w:r>
      <w:r>
        <w:rPr>
          <w:rStyle w:val="CodeHTML"/>
          <w:rFonts w:eastAsiaTheme="majorEastAsia"/>
        </w:rPr>
        <w:t>getOption()</w:t>
      </w:r>
      <w:r>
        <w:t xml:space="preserve"> allows direct access to a specific option. </w:t>
      </w:r>
      <w:r>
        <w:rPr>
          <w:rStyle w:val="CodeHTML"/>
          <w:rFonts w:eastAsiaTheme="majorEastAsia"/>
        </w:rPr>
        <w:t>isSet(String key)</w:t>
      </w:r>
      <w:r>
        <w:t xml:space="preserve"> is a convenience method that checks whether an options was found at least once on the command line. </w:t>
      </w:r>
      <w:r>
        <w:rPr>
          <w:rStyle w:val="CodeHTML"/>
          <w:rFonts w:eastAsiaTheme="majorEastAsia"/>
        </w:rPr>
        <w:t>getData()</w:t>
      </w:r>
      <w:r>
        <w:t xml:space="preserve"> provides access to the data arguments found, while </w:t>
      </w:r>
      <w:r>
        <w:rPr>
          <w:rStyle w:val="CodeHTML"/>
          <w:rFonts w:eastAsiaTheme="majorEastAsia"/>
        </w:rPr>
        <w:t>getUnmatched()</w:t>
      </w:r>
      <w:r>
        <w:t xml:space="preserve"> lists all options found on the command line for which no matching </w:t>
      </w:r>
      <w:r>
        <w:rPr>
          <w:rStyle w:val="CodeHTML"/>
          <w:rFonts w:eastAsiaTheme="majorEastAsia"/>
        </w:rPr>
        <w:t>OptionData</w:t>
      </w:r>
      <w:r>
        <w:t xml:space="preserve"> instances were found.</w:t>
      </w:r>
    </w:p>
    <w:p w:rsidR="00564742" w:rsidRDefault="00564742" w:rsidP="00564742">
      <w:pPr>
        <w:pStyle w:val="Titre3"/>
      </w:pPr>
      <w:r>
        <w:t>The Options class</w:t>
      </w:r>
    </w:p>
    <w:p w:rsidR="00564742" w:rsidRDefault="00564742" w:rsidP="00564742">
      <w:pPr>
        <w:pStyle w:val="NormalWeb"/>
      </w:pPr>
      <w:r>
        <w:rPr>
          <w:rStyle w:val="CodeHTML"/>
          <w:rFonts w:eastAsiaTheme="majorEastAsia"/>
        </w:rPr>
        <w:t>Options</w:t>
      </w:r>
      <w:r>
        <w:t xml:space="preserve"> is the core class with which applications will interact. It provides several constructors, all of which take the command line argument string array that the </w:t>
      </w:r>
      <w:r>
        <w:rPr>
          <w:rStyle w:val="CodeHTML"/>
          <w:rFonts w:eastAsiaTheme="majorEastAsia"/>
        </w:rPr>
        <w:t>main()</w:t>
      </w:r>
      <w:r>
        <w:t xml:space="preserve"> method provides as the first argument:</w:t>
      </w:r>
    </w:p>
    <w:p w:rsidR="00564742" w:rsidRDefault="00564742" w:rsidP="00564742">
      <w:pPr>
        <w:pStyle w:val="PrformatHTML"/>
        <w:rPr>
          <w:rStyle w:val="pln"/>
          <w:rFonts w:eastAsiaTheme="majorEastAsia"/>
        </w:rPr>
      </w:pPr>
      <w:r>
        <w:rPr>
          <w:rStyle w:val="typ"/>
        </w:rPr>
        <w:t>Options</w:t>
      </w:r>
      <w:r>
        <w:rPr>
          <w:rStyle w:val="pun"/>
          <w:rFonts w:eastAsiaTheme="majorEastAsia"/>
        </w:rPr>
        <w:t>(</w:t>
      </w:r>
      <w:r>
        <w:rPr>
          <w:rStyle w:val="typ"/>
        </w:rPr>
        <w:t>String</w:t>
      </w:r>
      <w:r>
        <w:rPr>
          <w:rStyle w:val="pln"/>
          <w:rFonts w:eastAsiaTheme="majorEastAsia"/>
        </w:rPr>
        <w:t xml:space="preserve"> args</w:t>
      </w:r>
      <w:r>
        <w:rPr>
          <w:rStyle w:val="pun"/>
          <w:rFonts w:eastAsiaTheme="majorEastAsia"/>
        </w:rPr>
        <w:t>[])</w:t>
      </w:r>
    </w:p>
    <w:p w:rsidR="00564742" w:rsidRDefault="00564742" w:rsidP="00564742">
      <w:pPr>
        <w:pStyle w:val="PrformatHTML"/>
        <w:rPr>
          <w:rStyle w:val="pln"/>
          <w:rFonts w:eastAsiaTheme="majorEastAsia"/>
        </w:rPr>
      </w:pPr>
      <w:r>
        <w:rPr>
          <w:rStyle w:val="typ"/>
        </w:rPr>
        <w:t>Options</w:t>
      </w:r>
      <w:r>
        <w:rPr>
          <w:rStyle w:val="pun"/>
          <w:rFonts w:eastAsiaTheme="majorEastAsia"/>
        </w:rPr>
        <w:t>(</w:t>
      </w:r>
      <w:r>
        <w:rPr>
          <w:rStyle w:val="typ"/>
        </w:rPr>
        <w:t>String</w:t>
      </w:r>
      <w:r>
        <w:rPr>
          <w:rStyle w:val="pln"/>
          <w:rFonts w:eastAsiaTheme="majorEastAsia"/>
        </w:rPr>
        <w:t xml:space="preserve"> args</w:t>
      </w:r>
      <w:r>
        <w:rPr>
          <w:rStyle w:val="pun"/>
          <w:rFonts w:eastAsiaTheme="majorEastAsia"/>
        </w:rPr>
        <w:t>[],</w:t>
      </w:r>
      <w:r>
        <w:rPr>
          <w:rStyle w:val="pln"/>
          <w:rFonts w:eastAsiaTheme="majorEastAsia"/>
        </w:rPr>
        <w:t xml:space="preserve"> </w:t>
      </w:r>
      <w:r>
        <w:rPr>
          <w:rStyle w:val="kwd"/>
        </w:rPr>
        <w:t>int</w:t>
      </w:r>
      <w:r>
        <w:rPr>
          <w:rStyle w:val="pln"/>
          <w:rFonts w:eastAsiaTheme="majorEastAsia"/>
        </w:rPr>
        <w:t xml:space="preserve"> data</w:t>
      </w:r>
      <w:r>
        <w:rPr>
          <w:rStyle w:val="pun"/>
          <w:rFonts w:eastAsiaTheme="majorEastAsia"/>
        </w:rPr>
        <w:t>)</w:t>
      </w:r>
    </w:p>
    <w:p w:rsidR="00564742" w:rsidRDefault="00564742" w:rsidP="00564742">
      <w:pPr>
        <w:pStyle w:val="PrformatHTML"/>
        <w:rPr>
          <w:rStyle w:val="pln"/>
          <w:rFonts w:eastAsiaTheme="majorEastAsia"/>
        </w:rPr>
      </w:pPr>
      <w:r>
        <w:rPr>
          <w:rStyle w:val="typ"/>
        </w:rPr>
        <w:t>Options</w:t>
      </w:r>
      <w:r>
        <w:rPr>
          <w:rStyle w:val="pun"/>
          <w:rFonts w:eastAsiaTheme="majorEastAsia"/>
        </w:rPr>
        <w:t>(</w:t>
      </w:r>
      <w:r>
        <w:rPr>
          <w:rStyle w:val="typ"/>
        </w:rPr>
        <w:t>String</w:t>
      </w:r>
      <w:r>
        <w:rPr>
          <w:rStyle w:val="pln"/>
          <w:rFonts w:eastAsiaTheme="majorEastAsia"/>
        </w:rPr>
        <w:t xml:space="preserve"> args</w:t>
      </w:r>
      <w:r>
        <w:rPr>
          <w:rStyle w:val="pun"/>
          <w:rFonts w:eastAsiaTheme="majorEastAsia"/>
        </w:rPr>
        <w:t>[],</w:t>
      </w:r>
      <w:r>
        <w:rPr>
          <w:rStyle w:val="pln"/>
          <w:rFonts w:eastAsiaTheme="majorEastAsia"/>
        </w:rPr>
        <w:t xml:space="preserve"> </w:t>
      </w:r>
      <w:r>
        <w:rPr>
          <w:rStyle w:val="kwd"/>
        </w:rPr>
        <w:t>int</w:t>
      </w:r>
      <w:r>
        <w:rPr>
          <w:rStyle w:val="pln"/>
          <w:rFonts w:eastAsiaTheme="majorEastAsia"/>
        </w:rPr>
        <w:t xml:space="preserve"> defMinData</w:t>
      </w:r>
      <w:r>
        <w:rPr>
          <w:rStyle w:val="pun"/>
          <w:rFonts w:eastAsiaTheme="majorEastAsia"/>
        </w:rPr>
        <w:t>,</w:t>
      </w:r>
      <w:r>
        <w:rPr>
          <w:rStyle w:val="pln"/>
          <w:rFonts w:eastAsiaTheme="majorEastAsia"/>
        </w:rPr>
        <w:t xml:space="preserve"> </w:t>
      </w:r>
      <w:r>
        <w:rPr>
          <w:rStyle w:val="kwd"/>
        </w:rPr>
        <w:t>int</w:t>
      </w:r>
      <w:r>
        <w:rPr>
          <w:rStyle w:val="pln"/>
          <w:rFonts w:eastAsiaTheme="majorEastAsia"/>
        </w:rPr>
        <w:t xml:space="preserve"> defMaxData</w:t>
      </w:r>
      <w:r>
        <w:rPr>
          <w:rStyle w:val="pun"/>
          <w:rFonts w:eastAsiaTheme="majorEastAsia"/>
        </w:rPr>
        <w:t>)</w:t>
      </w:r>
    </w:p>
    <w:p w:rsidR="00564742" w:rsidRDefault="00564742" w:rsidP="00564742">
      <w:pPr>
        <w:pStyle w:val="PrformatHTML"/>
        <w:rPr>
          <w:rStyle w:val="pln"/>
          <w:rFonts w:eastAsiaTheme="majorEastAsia"/>
        </w:rPr>
      </w:pPr>
      <w:r>
        <w:rPr>
          <w:rStyle w:val="typ"/>
        </w:rPr>
        <w:t>Options</w:t>
      </w:r>
      <w:r>
        <w:rPr>
          <w:rStyle w:val="pun"/>
          <w:rFonts w:eastAsiaTheme="majorEastAsia"/>
        </w:rPr>
        <w:t>(</w:t>
      </w:r>
      <w:r>
        <w:rPr>
          <w:rStyle w:val="typ"/>
        </w:rPr>
        <w:t>String</w:t>
      </w:r>
      <w:r>
        <w:rPr>
          <w:rStyle w:val="pln"/>
          <w:rFonts w:eastAsiaTheme="majorEastAsia"/>
        </w:rPr>
        <w:t xml:space="preserve"> args</w:t>
      </w:r>
      <w:r>
        <w:rPr>
          <w:rStyle w:val="pun"/>
          <w:rFonts w:eastAsiaTheme="majorEastAsia"/>
        </w:rPr>
        <w:t>[],</w:t>
      </w:r>
      <w:r>
        <w:rPr>
          <w:rStyle w:val="pln"/>
          <w:rFonts w:eastAsiaTheme="majorEastAsia"/>
        </w:rPr>
        <w:t xml:space="preserve"> </w:t>
      </w:r>
      <w:r>
        <w:rPr>
          <w:rStyle w:val="typ"/>
        </w:rPr>
        <w:t>Multiplicity</w:t>
      </w:r>
      <w:r>
        <w:rPr>
          <w:rStyle w:val="pln"/>
          <w:rFonts w:eastAsiaTheme="majorEastAsia"/>
        </w:rPr>
        <w:t xml:space="preserve"> defaultMultiplicity</w:t>
      </w:r>
      <w:r>
        <w:rPr>
          <w:rStyle w:val="pun"/>
          <w:rFonts w:eastAsiaTheme="majorEastAsia"/>
        </w:rPr>
        <w:t>)</w:t>
      </w:r>
    </w:p>
    <w:p w:rsidR="00564742" w:rsidRDefault="00564742" w:rsidP="00564742">
      <w:pPr>
        <w:pStyle w:val="PrformatHTML"/>
        <w:rPr>
          <w:rStyle w:val="pln"/>
          <w:rFonts w:eastAsiaTheme="majorEastAsia"/>
        </w:rPr>
      </w:pPr>
      <w:r>
        <w:rPr>
          <w:rStyle w:val="typ"/>
        </w:rPr>
        <w:t>Options</w:t>
      </w:r>
      <w:r>
        <w:rPr>
          <w:rStyle w:val="pun"/>
          <w:rFonts w:eastAsiaTheme="majorEastAsia"/>
        </w:rPr>
        <w:t>(</w:t>
      </w:r>
      <w:r>
        <w:rPr>
          <w:rStyle w:val="typ"/>
        </w:rPr>
        <w:t>String</w:t>
      </w:r>
      <w:r>
        <w:rPr>
          <w:rStyle w:val="pln"/>
          <w:rFonts w:eastAsiaTheme="majorEastAsia"/>
        </w:rPr>
        <w:t xml:space="preserve"> args</w:t>
      </w:r>
      <w:r>
        <w:rPr>
          <w:rStyle w:val="pun"/>
          <w:rFonts w:eastAsiaTheme="majorEastAsia"/>
        </w:rPr>
        <w:t>[],</w:t>
      </w:r>
      <w:r>
        <w:rPr>
          <w:rStyle w:val="pln"/>
          <w:rFonts w:eastAsiaTheme="majorEastAsia"/>
        </w:rPr>
        <w:t xml:space="preserve"> </w:t>
      </w:r>
      <w:r>
        <w:rPr>
          <w:rStyle w:val="typ"/>
        </w:rPr>
        <w:t>Multiplicity</w:t>
      </w:r>
      <w:r>
        <w:rPr>
          <w:rStyle w:val="pln"/>
          <w:rFonts w:eastAsiaTheme="majorEastAsia"/>
        </w:rPr>
        <w:t xml:space="preserve"> defaultMultiplicity</w:t>
      </w:r>
      <w:r>
        <w:rPr>
          <w:rStyle w:val="pun"/>
          <w:rFonts w:eastAsiaTheme="majorEastAsia"/>
        </w:rPr>
        <w:t>,</w:t>
      </w:r>
      <w:r>
        <w:rPr>
          <w:rStyle w:val="pln"/>
          <w:rFonts w:eastAsiaTheme="majorEastAsia"/>
        </w:rPr>
        <w:t xml:space="preserve"> </w:t>
      </w:r>
      <w:r>
        <w:rPr>
          <w:rStyle w:val="kwd"/>
        </w:rPr>
        <w:t>int</w:t>
      </w:r>
      <w:r>
        <w:rPr>
          <w:rStyle w:val="pln"/>
          <w:rFonts w:eastAsiaTheme="majorEastAsia"/>
        </w:rPr>
        <w:t xml:space="preserve"> data</w:t>
      </w:r>
      <w:r>
        <w:rPr>
          <w:rStyle w:val="pun"/>
          <w:rFonts w:eastAsiaTheme="majorEastAsia"/>
        </w:rPr>
        <w:t>)</w:t>
      </w:r>
    </w:p>
    <w:p w:rsidR="00564742" w:rsidRDefault="00564742" w:rsidP="00564742">
      <w:pPr>
        <w:pStyle w:val="PrformatHTML"/>
        <w:rPr>
          <w:rStyle w:val="pln"/>
          <w:rFonts w:eastAsiaTheme="majorEastAsia"/>
        </w:rPr>
      </w:pPr>
      <w:r>
        <w:rPr>
          <w:rStyle w:val="typ"/>
        </w:rPr>
        <w:t>Options</w:t>
      </w:r>
      <w:r>
        <w:rPr>
          <w:rStyle w:val="pun"/>
          <w:rFonts w:eastAsiaTheme="majorEastAsia"/>
        </w:rPr>
        <w:t>(</w:t>
      </w:r>
      <w:r>
        <w:rPr>
          <w:rStyle w:val="typ"/>
        </w:rPr>
        <w:t>String</w:t>
      </w:r>
      <w:r>
        <w:rPr>
          <w:rStyle w:val="pln"/>
          <w:rFonts w:eastAsiaTheme="majorEastAsia"/>
        </w:rPr>
        <w:t xml:space="preserve"> args</w:t>
      </w:r>
      <w:r>
        <w:rPr>
          <w:rStyle w:val="pun"/>
          <w:rFonts w:eastAsiaTheme="majorEastAsia"/>
        </w:rPr>
        <w:t>[],</w:t>
      </w:r>
      <w:r>
        <w:rPr>
          <w:rStyle w:val="pln"/>
          <w:rFonts w:eastAsiaTheme="majorEastAsia"/>
        </w:rPr>
        <w:t xml:space="preserve"> </w:t>
      </w:r>
      <w:r>
        <w:rPr>
          <w:rStyle w:val="typ"/>
        </w:rPr>
        <w:t>Multiplicity</w:t>
      </w:r>
      <w:r>
        <w:rPr>
          <w:rStyle w:val="pln"/>
          <w:rFonts w:eastAsiaTheme="majorEastAsia"/>
        </w:rPr>
        <w:t xml:space="preserve"> defaultMultiplicity</w:t>
      </w:r>
      <w:r>
        <w:rPr>
          <w:rStyle w:val="pun"/>
          <w:rFonts w:eastAsiaTheme="majorEastAsia"/>
        </w:rPr>
        <w:t>,</w:t>
      </w:r>
      <w:r>
        <w:rPr>
          <w:rStyle w:val="pln"/>
          <w:rFonts w:eastAsiaTheme="majorEastAsia"/>
        </w:rPr>
        <w:t xml:space="preserve"> </w:t>
      </w:r>
      <w:r>
        <w:rPr>
          <w:rStyle w:val="kwd"/>
        </w:rPr>
        <w:t>int</w:t>
      </w:r>
      <w:r>
        <w:rPr>
          <w:rStyle w:val="pln"/>
          <w:rFonts w:eastAsiaTheme="majorEastAsia"/>
        </w:rPr>
        <w:t xml:space="preserve"> defMinData</w:t>
      </w:r>
      <w:r>
        <w:rPr>
          <w:rStyle w:val="pun"/>
          <w:rFonts w:eastAsiaTheme="majorEastAsia"/>
        </w:rPr>
        <w:t>,</w:t>
      </w:r>
      <w:r>
        <w:rPr>
          <w:rStyle w:val="pln"/>
          <w:rFonts w:eastAsiaTheme="majorEastAsia"/>
        </w:rPr>
        <w:t xml:space="preserve"> </w:t>
      </w:r>
      <w:r>
        <w:rPr>
          <w:rStyle w:val="kwd"/>
        </w:rPr>
        <w:t>int</w:t>
      </w:r>
      <w:r>
        <w:rPr>
          <w:rStyle w:val="pln"/>
          <w:rFonts w:eastAsiaTheme="majorEastAsia"/>
        </w:rPr>
        <w:t xml:space="preserve"> defMaxData</w:t>
      </w:r>
      <w:r>
        <w:rPr>
          <w:rStyle w:val="pun"/>
          <w:rFonts w:eastAsiaTheme="majorEastAsia"/>
        </w:rPr>
        <w:t>)</w:t>
      </w:r>
    </w:p>
    <w:p w:rsidR="00564742" w:rsidRDefault="00564742" w:rsidP="00564742">
      <w:pPr>
        <w:pStyle w:val="PrformatHTML"/>
        <w:rPr>
          <w:rStyle w:val="pln"/>
          <w:rFonts w:eastAsiaTheme="majorEastAsia"/>
        </w:rPr>
      </w:pPr>
      <w:r>
        <w:rPr>
          <w:rStyle w:val="typ"/>
        </w:rPr>
        <w:t>Options</w:t>
      </w:r>
      <w:r>
        <w:rPr>
          <w:rStyle w:val="pun"/>
          <w:rFonts w:eastAsiaTheme="majorEastAsia"/>
        </w:rPr>
        <w:t>(</w:t>
      </w:r>
      <w:r>
        <w:rPr>
          <w:rStyle w:val="typ"/>
        </w:rPr>
        <w:t>String</w:t>
      </w:r>
      <w:r>
        <w:rPr>
          <w:rStyle w:val="pln"/>
          <w:rFonts w:eastAsiaTheme="majorEastAsia"/>
        </w:rPr>
        <w:t xml:space="preserve"> args</w:t>
      </w:r>
      <w:r>
        <w:rPr>
          <w:rStyle w:val="pun"/>
          <w:rFonts w:eastAsiaTheme="majorEastAsia"/>
        </w:rPr>
        <w:t>[],</w:t>
      </w:r>
      <w:r>
        <w:rPr>
          <w:rStyle w:val="pln"/>
          <w:rFonts w:eastAsiaTheme="majorEastAsia"/>
        </w:rPr>
        <w:t xml:space="preserve"> </w:t>
      </w:r>
      <w:r>
        <w:rPr>
          <w:rStyle w:val="typ"/>
        </w:rPr>
        <w:t>Prefix</w:t>
      </w:r>
      <w:r>
        <w:rPr>
          <w:rStyle w:val="pln"/>
          <w:rFonts w:eastAsiaTheme="majorEastAsia"/>
        </w:rPr>
        <w:t xml:space="preserve"> prefix</w:t>
      </w:r>
      <w:r>
        <w:rPr>
          <w:rStyle w:val="pun"/>
          <w:rFonts w:eastAsiaTheme="majorEastAsia"/>
        </w:rPr>
        <w:t>)</w:t>
      </w:r>
    </w:p>
    <w:p w:rsidR="00564742" w:rsidRDefault="00564742" w:rsidP="00564742">
      <w:pPr>
        <w:pStyle w:val="PrformatHTML"/>
        <w:rPr>
          <w:rStyle w:val="pln"/>
          <w:rFonts w:eastAsiaTheme="majorEastAsia"/>
        </w:rPr>
      </w:pPr>
      <w:r>
        <w:rPr>
          <w:rStyle w:val="typ"/>
        </w:rPr>
        <w:t>Options</w:t>
      </w:r>
      <w:r>
        <w:rPr>
          <w:rStyle w:val="pun"/>
          <w:rFonts w:eastAsiaTheme="majorEastAsia"/>
        </w:rPr>
        <w:t>(</w:t>
      </w:r>
      <w:r>
        <w:rPr>
          <w:rStyle w:val="typ"/>
        </w:rPr>
        <w:t>String</w:t>
      </w:r>
      <w:r>
        <w:rPr>
          <w:rStyle w:val="pln"/>
          <w:rFonts w:eastAsiaTheme="majorEastAsia"/>
        </w:rPr>
        <w:t xml:space="preserve"> args</w:t>
      </w:r>
      <w:r>
        <w:rPr>
          <w:rStyle w:val="pun"/>
          <w:rFonts w:eastAsiaTheme="majorEastAsia"/>
        </w:rPr>
        <w:t>[],</w:t>
      </w:r>
      <w:r>
        <w:rPr>
          <w:rStyle w:val="pln"/>
          <w:rFonts w:eastAsiaTheme="majorEastAsia"/>
        </w:rPr>
        <w:t xml:space="preserve"> </w:t>
      </w:r>
      <w:r>
        <w:rPr>
          <w:rStyle w:val="typ"/>
        </w:rPr>
        <w:t>Prefix</w:t>
      </w:r>
      <w:r>
        <w:rPr>
          <w:rStyle w:val="pln"/>
          <w:rFonts w:eastAsiaTheme="majorEastAsia"/>
        </w:rPr>
        <w:t xml:space="preserve"> prefix</w:t>
      </w:r>
      <w:r>
        <w:rPr>
          <w:rStyle w:val="pun"/>
          <w:rFonts w:eastAsiaTheme="majorEastAsia"/>
        </w:rPr>
        <w:t>,</w:t>
      </w:r>
      <w:r>
        <w:rPr>
          <w:rStyle w:val="pln"/>
          <w:rFonts w:eastAsiaTheme="majorEastAsia"/>
        </w:rPr>
        <w:t xml:space="preserve"> </w:t>
      </w:r>
      <w:r>
        <w:rPr>
          <w:rStyle w:val="kwd"/>
        </w:rPr>
        <w:t>int</w:t>
      </w:r>
      <w:r>
        <w:rPr>
          <w:rStyle w:val="pln"/>
          <w:rFonts w:eastAsiaTheme="majorEastAsia"/>
        </w:rPr>
        <w:t xml:space="preserve"> data</w:t>
      </w:r>
      <w:r>
        <w:rPr>
          <w:rStyle w:val="pun"/>
          <w:rFonts w:eastAsiaTheme="majorEastAsia"/>
        </w:rPr>
        <w:t>)</w:t>
      </w:r>
    </w:p>
    <w:p w:rsidR="00564742" w:rsidRDefault="00564742" w:rsidP="00564742">
      <w:pPr>
        <w:pStyle w:val="PrformatHTML"/>
        <w:rPr>
          <w:rStyle w:val="pln"/>
          <w:rFonts w:eastAsiaTheme="majorEastAsia"/>
        </w:rPr>
      </w:pPr>
      <w:r>
        <w:rPr>
          <w:rStyle w:val="typ"/>
        </w:rPr>
        <w:t>Options</w:t>
      </w:r>
      <w:r>
        <w:rPr>
          <w:rStyle w:val="pun"/>
          <w:rFonts w:eastAsiaTheme="majorEastAsia"/>
        </w:rPr>
        <w:t>(</w:t>
      </w:r>
      <w:r>
        <w:rPr>
          <w:rStyle w:val="typ"/>
        </w:rPr>
        <w:t>String</w:t>
      </w:r>
      <w:r>
        <w:rPr>
          <w:rStyle w:val="pln"/>
          <w:rFonts w:eastAsiaTheme="majorEastAsia"/>
        </w:rPr>
        <w:t xml:space="preserve"> args</w:t>
      </w:r>
      <w:r>
        <w:rPr>
          <w:rStyle w:val="pun"/>
          <w:rFonts w:eastAsiaTheme="majorEastAsia"/>
        </w:rPr>
        <w:t>[],</w:t>
      </w:r>
      <w:r>
        <w:rPr>
          <w:rStyle w:val="pln"/>
          <w:rFonts w:eastAsiaTheme="majorEastAsia"/>
        </w:rPr>
        <w:t xml:space="preserve"> </w:t>
      </w:r>
      <w:r>
        <w:rPr>
          <w:rStyle w:val="typ"/>
        </w:rPr>
        <w:t>Prefix</w:t>
      </w:r>
      <w:r>
        <w:rPr>
          <w:rStyle w:val="pln"/>
          <w:rFonts w:eastAsiaTheme="majorEastAsia"/>
        </w:rPr>
        <w:t xml:space="preserve"> prefix</w:t>
      </w:r>
      <w:r>
        <w:rPr>
          <w:rStyle w:val="pun"/>
          <w:rFonts w:eastAsiaTheme="majorEastAsia"/>
        </w:rPr>
        <w:t>,</w:t>
      </w:r>
      <w:r>
        <w:rPr>
          <w:rStyle w:val="pln"/>
          <w:rFonts w:eastAsiaTheme="majorEastAsia"/>
        </w:rPr>
        <w:t xml:space="preserve"> </w:t>
      </w:r>
      <w:r>
        <w:rPr>
          <w:rStyle w:val="kwd"/>
        </w:rPr>
        <w:t>int</w:t>
      </w:r>
      <w:r>
        <w:rPr>
          <w:rStyle w:val="pln"/>
          <w:rFonts w:eastAsiaTheme="majorEastAsia"/>
        </w:rPr>
        <w:t xml:space="preserve"> defMinData</w:t>
      </w:r>
      <w:r>
        <w:rPr>
          <w:rStyle w:val="pun"/>
          <w:rFonts w:eastAsiaTheme="majorEastAsia"/>
        </w:rPr>
        <w:t>,</w:t>
      </w:r>
      <w:r>
        <w:rPr>
          <w:rStyle w:val="pln"/>
          <w:rFonts w:eastAsiaTheme="majorEastAsia"/>
        </w:rPr>
        <w:t xml:space="preserve"> </w:t>
      </w:r>
      <w:r>
        <w:rPr>
          <w:rStyle w:val="kwd"/>
        </w:rPr>
        <w:t>int</w:t>
      </w:r>
      <w:r>
        <w:rPr>
          <w:rStyle w:val="pln"/>
          <w:rFonts w:eastAsiaTheme="majorEastAsia"/>
        </w:rPr>
        <w:t xml:space="preserve"> defMaxData</w:t>
      </w:r>
      <w:r>
        <w:rPr>
          <w:rStyle w:val="pun"/>
          <w:rFonts w:eastAsiaTheme="majorEastAsia"/>
        </w:rPr>
        <w:t>)</w:t>
      </w:r>
    </w:p>
    <w:p w:rsidR="00564742" w:rsidRDefault="00564742" w:rsidP="00564742">
      <w:pPr>
        <w:pStyle w:val="PrformatHTML"/>
        <w:rPr>
          <w:rStyle w:val="pln"/>
          <w:rFonts w:eastAsiaTheme="majorEastAsia"/>
        </w:rPr>
      </w:pPr>
      <w:r>
        <w:rPr>
          <w:rStyle w:val="typ"/>
        </w:rPr>
        <w:t>Options</w:t>
      </w:r>
      <w:r>
        <w:rPr>
          <w:rStyle w:val="pun"/>
          <w:rFonts w:eastAsiaTheme="majorEastAsia"/>
        </w:rPr>
        <w:t>(</w:t>
      </w:r>
      <w:r>
        <w:rPr>
          <w:rStyle w:val="typ"/>
        </w:rPr>
        <w:t>String</w:t>
      </w:r>
      <w:r>
        <w:rPr>
          <w:rStyle w:val="pln"/>
          <w:rFonts w:eastAsiaTheme="majorEastAsia"/>
        </w:rPr>
        <w:t xml:space="preserve"> args</w:t>
      </w:r>
      <w:r>
        <w:rPr>
          <w:rStyle w:val="pun"/>
          <w:rFonts w:eastAsiaTheme="majorEastAsia"/>
        </w:rPr>
        <w:t>[],</w:t>
      </w:r>
      <w:r>
        <w:rPr>
          <w:rStyle w:val="pln"/>
          <w:rFonts w:eastAsiaTheme="majorEastAsia"/>
        </w:rPr>
        <w:t xml:space="preserve"> </w:t>
      </w:r>
      <w:r>
        <w:rPr>
          <w:rStyle w:val="typ"/>
        </w:rPr>
        <w:t>Prefix</w:t>
      </w:r>
      <w:r>
        <w:rPr>
          <w:rStyle w:val="pln"/>
          <w:rFonts w:eastAsiaTheme="majorEastAsia"/>
        </w:rPr>
        <w:t xml:space="preserve"> prefix</w:t>
      </w:r>
      <w:r>
        <w:rPr>
          <w:rStyle w:val="pun"/>
          <w:rFonts w:eastAsiaTheme="majorEastAsia"/>
        </w:rPr>
        <w:t>,</w:t>
      </w:r>
      <w:r>
        <w:rPr>
          <w:rStyle w:val="pln"/>
          <w:rFonts w:eastAsiaTheme="majorEastAsia"/>
        </w:rPr>
        <w:t xml:space="preserve"> </w:t>
      </w:r>
      <w:r>
        <w:rPr>
          <w:rStyle w:val="typ"/>
        </w:rPr>
        <w:t>Multiplicity</w:t>
      </w:r>
      <w:r>
        <w:rPr>
          <w:rStyle w:val="pln"/>
          <w:rFonts w:eastAsiaTheme="majorEastAsia"/>
        </w:rPr>
        <w:t xml:space="preserve"> defaultMultiplicity</w:t>
      </w:r>
      <w:r>
        <w:rPr>
          <w:rStyle w:val="pun"/>
          <w:rFonts w:eastAsiaTheme="majorEastAsia"/>
        </w:rPr>
        <w:t>)</w:t>
      </w:r>
    </w:p>
    <w:p w:rsidR="00564742" w:rsidRDefault="00564742" w:rsidP="00564742">
      <w:pPr>
        <w:pStyle w:val="PrformatHTML"/>
        <w:rPr>
          <w:rStyle w:val="pln"/>
          <w:rFonts w:eastAsiaTheme="majorEastAsia"/>
        </w:rPr>
      </w:pPr>
      <w:r>
        <w:rPr>
          <w:rStyle w:val="typ"/>
        </w:rPr>
        <w:t>Options</w:t>
      </w:r>
      <w:r>
        <w:rPr>
          <w:rStyle w:val="pun"/>
          <w:rFonts w:eastAsiaTheme="majorEastAsia"/>
        </w:rPr>
        <w:t>(</w:t>
      </w:r>
      <w:r>
        <w:rPr>
          <w:rStyle w:val="typ"/>
        </w:rPr>
        <w:t>String</w:t>
      </w:r>
      <w:r>
        <w:rPr>
          <w:rStyle w:val="pln"/>
          <w:rFonts w:eastAsiaTheme="majorEastAsia"/>
        </w:rPr>
        <w:t xml:space="preserve"> args</w:t>
      </w:r>
      <w:r>
        <w:rPr>
          <w:rStyle w:val="pun"/>
          <w:rFonts w:eastAsiaTheme="majorEastAsia"/>
        </w:rPr>
        <w:t>[],</w:t>
      </w:r>
      <w:r>
        <w:rPr>
          <w:rStyle w:val="pln"/>
          <w:rFonts w:eastAsiaTheme="majorEastAsia"/>
        </w:rPr>
        <w:t xml:space="preserve"> </w:t>
      </w:r>
      <w:r>
        <w:rPr>
          <w:rStyle w:val="typ"/>
        </w:rPr>
        <w:t>Prefix</w:t>
      </w:r>
      <w:r>
        <w:rPr>
          <w:rStyle w:val="pln"/>
          <w:rFonts w:eastAsiaTheme="majorEastAsia"/>
        </w:rPr>
        <w:t xml:space="preserve"> prefix</w:t>
      </w:r>
      <w:r>
        <w:rPr>
          <w:rStyle w:val="pun"/>
          <w:rFonts w:eastAsiaTheme="majorEastAsia"/>
        </w:rPr>
        <w:t>,</w:t>
      </w:r>
      <w:r>
        <w:rPr>
          <w:rStyle w:val="pln"/>
          <w:rFonts w:eastAsiaTheme="majorEastAsia"/>
        </w:rPr>
        <w:t xml:space="preserve"> </w:t>
      </w:r>
      <w:r>
        <w:rPr>
          <w:rStyle w:val="typ"/>
        </w:rPr>
        <w:t>Multiplicity</w:t>
      </w:r>
      <w:r>
        <w:rPr>
          <w:rStyle w:val="pln"/>
          <w:rFonts w:eastAsiaTheme="majorEastAsia"/>
        </w:rPr>
        <w:t xml:space="preserve"> defaultMultiplicity</w:t>
      </w:r>
      <w:r>
        <w:rPr>
          <w:rStyle w:val="pun"/>
          <w:rFonts w:eastAsiaTheme="majorEastAsia"/>
        </w:rPr>
        <w:t>,</w:t>
      </w:r>
      <w:r>
        <w:rPr>
          <w:rStyle w:val="pln"/>
          <w:rFonts w:eastAsiaTheme="majorEastAsia"/>
        </w:rPr>
        <w:t xml:space="preserve"> </w:t>
      </w:r>
      <w:r>
        <w:rPr>
          <w:rStyle w:val="kwd"/>
        </w:rPr>
        <w:t>int</w:t>
      </w:r>
      <w:r>
        <w:rPr>
          <w:rStyle w:val="pln"/>
          <w:rFonts w:eastAsiaTheme="majorEastAsia"/>
        </w:rPr>
        <w:t xml:space="preserve"> data</w:t>
      </w:r>
      <w:r>
        <w:rPr>
          <w:rStyle w:val="pun"/>
          <w:rFonts w:eastAsiaTheme="majorEastAsia"/>
        </w:rPr>
        <w:t>)</w:t>
      </w:r>
    </w:p>
    <w:p w:rsidR="00564742" w:rsidRDefault="00564742" w:rsidP="00564742">
      <w:pPr>
        <w:pStyle w:val="PrformatHTML"/>
      </w:pPr>
      <w:r>
        <w:rPr>
          <w:rStyle w:val="typ"/>
        </w:rPr>
        <w:t>Options</w:t>
      </w:r>
      <w:r>
        <w:rPr>
          <w:rStyle w:val="pun"/>
          <w:rFonts w:eastAsiaTheme="majorEastAsia"/>
        </w:rPr>
        <w:t>(</w:t>
      </w:r>
      <w:r>
        <w:rPr>
          <w:rStyle w:val="typ"/>
        </w:rPr>
        <w:t>String</w:t>
      </w:r>
      <w:r>
        <w:rPr>
          <w:rStyle w:val="pln"/>
          <w:rFonts w:eastAsiaTheme="majorEastAsia"/>
        </w:rPr>
        <w:t xml:space="preserve"> args</w:t>
      </w:r>
      <w:r>
        <w:rPr>
          <w:rStyle w:val="pun"/>
          <w:rFonts w:eastAsiaTheme="majorEastAsia"/>
        </w:rPr>
        <w:t>[],</w:t>
      </w:r>
      <w:r>
        <w:rPr>
          <w:rStyle w:val="pln"/>
          <w:rFonts w:eastAsiaTheme="majorEastAsia"/>
        </w:rPr>
        <w:t xml:space="preserve"> </w:t>
      </w:r>
      <w:r>
        <w:rPr>
          <w:rStyle w:val="typ"/>
        </w:rPr>
        <w:t>Prefix</w:t>
      </w:r>
      <w:r>
        <w:rPr>
          <w:rStyle w:val="pln"/>
          <w:rFonts w:eastAsiaTheme="majorEastAsia"/>
        </w:rPr>
        <w:t xml:space="preserve"> prefix</w:t>
      </w:r>
      <w:r>
        <w:rPr>
          <w:rStyle w:val="pun"/>
          <w:rFonts w:eastAsiaTheme="majorEastAsia"/>
        </w:rPr>
        <w:t>,</w:t>
      </w:r>
      <w:r>
        <w:rPr>
          <w:rStyle w:val="pln"/>
          <w:rFonts w:eastAsiaTheme="majorEastAsia"/>
        </w:rPr>
        <w:t xml:space="preserve"> </w:t>
      </w:r>
      <w:r>
        <w:rPr>
          <w:rStyle w:val="typ"/>
        </w:rPr>
        <w:t>Multiplicity</w:t>
      </w:r>
      <w:r>
        <w:rPr>
          <w:rStyle w:val="pln"/>
          <w:rFonts w:eastAsiaTheme="majorEastAsia"/>
        </w:rPr>
        <w:t xml:space="preserve"> defaultMultiplicity</w:t>
      </w:r>
      <w:r>
        <w:rPr>
          <w:rStyle w:val="pun"/>
          <w:rFonts w:eastAsiaTheme="majorEastAsia"/>
        </w:rPr>
        <w:t>,</w:t>
      </w:r>
      <w:r>
        <w:rPr>
          <w:rStyle w:val="pln"/>
          <w:rFonts w:eastAsiaTheme="majorEastAsia"/>
        </w:rPr>
        <w:t xml:space="preserve"> </w:t>
      </w:r>
      <w:r>
        <w:rPr>
          <w:rStyle w:val="kwd"/>
        </w:rPr>
        <w:t>int</w:t>
      </w:r>
      <w:r>
        <w:rPr>
          <w:rStyle w:val="pln"/>
          <w:rFonts w:eastAsiaTheme="majorEastAsia"/>
        </w:rPr>
        <w:t xml:space="preserve"> defMinData</w:t>
      </w:r>
      <w:r>
        <w:rPr>
          <w:rStyle w:val="pun"/>
          <w:rFonts w:eastAsiaTheme="majorEastAsia"/>
        </w:rPr>
        <w:t>,</w:t>
      </w:r>
      <w:r>
        <w:rPr>
          <w:rStyle w:val="pln"/>
          <w:rFonts w:eastAsiaTheme="majorEastAsia"/>
        </w:rPr>
        <w:t xml:space="preserve"> </w:t>
      </w:r>
      <w:r>
        <w:rPr>
          <w:rStyle w:val="kwd"/>
        </w:rPr>
        <w:t>int</w:t>
      </w:r>
      <w:r>
        <w:rPr>
          <w:rStyle w:val="pln"/>
          <w:rFonts w:eastAsiaTheme="majorEastAsia"/>
        </w:rPr>
        <w:t xml:space="preserve"> defMaxData</w:t>
      </w:r>
      <w:r>
        <w:rPr>
          <w:rStyle w:val="pun"/>
          <w:rFonts w:eastAsiaTheme="majorEastAsia"/>
        </w:rPr>
        <w:t>)</w:t>
      </w:r>
    </w:p>
    <w:p w:rsidR="00564742" w:rsidRDefault="00564742" w:rsidP="00564742">
      <w:pPr>
        <w:pStyle w:val="NormalWeb"/>
      </w:pPr>
      <w:r>
        <w:t>The first constructor in this list is the simplest one using all the default values, while the last one is the most generic.</w:t>
      </w:r>
    </w:p>
    <w:p w:rsidR="00564742" w:rsidRDefault="00564742" w:rsidP="00564742">
      <w:pPr>
        <w:pStyle w:val="NormalWeb"/>
      </w:pPr>
      <w:r>
        <w:rPr>
          <w:rStyle w:val="lev"/>
        </w:rPr>
        <w:t>Table 1: Arguments for the Options() constructors and their meaning</w:t>
      </w:r>
    </w:p>
    <w:tbl>
      <w:tblPr>
        <w:tblW w:w="0" w:type="auto"/>
        <w:tblCellSpacing w:w="7" w:type="dxa"/>
        <w:shd w:val="clear" w:color="auto" w:fill="000000"/>
        <w:tblCellMar>
          <w:left w:w="0" w:type="dxa"/>
          <w:right w:w="0" w:type="dxa"/>
        </w:tblCellMar>
        <w:tblLook w:val="04A0" w:firstRow="1" w:lastRow="0" w:firstColumn="1" w:lastColumn="0" w:noHBand="0" w:noVBand="1"/>
      </w:tblPr>
      <w:tblGrid>
        <w:gridCol w:w="10494"/>
      </w:tblGrid>
      <w:tr w:rsidR="00564742" w:rsidTr="00564742">
        <w:trPr>
          <w:tblCellSpacing w:w="7" w:type="dxa"/>
        </w:trPr>
        <w:tc>
          <w:tcPr>
            <w:tcW w:w="0" w:type="auto"/>
            <w:shd w:val="clear" w:color="auto" w:fill="000000"/>
            <w:vAlign w:val="center"/>
            <w:hideMark/>
          </w:tcPr>
          <w:tbl>
            <w:tblPr>
              <w:tblW w:w="0" w:type="auto"/>
              <w:tblCellSpacing w:w="7" w:type="dxa"/>
              <w:tblCellMar>
                <w:top w:w="75" w:type="dxa"/>
                <w:left w:w="75" w:type="dxa"/>
                <w:bottom w:w="75" w:type="dxa"/>
                <w:right w:w="75" w:type="dxa"/>
              </w:tblCellMar>
              <w:tblLook w:val="04A0" w:firstRow="1" w:lastRow="0" w:firstColumn="1" w:lastColumn="0" w:noHBand="0" w:noVBand="1"/>
            </w:tblPr>
            <w:tblGrid>
              <w:gridCol w:w="2452"/>
              <w:gridCol w:w="5802"/>
              <w:gridCol w:w="2212"/>
            </w:tblGrid>
            <w:tr w:rsidR="00564742" w:rsidTr="00564742">
              <w:trPr>
                <w:tblCellSpacing w:w="7" w:type="dxa"/>
              </w:trPr>
              <w:tc>
                <w:tcPr>
                  <w:tcW w:w="0" w:type="auto"/>
                  <w:shd w:val="clear" w:color="auto" w:fill="990033"/>
                  <w:vAlign w:val="center"/>
                  <w:hideMark/>
                </w:tcPr>
                <w:p w:rsidR="00564742" w:rsidRDefault="00564742">
                  <w:r>
                    <w:t xml:space="preserve">Value </w:t>
                  </w:r>
                </w:p>
              </w:tc>
              <w:tc>
                <w:tcPr>
                  <w:tcW w:w="0" w:type="auto"/>
                  <w:shd w:val="clear" w:color="auto" w:fill="990033"/>
                  <w:vAlign w:val="center"/>
                  <w:hideMark/>
                </w:tcPr>
                <w:p w:rsidR="00564742" w:rsidRDefault="00564742">
                  <w:r>
                    <w:t xml:space="preserve">Description </w:t>
                  </w:r>
                </w:p>
              </w:tc>
              <w:tc>
                <w:tcPr>
                  <w:tcW w:w="0" w:type="auto"/>
                  <w:shd w:val="clear" w:color="auto" w:fill="990033"/>
                  <w:vAlign w:val="center"/>
                  <w:hideMark/>
                </w:tcPr>
                <w:p w:rsidR="00564742" w:rsidRDefault="00564742">
                  <w:r>
                    <w:t xml:space="preserve">Default </w:t>
                  </w:r>
                </w:p>
              </w:tc>
            </w:tr>
            <w:tr w:rsidR="00564742" w:rsidTr="00564742">
              <w:trPr>
                <w:tblCellSpacing w:w="7" w:type="dxa"/>
              </w:trPr>
              <w:tc>
                <w:tcPr>
                  <w:tcW w:w="0" w:type="auto"/>
                  <w:shd w:val="clear" w:color="auto" w:fill="CCCCCC"/>
                  <w:vAlign w:val="center"/>
                  <w:hideMark/>
                </w:tcPr>
                <w:p w:rsidR="00564742" w:rsidRDefault="00564742">
                  <w:r>
                    <w:rPr>
                      <w:rStyle w:val="CodeHTML"/>
                      <w:rFonts w:eastAsiaTheme="majorEastAsia"/>
                    </w:rPr>
                    <w:t>prefix</w:t>
                  </w:r>
                </w:p>
              </w:tc>
              <w:tc>
                <w:tcPr>
                  <w:tcW w:w="0" w:type="auto"/>
                  <w:shd w:val="clear" w:color="auto" w:fill="CCCCCC"/>
                  <w:vAlign w:val="center"/>
                  <w:hideMark/>
                </w:tcPr>
                <w:p w:rsidR="00564742" w:rsidRDefault="00564742">
                  <w:r>
                    <w:t>This constructor argument is the only place where a prefix can be specified. This value is passed on to any option set and any option created subsequently. The idea behind this approach is that within a given application, it proves unlikely that different prefixes will need to be used.</w:t>
                  </w:r>
                </w:p>
              </w:tc>
              <w:tc>
                <w:tcPr>
                  <w:tcW w:w="0" w:type="auto"/>
                  <w:shd w:val="clear" w:color="auto" w:fill="CCCCCC"/>
                  <w:vAlign w:val="center"/>
                  <w:hideMark/>
                </w:tcPr>
                <w:p w:rsidR="00564742" w:rsidRDefault="00564742">
                  <w:r>
                    <w:rPr>
                      <w:rStyle w:val="CodeHTML"/>
                      <w:rFonts w:eastAsiaTheme="majorEastAsia"/>
                    </w:rPr>
                    <w:t>Prefix.DASH</w:t>
                  </w:r>
                </w:p>
              </w:tc>
            </w:tr>
            <w:tr w:rsidR="00564742" w:rsidTr="00564742">
              <w:trPr>
                <w:tblCellSpacing w:w="7" w:type="dxa"/>
              </w:trPr>
              <w:tc>
                <w:tcPr>
                  <w:tcW w:w="0" w:type="auto"/>
                  <w:shd w:val="clear" w:color="auto" w:fill="FFFFFF"/>
                  <w:vAlign w:val="center"/>
                  <w:hideMark/>
                </w:tcPr>
                <w:p w:rsidR="00564742" w:rsidRDefault="00564742">
                  <w:r>
                    <w:rPr>
                      <w:rStyle w:val="CodeHTML"/>
                      <w:rFonts w:eastAsiaTheme="majorEastAsia"/>
                    </w:rPr>
                    <w:t>defaultMultiplicity</w:t>
                  </w:r>
                </w:p>
              </w:tc>
              <w:tc>
                <w:tcPr>
                  <w:tcW w:w="0" w:type="auto"/>
                  <w:shd w:val="clear" w:color="auto" w:fill="FFFFFF"/>
                  <w:vAlign w:val="center"/>
                  <w:hideMark/>
                </w:tcPr>
                <w:p w:rsidR="00564742" w:rsidRDefault="00564742">
                  <w:r>
                    <w:t>This default multiplicity is passed to each option set and used as the default for options added to a set without specifying a multiplicity. Of course, this multiplicity can be overridden for each option added.</w:t>
                  </w:r>
                </w:p>
              </w:tc>
              <w:tc>
                <w:tcPr>
                  <w:tcW w:w="0" w:type="auto"/>
                  <w:shd w:val="clear" w:color="auto" w:fill="FFFFFF"/>
                  <w:vAlign w:val="center"/>
                  <w:hideMark/>
                </w:tcPr>
                <w:p w:rsidR="00564742" w:rsidRDefault="00564742">
                  <w:r>
                    <w:rPr>
                      <w:rStyle w:val="CodeHTML"/>
                      <w:rFonts w:eastAsiaTheme="majorEastAsia"/>
                    </w:rPr>
                    <w:t>Multiplicity.ONCE</w:t>
                  </w:r>
                </w:p>
              </w:tc>
            </w:tr>
            <w:tr w:rsidR="00564742" w:rsidTr="00564742">
              <w:trPr>
                <w:tblCellSpacing w:w="7" w:type="dxa"/>
              </w:trPr>
              <w:tc>
                <w:tcPr>
                  <w:tcW w:w="0" w:type="auto"/>
                  <w:shd w:val="clear" w:color="auto" w:fill="CCCCCC"/>
                  <w:vAlign w:val="center"/>
                  <w:hideMark/>
                </w:tcPr>
                <w:p w:rsidR="00564742" w:rsidRDefault="00564742">
                  <w:r>
                    <w:rPr>
                      <w:rStyle w:val="CodeHTML"/>
                      <w:rFonts w:eastAsiaTheme="majorEastAsia"/>
                    </w:rPr>
                    <w:t>defMinData</w:t>
                  </w:r>
                </w:p>
              </w:tc>
              <w:tc>
                <w:tcPr>
                  <w:tcW w:w="0" w:type="auto"/>
                  <w:shd w:val="clear" w:color="auto" w:fill="CCCCCC"/>
                  <w:vAlign w:val="center"/>
                  <w:hideMark/>
                </w:tcPr>
                <w:p w:rsidR="00564742" w:rsidRDefault="00564742">
                  <w:r>
                    <w:rPr>
                      <w:rStyle w:val="CodeHTML"/>
                      <w:rFonts w:eastAsiaTheme="majorEastAsia"/>
                    </w:rPr>
                    <w:t>defMinData</w:t>
                  </w:r>
                  <w:r>
                    <w:t xml:space="preserve"> is the default minimum number of supported data arguments passed to each option set, but it can of course be overridden when adding a set.</w:t>
                  </w:r>
                </w:p>
              </w:tc>
              <w:tc>
                <w:tcPr>
                  <w:tcW w:w="0" w:type="auto"/>
                  <w:shd w:val="clear" w:color="auto" w:fill="CCCCCC"/>
                  <w:vAlign w:val="center"/>
                  <w:hideMark/>
                </w:tcPr>
                <w:p w:rsidR="00564742" w:rsidRDefault="00564742">
                  <w:r>
                    <w:rPr>
                      <w:rStyle w:val="CodeHTML"/>
                      <w:rFonts w:eastAsiaTheme="majorEastAsia"/>
                    </w:rPr>
                    <w:t>0</w:t>
                  </w:r>
                </w:p>
              </w:tc>
            </w:tr>
            <w:tr w:rsidR="00564742" w:rsidTr="00564742">
              <w:trPr>
                <w:tblCellSpacing w:w="7" w:type="dxa"/>
              </w:trPr>
              <w:tc>
                <w:tcPr>
                  <w:tcW w:w="0" w:type="auto"/>
                  <w:shd w:val="clear" w:color="auto" w:fill="FFFFFF"/>
                  <w:vAlign w:val="center"/>
                  <w:hideMark/>
                </w:tcPr>
                <w:p w:rsidR="00564742" w:rsidRDefault="00564742">
                  <w:r>
                    <w:rPr>
                      <w:rStyle w:val="CodeHTML"/>
                      <w:rFonts w:eastAsiaTheme="majorEastAsia"/>
                    </w:rPr>
                    <w:t>defMaxData</w:t>
                  </w:r>
                </w:p>
              </w:tc>
              <w:tc>
                <w:tcPr>
                  <w:tcW w:w="0" w:type="auto"/>
                  <w:shd w:val="clear" w:color="auto" w:fill="FFFFFF"/>
                  <w:vAlign w:val="center"/>
                  <w:hideMark/>
                </w:tcPr>
                <w:p w:rsidR="00564742" w:rsidRDefault="00564742">
                  <w:r>
                    <w:rPr>
                      <w:rStyle w:val="CodeHTML"/>
                      <w:rFonts w:eastAsiaTheme="majorEastAsia"/>
                    </w:rPr>
                    <w:t>defMaxData</w:t>
                  </w:r>
                  <w:r>
                    <w:t xml:space="preserve"> is the default maximum number of supported data arguments passed to each option set, but it can of course be overridden when adding a set.</w:t>
                  </w:r>
                </w:p>
              </w:tc>
              <w:tc>
                <w:tcPr>
                  <w:tcW w:w="0" w:type="auto"/>
                  <w:shd w:val="clear" w:color="auto" w:fill="FFFFFF"/>
                  <w:vAlign w:val="center"/>
                  <w:hideMark/>
                </w:tcPr>
                <w:p w:rsidR="00564742" w:rsidRDefault="00564742">
                  <w:r>
                    <w:rPr>
                      <w:rStyle w:val="CodeHTML"/>
                      <w:rFonts w:eastAsiaTheme="majorEastAsia"/>
                    </w:rPr>
                    <w:t>0</w:t>
                  </w:r>
                </w:p>
              </w:tc>
            </w:tr>
          </w:tbl>
          <w:p w:rsidR="00564742" w:rsidRDefault="00564742"/>
        </w:tc>
      </w:tr>
    </w:tbl>
    <w:p w:rsidR="002256B7" w:rsidRDefault="002256B7"/>
    <w:p w:rsidR="00564742" w:rsidRDefault="00564742"/>
    <w:p w:rsidR="00564742" w:rsidRDefault="00564742" w:rsidP="00564742">
      <w:pPr>
        <w:pStyle w:val="NormalWeb"/>
      </w:pPr>
      <w:r>
        <w:t>In the constructors above, where only one integer argument is present (</w:t>
      </w:r>
      <w:r>
        <w:rPr>
          <w:rStyle w:val="CodeHTML"/>
          <w:rFonts w:eastAsiaTheme="majorEastAsia"/>
        </w:rPr>
        <w:t>data</w:t>
      </w:r>
      <w:r>
        <w:t xml:space="preserve">), this value is used to set both </w:t>
      </w:r>
      <w:r>
        <w:rPr>
          <w:rStyle w:val="CodeHTML"/>
          <w:rFonts w:eastAsiaTheme="majorEastAsia"/>
        </w:rPr>
        <w:t>defMinData</w:t>
      </w:r>
      <w:r>
        <w:t xml:space="preserve"> and </w:t>
      </w:r>
      <w:r>
        <w:rPr>
          <w:rStyle w:val="CodeHTML"/>
          <w:rFonts w:eastAsiaTheme="majorEastAsia"/>
        </w:rPr>
        <w:t>defMaxData</w:t>
      </w:r>
      <w:r>
        <w:t xml:space="preserve"> to the same value. This means that the number of acceptable data arguments is fixed to exactly that number, and there is no acceptable range for that number.</w:t>
      </w:r>
    </w:p>
    <w:p w:rsidR="00564742" w:rsidRDefault="00564742" w:rsidP="00564742">
      <w:pPr>
        <w:pStyle w:val="NormalWeb"/>
      </w:pPr>
      <w:r>
        <w:t>Adding an option set is possible through these methods:</w:t>
      </w:r>
    </w:p>
    <w:p w:rsidR="00564742" w:rsidRDefault="00564742" w:rsidP="00564742">
      <w:pPr>
        <w:pStyle w:val="PrformatHTML"/>
        <w:rPr>
          <w:rStyle w:val="pln"/>
        </w:rPr>
      </w:pPr>
      <w:r>
        <w:rPr>
          <w:rStyle w:val="typ"/>
        </w:rPr>
        <w:t>OptionSet</w:t>
      </w:r>
      <w:r>
        <w:rPr>
          <w:rStyle w:val="pln"/>
        </w:rPr>
        <w:t xml:space="preserve"> addSet</w:t>
      </w:r>
      <w:r>
        <w:rPr>
          <w:rStyle w:val="pun"/>
        </w:rPr>
        <w:t>(</w:t>
      </w:r>
      <w:r>
        <w:rPr>
          <w:rStyle w:val="typ"/>
        </w:rPr>
        <w:t>String</w:t>
      </w:r>
      <w:r>
        <w:rPr>
          <w:rStyle w:val="pln"/>
        </w:rPr>
        <w:t xml:space="preserve"> setName</w:t>
      </w:r>
      <w:r>
        <w:rPr>
          <w:rStyle w:val="pun"/>
        </w:rPr>
        <w:t>)</w:t>
      </w:r>
    </w:p>
    <w:p w:rsidR="00564742" w:rsidRDefault="00564742" w:rsidP="00564742">
      <w:pPr>
        <w:pStyle w:val="PrformatHTML"/>
        <w:rPr>
          <w:rStyle w:val="pln"/>
        </w:rPr>
      </w:pPr>
      <w:r>
        <w:rPr>
          <w:rStyle w:val="typ"/>
        </w:rPr>
        <w:t>OptionSet</w:t>
      </w:r>
      <w:r>
        <w:rPr>
          <w:rStyle w:val="pln"/>
        </w:rPr>
        <w:t xml:space="preserve"> addSet</w:t>
      </w:r>
      <w:r>
        <w:rPr>
          <w:rStyle w:val="pun"/>
        </w:rPr>
        <w:t>(</w:t>
      </w:r>
      <w:r>
        <w:rPr>
          <w:rStyle w:val="typ"/>
        </w:rPr>
        <w:t>String</w:t>
      </w:r>
      <w:r>
        <w:rPr>
          <w:rStyle w:val="pln"/>
        </w:rPr>
        <w:t xml:space="preserve"> setName</w:t>
      </w:r>
      <w:r>
        <w:rPr>
          <w:rStyle w:val="pun"/>
        </w:rPr>
        <w:t>,</w:t>
      </w:r>
      <w:r>
        <w:rPr>
          <w:rStyle w:val="pln"/>
        </w:rPr>
        <w:t xml:space="preserve"> </w:t>
      </w:r>
      <w:r>
        <w:rPr>
          <w:rStyle w:val="kwd"/>
        </w:rPr>
        <w:t>int</w:t>
      </w:r>
      <w:r>
        <w:rPr>
          <w:rStyle w:val="pln"/>
        </w:rPr>
        <w:t xml:space="preserve"> data</w:t>
      </w:r>
      <w:r>
        <w:rPr>
          <w:rStyle w:val="pun"/>
        </w:rPr>
        <w:t>)</w:t>
      </w:r>
    </w:p>
    <w:p w:rsidR="00564742" w:rsidRDefault="00564742" w:rsidP="00564742">
      <w:pPr>
        <w:pStyle w:val="PrformatHTML"/>
      </w:pPr>
      <w:r>
        <w:rPr>
          <w:rStyle w:val="typ"/>
        </w:rPr>
        <w:t>OptionSet</w:t>
      </w:r>
      <w:r>
        <w:rPr>
          <w:rStyle w:val="pln"/>
        </w:rPr>
        <w:t xml:space="preserve"> addSet</w:t>
      </w:r>
      <w:r>
        <w:rPr>
          <w:rStyle w:val="pun"/>
        </w:rPr>
        <w:t>(</w:t>
      </w:r>
      <w:r>
        <w:rPr>
          <w:rStyle w:val="typ"/>
        </w:rPr>
        <w:t>String</w:t>
      </w:r>
      <w:r>
        <w:rPr>
          <w:rStyle w:val="pln"/>
        </w:rPr>
        <w:t xml:space="preserve"> setName</w:t>
      </w:r>
      <w:r>
        <w:rPr>
          <w:rStyle w:val="pun"/>
        </w:rPr>
        <w:t>,</w:t>
      </w:r>
      <w:r>
        <w:rPr>
          <w:rStyle w:val="pln"/>
        </w:rPr>
        <w:t xml:space="preserve"> </w:t>
      </w:r>
      <w:r>
        <w:rPr>
          <w:rStyle w:val="kwd"/>
        </w:rPr>
        <w:t>int</w:t>
      </w:r>
      <w:r>
        <w:rPr>
          <w:rStyle w:val="pln"/>
        </w:rPr>
        <w:t xml:space="preserve"> minData</w:t>
      </w:r>
      <w:r>
        <w:rPr>
          <w:rStyle w:val="pun"/>
        </w:rPr>
        <w:t>,</w:t>
      </w:r>
      <w:r>
        <w:rPr>
          <w:rStyle w:val="pln"/>
        </w:rPr>
        <w:t xml:space="preserve"> </w:t>
      </w:r>
      <w:r>
        <w:rPr>
          <w:rStyle w:val="kwd"/>
        </w:rPr>
        <w:t>int</w:t>
      </w:r>
      <w:r>
        <w:rPr>
          <w:rStyle w:val="pln"/>
        </w:rPr>
        <w:t xml:space="preserve"> maxData</w:t>
      </w:r>
      <w:r>
        <w:rPr>
          <w:rStyle w:val="pun"/>
        </w:rPr>
        <w:t>)</w:t>
      </w:r>
    </w:p>
    <w:p w:rsidR="00564742" w:rsidRDefault="00564742" w:rsidP="00564742">
      <w:pPr>
        <w:pStyle w:val="NormalWeb"/>
      </w:pPr>
      <w:r>
        <w:t xml:space="preserve">Again, the newly created set is returned to allow for subsequent invocation chaining of the </w:t>
      </w:r>
      <w:r>
        <w:rPr>
          <w:rStyle w:val="CodeHTML"/>
          <w:rFonts w:eastAsiaTheme="majorEastAsia"/>
        </w:rPr>
        <w:t>addOption()</w:t>
      </w:r>
      <w:r>
        <w:t xml:space="preserve"> methods.</w:t>
      </w:r>
    </w:p>
    <w:p w:rsidR="00564742" w:rsidRDefault="00564742" w:rsidP="00564742">
      <w:pPr>
        <w:pStyle w:val="NormalWeb"/>
      </w:pPr>
      <w:r>
        <w:t>Option sets can be accessed through these methods:</w:t>
      </w:r>
    </w:p>
    <w:p w:rsidR="00564742" w:rsidRDefault="00564742" w:rsidP="00564742">
      <w:pPr>
        <w:pStyle w:val="PrformatHTML"/>
        <w:rPr>
          <w:rStyle w:val="pln"/>
        </w:rPr>
      </w:pPr>
      <w:r>
        <w:rPr>
          <w:rStyle w:val="typ"/>
        </w:rPr>
        <w:t>OptionSet</w:t>
      </w:r>
      <w:r>
        <w:rPr>
          <w:rStyle w:val="pln"/>
        </w:rPr>
        <w:t xml:space="preserve"> getSet</w:t>
      </w:r>
      <w:r>
        <w:rPr>
          <w:rStyle w:val="pun"/>
        </w:rPr>
        <w:t>()</w:t>
      </w:r>
    </w:p>
    <w:p w:rsidR="00564742" w:rsidRDefault="00564742" w:rsidP="00564742">
      <w:pPr>
        <w:pStyle w:val="PrformatHTML"/>
      </w:pPr>
      <w:r>
        <w:rPr>
          <w:rStyle w:val="typ"/>
        </w:rPr>
        <w:t>OptionSet</w:t>
      </w:r>
      <w:r>
        <w:rPr>
          <w:rStyle w:val="pln"/>
        </w:rPr>
        <w:t xml:space="preserve"> getSet</w:t>
      </w:r>
      <w:r>
        <w:rPr>
          <w:rStyle w:val="pun"/>
        </w:rPr>
        <w:t>(</w:t>
      </w:r>
      <w:r>
        <w:rPr>
          <w:rStyle w:val="typ"/>
        </w:rPr>
        <w:t>String</w:t>
      </w:r>
      <w:r>
        <w:rPr>
          <w:rStyle w:val="pln"/>
        </w:rPr>
        <w:t xml:space="preserve"> setName</w:t>
      </w:r>
      <w:r>
        <w:rPr>
          <w:rStyle w:val="pun"/>
        </w:rPr>
        <w:t>)</w:t>
      </w:r>
    </w:p>
    <w:p w:rsidR="00564742" w:rsidRDefault="00564742" w:rsidP="00564742">
      <w:pPr>
        <w:pStyle w:val="NormalWeb"/>
      </w:pPr>
      <w:r>
        <w:t xml:space="preserve">Note one important concept here: one </w:t>
      </w:r>
      <w:r>
        <w:rPr>
          <w:rStyle w:val="Accentuation"/>
          <w:rFonts w:eastAsiaTheme="majorEastAsia"/>
        </w:rPr>
        <w:t>default</w:t>
      </w:r>
      <w:r>
        <w:t xml:space="preserve"> </w:t>
      </w:r>
      <w:r>
        <w:rPr>
          <w:rStyle w:val="CodeHTML"/>
          <w:rFonts w:eastAsiaTheme="majorEastAsia"/>
        </w:rPr>
        <w:t>OptionSet</w:t>
      </w:r>
      <w:r>
        <w:t xml:space="preserve"> instance does not need to be explicitly created. This instance is available through the </w:t>
      </w:r>
      <w:r>
        <w:rPr>
          <w:rStyle w:val="CodeHTML"/>
          <w:rFonts w:eastAsiaTheme="majorEastAsia"/>
        </w:rPr>
        <w:t>getSet()</w:t>
      </w:r>
      <w:r>
        <w:t xml:space="preserve"> method and is useful for simpler applications that require only one set. In this case, setting up the </w:t>
      </w:r>
      <w:r>
        <w:rPr>
          <w:rStyle w:val="CodeHTML"/>
          <w:rFonts w:eastAsiaTheme="majorEastAsia"/>
        </w:rPr>
        <w:t>Options</w:t>
      </w:r>
      <w:r>
        <w:t xml:space="preserve"> instance could look like this:</w:t>
      </w:r>
    </w:p>
    <w:p w:rsidR="00564742" w:rsidRDefault="00564742" w:rsidP="00564742">
      <w:pPr>
        <w:pStyle w:val="PrformatHTML"/>
        <w:rPr>
          <w:rStyle w:val="pln"/>
        </w:rPr>
      </w:pPr>
      <w:r>
        <w:rPr>
          <w:rStyle w:val="typ"/>
        </w:rPr>
        <w:t>Options</w:t>
      </w:r>
      <w:r>
        <w:rPr>
          <w:rStyle w:val="pln"/>
        </w:rPr>
        <w:t xml:space="preserve"> options </w:t>
      </w:r>
      <w:r>
        <w:rPr>
          <w:rStyle w:val="pun"/>
        </w:rPr>
        <w:t>=</w:t>
      </w:r>
      <w:r>
        <w:rPr>
          <w:rStyle w:val="pln"/>
        </w:rPr>
        <w:t xml:space="preserve"> </w:t>
      </w:r>
      <w:r>
        <w:rPr>
          <w:rStyle w:val="kwd"/>
        </w:rPr>
        <w:t>new</w:t>
      </w:r>
      <w:r>
        <w:rPr>
          <w:rStyle w:val="pln"/>
        </w:rPr>
        <w:t xml:space="preserve"> </w:t>
      </w:r>
      <w:r>
        <w:rPr>
          <w:rStyle w:val="typ"/>
        </w:rPr>
        <w:t>Options</w:t>
      </w:r>
      <w:r>
        <w:rPr>
          <w:rStyle w:val="pun"/>
        </w:rPr>
        <w:t>(</w:t>
      </w:r>
      <w:r>
        <w:rPr>
          <w:rStyle w:val="pln"/>
        </w:rPr>
        <w:t>args</w:t>
      </w:r>
      <w:r>
        <w:rPr>
          <w:rStyle w:val="pun"/>
        </w:rPr>
        <w:t>);</w:t>
      </w:r>
    </w:p>
    <w:p w:rsidR="00564742" w:rsidRDefault="00564742" w:rsidP="00564742">
      <w:pPr>
        <w:pStyle w:val="PrformatHTML"/>
      </w:pPr>
      <w:r>
        <w:rPr>
          <w:rStyle w:val="pln"/>
        </w:rPr>
        <w:t>options</w:t>
      </w:r>
      <w:r>
        <w:rPr>
          <w:rStyle w:val="pun"/>
        </w:rPr>
        <w:t>.</w:t>
      </w:r>
      <w:r>
        <w:rPr>
          <w:rStyle w:val="pln"/>
        </w:rPr>
        <w:t>getSet</w:t>
      </w:r>
      <w:r>
        <w:rPr>
          <w:rStyle w:val="pun"/>
        </w:rPr>
        <w:t>().</w:t>
      </w:r>
      <w:r>
        <w:rPr>
          <w:rStyle w:val="pln"/>
        </w:rPr>
        <w:t>addOption</w:t>
      </w:r>
      <w:r>
        <w:rPr>
          <w:rStyle w:val="pun"/>
        </w:rPr>
        <w:t>(</w:t>
      </w:r>
      <w:r>
        <w:rPr>
          <w:rStyle w:val="str"/>
        </w:rPr>
        <w:t>"a"</w:t>
      </w:r>
      <w:r>
        <w:rPr>
          <w:rStyle w:val="pun"/>
        </w:rPr>
        <w:t>).</w:t>
      </w:r>
      <w:r>
        <w:rPr>
          <w:rStyle w:val="pln"/>
        </w:rPr>
        <w:t>addOption</w:t>
      </w:r>
      <w:r>
        <w:rPr>
          <w:rStyle w:val="pun"/>
        </w:rPr>
        <w:t>(</w:t>
      </w:r>
      <w:r>
        <w:rPr>
          <w:rStyle w:val="str"/>
        </w:rPr>
        <w:t>"b"</w:t>
      </w:r>
      <w:r>
        <w:rPr>
          <w:rStyle w:val="pun"/>
        </w:rPr>
        <w:t>);</w:t>
      </w:r>
    </w:p>
    <w:p w:rsidR="00564742" w:rsidRDefault="00564742" w:rsidP="00564742">
      <w:pPr>
        <w:pStyle w:val="NormalWeb"/>
      </w:pPr>
      <w:r>
        <w:t xml:space="preserve">Under the hood, this default set is of course based on a standard </w:t>
      </w:r>
      <w:r>
        <w:rPr>
          <w:rStyle w:val="CodeHTML"/>
          <w:rFonts w:eastAsiaTheme="majorEastAsia"/>
        </w:rPr>
        <w:t>OptionSet</w:t>
      </w:r>
      <w:r>
        <w:t xml:space="preserve"> instance with a name given by:</w:t>
      </w:r>
    </w:p>
    <w:p w:rsidR="00564742" w:rsidRDefault="00564742" w:rsidP="00564742">
      <w:pPr>
        <w:pStyle w:val="PrformatHTML"/>
      </w:pPr>
      <w:r>
        <w:rPr>
          <w:rStyle w:val="kwd"/>
        </w:rPr>
        <w:t>public</w:t>
      </w:r>
      <w:r>
        <w:rPr>
          <w:rStyle w:val="pln"/>
        </w:rPr>
        <w:t xml:space="preserve"> </w:t>
      </w:r>
      <w:r>
        <w:rPr>
          <w:rStyle w:val="kwd"/>
        </w:rPr>
        <w:t>final</w:t>
      </w:r>
      <w:r>
        <w:rPr>
          <w:rStyle w:val="pln"/>
        </w:rPr>
        <w:t xml:space="preserve"> </w:t>
      </w:r>
      <w:r>
        <w:rPr>
          <w:rStyle w:val="kwd"/>
        </w:rPr>
        <w:t>static</w:t>
      </w:r>
      <w:r>
        <w:rPr>
          <w:rStyle w:val="pln"/>
        </w:rPr>
        <w:t xml:space="preserve"> </w:t>
      </w:r>
      <w:r>
        <w:rPr>
          <w:rStyle w:val="typ"/>
        </w:rPr>
        <w:t>String</w:t>
      </w:r>
      <w:r>
        <w:rPr>
          <w:rStyle w:val="pln"/>
        </w:rPr>
        <w:t xml:space="preserve"> DEFAULT_SET </w:t>
      </w:r>
      <w:r>
        <w:rPr>
          <w:rStyle w:val="pun"/>
        </w:rPr>
        <w:t>=</w:t>
      </w:r>
      <w:r>
        <w:rPr>
          <w:rStyle w:val="pln"/>
        </w:rPr>
        <w:t xml:space="preserve"> </w:t>
      </w:r>
      <w:r>
        <w:rPr>
          <w:rStyle w:val="str"/>
        </w:rPr>
        <w:t>"DEFAULT_OPTION_SET"</w:t>
      </w:r>
      <w:r>
        <w:rPr>
          <w:rStyle w:val="pun"/>
        </w:rPr>
        <w:t>;</w:t>
      </w:r>
    </w:p>
    <w:p w:rsidR="00564742" w:rsidRDefault="00564742" w:rsidP="00564742">
      <w:pPr>
        <w:pStyle w:val="NormalWeb"/>
      </w:pPr>
      <w:r>
        <w:t xml:space="preserve">Some convenience methods have been added to the </w:t>
      </w:r>
      <w:r>
        <w:rPr>
          <w:rStyle w:val="CodeHTML"/>
          <w:rFonts w:eastAsiaTheme="majorEastAsia"/>
        </w:rPr>
        <w:t>Options</w:t>
      </w:r>
      <w:r>
        <w:t xml:space="preserve"> class to simplify the creation of the </w:t>
      </w:r>
      <w:r>
        <w:rPr>
          <w:rStyle w:val="Accentuation"/>
          <w:rFonts w:eastAsiaTheme="majorEastAsia"/>
        </w:rPr>
        <w:t>same</w:t>
      </w:r>
      <w:r>
        <w:t xml:space="preserve"> option for </w:t>
      </w:r>
      <w:r>
        <w:rPr>
          <w:rStyle w:val="Accentuation"/>
          <w:rFonts w:eastAsiaTheme="majorEastAsia"/>
        </w:rPr>
        <w:t>all</w:t>
      </w:r>
      <w:r>
        <w:t xml:space="preserve"> known sets at the same time:</w:t>
      </w:r>
    </w:p>
    <w:p w:rsidR="00564742" w:rsidRDefault="00564742" w:rsidP="00564742">
      <w:pPr>
        <w:pStyle w:val="PrformatHTML"/>
        <w:rPr>
          <w:rStyle w:val="pln"/>
        </w:rPr>
      </w:pPr>
      <w:r>
        <w:rPr>
          <w:rStyle w:val="kwd"/>
        </w:rPr>
        <w:t>void</w:t>
      </w:r>
      <w:r>
        <w:rPr>
          <w:rStyle w:val="pln"/>
        </w:rPr>
        <w:t xml:space="preserve"> addOptionAllSets</w:t>
      </w:r>
      <w:r>
        <w:rPr>
          <w:rStyle w:val="pun"/>
        </w:rPr>
        <w:t>(</w:t>
      </w:r>
      <w:r>
        <w:rPr>
          <w:rStyle w:val="typ"/>
        </w:rPr>
        <w:t>String</w:t>
      </w:r>
      <w:r>
        <w:rPr>
          <w:rStyle w:val="pln"/>
        </w:rPr>
        <w:t xml:space="preserve"> key</w:t>
      </w:r>
      <w:r>
        <w:rPr>
          <w:rStyle w:val="pun"/>
        </w:rPr>
        <w:t>)</w:t>
      </w:r>
    </w:p>
    <w:p w:rsidR="00564742" w:rsidRDefault="00564742" w:rsidP="00564742">
      <w:pPr>
        <w:pStyle w:val="PrformatHTML"/>
        <w:rPr>
          <w:rStyle w:val="pln"/>
        </w:rPr>
      </w:pPr>
      <w:r>
        <w:rPr>
          <w:rStyle w:val="kwd"/>
        </w:rPr>
        <w:t>void</w:t>
      </w:r>
      <w:r>
        <w:rPr>
          <w:rStyle w:val="pln"/>
        </w:rPr>
        <w:t xml:space="preserve"> addOptionAllSets</w:t>
      </w:r>
      <w:r>
        <w:rPr>
          <w:rStyle w:val="pun"/>
        </w:rPr>
        <w:t>(</w:t>
      </w:r>
      <w:r>
        <w:rPr>
          <w:rStyle w:val="typ"/>
        </w:rPr>
        <w:t>String</w:t>
      </w:r>
      <w:r>
        <w:rPr>
          <w:rStyle w:val="pln"/>
        </w:rPr>
        <w:t xml:space="preserve"> key</w:t>
      </w:r>
      <w:r>
        <w:rPr>
          <w:rStyle w:val="pun"/>
        </w:rPr>
        <w:t>,</w:t>
      </w:r>
      <w:r>
        <w:rPr>
          <w:rStyle w:val="pln"/>
        </w:rPr>
        <w:t xml:space="preserve"> </w:t>
      </w:r>
      <w:r>
        <w:rPr>
          <w:rStyle w:val="typ"/>
        </w:rPr>
        <w:t>Multiplicity</w:t>
      </w:r>
      <w:r>
        <w:rPr>
          <w:rStyle w:val="pln"/>
        </w:rPr>
        <w:t xml:space="preserve"> multiplicity</w:t>
      </w:r>
      <w:r>
        <w:rPr>
          <w:rStyle w:val="pun"/>
        </w:rPr>
        <w:t>)</w:t>
      </w:r>
    </w:p>
    <w:p w:rsidR="00564742" w:rsidRDefault="00564742" w:rsidP="00564742">
      <w:pPr>
        <w:pStyle w:val="PrformatHTML"/>
        <w:rPr>
          <w:rStyle w:val="pln"/>
        </w:rPr>
      </w:pPr>
      <w:r>
        <w:rPr>
          <w:rStyle w:val="kwd"/>
        </w:rPr>
        <w:t>void</w:t>
      </w:r>
      <w:r>
        <w:rPr>
          <w:rStyle w:val="pln"/>
        </w:rPr>
        <w:t xml:space="preserve"> addOptionAllSets</w:t>
      </w:r>
      <w:r>
        <w:rPr>
          <w:rStyle w:val="pun"/>
        </w:rPr>
        <w:t>(</w:t>
      </w:r>
      <w:r>
        <w:rPr>
          <w:rStyle w:val="typ"/>
        </w:rPr>
        <w:t>String</w:t>
      </w:r>
      <w:r>
        <w:rPr>
          <w:rStyle w:val="pln"/>
        </w:rPr>
        <w:t xml:space="preserve"> key</w:t>
      </w:r>
      <w:r>
        <w:rPr>
          <w:rStyle w:val="pun"/>
        </w:rPr>
        <w:t>,</w:t>
      </w:r>
      <w:r>
        <w:rPr>
          <w:rStyle w:val="pln"/>
        </w:rPr>
        <w:t xml:space="preserve"> </w:t>
      </w:r>
      <w:r>
        <w:rPr>
          <w:rStyle w:val="typ"/>
        </w:rPr>
        <w:t>Separator</w:t>
      </w:r>
      <w:r>
        <w:rPr>
          <w:rStyle w:val="pln"/>
        </w:rPr>
        <w:t xml:space="preserve"> separator</w:t>
      </w:r>
      <w:r>
        <w:rPr>
          <w:rStyle w:val="pun"/>
        </w:rPr>
        <w:t>)</w:t>
      </w:r>
    </w:p>
    <w:p w:rsidR="00564742" w:rsidRDefault="00564742" w:rsidP="00564742">
      <w:pPr>
        <w:pStyle w:val="PrformatHTML"/>
        <w:rPr>
          <w:rStyle w:val="pln"/>
        </w:rPr>
      </w:pPr>
      <w:r>
        <w:rPr>
          <w:rStyle w:val="kwd"/>
        </w:rPr>
        <w:t>void</w:t>
      </w:r>
      <w:r>
        <w:rPr>
          <w:rStyle w:val="pln"/>
        </w:rPr>
        <w:t xml:space="preserve"> addOptionAllSets</w:t>
      </w:r>
      <w:r>
        <w:rPr>
          <w:rStyle w:val="pun"/>
        </w:rPr>
        <w:t>(</w:t>
      </w:r>
      <w:r>
        <w:rPr>
          <w:rStyle w:val="typ"/>
        </w:rPr>
        <w:t>String</w:t>
      </w:r>
      <w:r>
        <w:rPr>
          <w:rStyle w:val="pln"/>
        </w:rPr>
        <w:t xml:space="preserve"> key</w:t>
      </w:r>
      <w:r>
        <w:rPr>
          <w:rStyle w:val="pun"/>
        </w:rPr>
        <w:t>,</w:t>
      </w:r>
      <w:r>
        <w:rPr>
          <w:rStyle w:val="pln"/>
        </w:rPr>
        <w:t xml:space="preserve"> </w:t>
      </w:r>
      <w:r>
        <w:rPr>
          <w:rStyle w:val="typ"/>
        </w:rPr>
        <w:t>Separator</w:t>
      </w:r>
      <w:r>
        <w:rPr>
          <w:rStyle w:val="pln"/>
        </w:rPr>
        <w:t xml:space="preserve"> separator</w:t>
      </w:r>
      <w:r>
        <w:rPr>
          <w:rStyle w:val="pun"/>
        </w:rPr>
        <w:t>,</w:t>
      </w:r>
      <w:r>
        <w:rPr>
          <w:rStyle w:val="pln"/>
        </w:rPr>
        <w:t xml:space="preserve"> </w:t>
      </w:r>
      <w:r>
        <w:rPr>
          <w:rStyle w:val="typ"/>
        </w:rPr>
        <w:t>Multiplicity</w:t>
      </w:r>
      <w:r>
        <w:rPr>
          <w:rStyle w:val="pln"/>
        </w:rPr>
        <w:t xml:space="preserve"> multiplicity</w:t>
      </w:r>
      <w:r>
        <w:rPr>
          <w:rStyle w:val="pun"/>
        </w:rPr>
        <w:t>)</w:t>
      </w:r>
    </w:p>
    <w:p w:rsidR="00564742" w:rsidRDefault="00564742" w:rsidP="00564742">
      <w:pPr>
        <w:pStyle w:val="PrformatHTML"/>
        <w:rPr>
          <w:rStyle w:val="pln"/>
        </w:rPr>
      </w:pPr>
      <w:r>
        <w:rPr>
          <w:rStyle w:val="kwd"/>
        </w:rPr>
        <w:t>void</w:t>
      </w:r>
      <w:r>
        <w:rPr>
          <w:rStyle w:val="pln"/>
        </w:rPr>
        <w:t xml:space="preserve"> addOptionAllSets</w:t>
      </w:r>
      <w:r>
        <w:rPr>
          <w:rStyle w:val="pun"/>
        </w:rPr>
        <w:t>(</w:t>
      </w:r>
      <w:r>
        <w:rPr>
          <w:rStyle w:val="typ"/>
        </w:rPr>
        <w:t>String</w:t>
      </w:r>
      <w:r>
        <w:rPr>
          <w:rStyle w:val="pln"/>
        </w:rPr>
        <w:t xml:space="preserve"> key</w:t>
      </w:r>
      <w:r>
        <w:rPr>
          <w:rStyle w:val="pun"/>
        </w:rPr>
        <w:t>,</w:t>
      </w:r>
      <w:r>
        <w:rPr>
          <w:rStyle w:val="pln"/>
        </w:rPr>
        <w:t xml:space="preserve"> </w:t>
      </w:r>
      <w:r>
        <w:rPr>
          <w:rStyle w:val="kwd"/>
        </w:rPr>
        <w:t>boolean</w:t>
      </w:r>
      <w:r>
        <w:rPr>
          <w:rStyle w:val="pln"/>
        </w:rPr>
        <w:t xml:space="preserve"> details</w:t>
      </w:r>
      <w:r>
        <w:rPr>
          <w:rStyle w:val="pun"/>
        </w:rPr>
        <w:t>,</w:t>
      </w:r>
      <w:r>
        <w:rPr>
          <w:rStyle w:val="pln"/>
        </w:rPr>
        <w:t xml:space="preserve"> </w:t>
      </w:r>
      <w:r>
        <w:rPr>
          <w:rStyle w:val="typ"/>
        </w:rPr>
        <w:t>Separator</w:t>
      </w:r>
      <w:r>
        <w:rPr>
          <w:rStyle w:val="pln"/>
        </w:rPr>
        <w:t xml:space="preserve"> separator</w:t>
      </w:r>
      <w:r>
        <w:rPr>
          <w:rStyle w:val="pun"/>
        </w:rPr>
        <w:t>)</w:t>
      </w:r>
    </w:p>
    <w:p w:rsidR="00564742" w:rsidRDefault="00564742" w:rsidP="00564742">
      <w:pPr>
        <w:pStyle w:val="PrformatHTML"/>
      </w:pPr>
      <w:r>
        <w:rPr>
          <w:rStyle w:val="kwd"/>
        </w:rPr>
        <w:t>void</w:t>
      </w:r>
      <w:r>
        <w:rPr>
          <w:rStyle w:val="pln"/>
        </w:rPr>
        <w:t xml:space="preserve"> addOptionAllSets</w:t>
      </w:r>
      <w:r>
        <w:rPr>
          <w:rStyle w:val="pun"/>
        </w:rPr>
        <w:t>(</w:t>
      </w:r>
      <w:r>
        <w:rPr>
          <w:rStyle w:val="typ"/>
        </w:rPr>
        <w:t>String</w:t>
      </w:r>
      <w:r>
        <w:rPr>
          <w:rStyle w:val="pln"/>
        </w:rPr>
        <w:t xml:space="preserve"> key</w:t>
      </w:r>
      <w:r>
        <w:rPr>
          <w:rStyle w:val="pun"/>
        </w:rPr>
        <w:t>,</w:t>
      </w:r>
      <w:r>
        <w:rPr>
          <w:rStyle w:val="pln"/>
        </w:rPr>
        <w:t xml:space="preserve"> </w:t>
      </w:r>
      <w:r>
        <w:rPr>
          <w:rStyle w:val="kwd"/>
        </w:rPr>
        <w:t>boolean</w:t>
      </w:r>
      <w:r>
        <w:rPr>
          <w:rStyle w:val="pln"/>
        </w:rPr>
        <w:t xml:space="preserve"> details</w:t>
      </w:r>
      <w:r>
        <w:rPr>
          <w:rStyle w:val="pun"/>
        </w:rPr>
        <w:t>,</w:t>
      </w:r>
      <w:r>
        <w:rPr>
          <w:rStyle w:val="pln"/>
        </w:rPr>
        <w:t xml:space="preserve"> </w:t>
      </w:r>
      <w:r>
        <w:rPr>
          <w:rStyle w:val="typ"/>
        </w:rPr>
        <w:t>Separator</w:t>
      </w:r>
      <w:r>
        <w:rPr>
          <w:rStyle w:val="pln"/>
        </w:rPr>
        <w:t xml:space="preserve"> separator</w:t>
      </w:r>
      <w:r>
        <w:rPr>
          <w:rStyle w:val="pun"/>
        </w:rPr>
        <w:t>,</w:t>
      </w:r>
      <w:r>
        <w:rPr>
          <w:rStyle w:val="pln"/>
        </w:rPr>
        <w:t xml:space="preserve"> </w:t>
      </w:r>
      <w:r>
        <w:rPr>
          <w:rStyle w:val="typ"/>
        </w:rPr>
        <w:t>Multiplicity</w:t>
      </w:r>
      <w:r>
        <w:rPr>
          <w:rStyle w:val="pln"/>
        </w:rPr>
        <w:t xml:space="preserve"> multiplicity</w:t>
      </w:r>
      <w:r>
        <w:rPr>
          <w:rStyle w:val="pun"/>
        </w:rPr>
        <w:t>)</w:t>
      </w:r>
    </w:p>
    <w:p w:rsidR="00564742" w:rsidRDefault="00564742" w:rsidP="00564742">
      <w:pPr>
        <w:pStyle w:val="NormalWeb"/>
      </w:pPr>
      <w:r>
        <w:t xml:space="preserve">These options correspond directly to the </w:t>
      </w:r>
      <w:r>
        <w:rPr>
          <w:rStyle w:val="CodeHTML"/>
          <w:rFonts w:eastAsiaTheme="majorEastAsia"/>
        </w:rPr>
        <w:t>addOption()</w:t>
      </w:r>
      <w:r>
        <w:t xml:space="preserve"> methods described earlier for the </w:t>
      </w:r>
      <w:r>
        <w:rPr>
          <w:rStyle w:val="CodeHTML"/>
          <w:rFonts w:eastAsiaTheme="majorEastAsia"/>
        </w:rPr>
        <w:t>OptionSet</w:t>
      </w:r>
      <w:r>
        <w:t xml:space="preserve"> class. One case where I have found using these methods useful was an optional verbosity option (</w:t>
      </w:r>
      <w:r>
        <w:rPr>
          <w:rStyle w:val="CodeHTML"/>
          <w:rFonts w:eastAsiaTheme="majorEastAsia"/>
        </w:rPr>
        <w:t>-v</w:t>
      </w:r>
      <w:r>
        <w:t>), which had to be available for all sets of an application:</w:t>
      </w:r>
    </w:p>
    <w:p w:rsidR="00564742" w:rsidRDefault="00564742" w:rsidP="00564742">
      <w:pPr>
        <w:pStyle w:val="PrformatHTML"/>
      </w:pPr>
      <w:r>
        <w:rPr>
          <w:rStyle w:val="pln"/>
        </w:rPr>
        <w:t>options</w:t>
      </w:r>
      <w:r>
        <w:rPr>
          <w:rStyle w:val="pun"/>
        </w:rPr>
        <w:t>.</w:t>
      </w:r>
      <w:r>
        <w:rPr>
          <w:rStyle w:val="pln"/>
        </w:rPr>
        <w:t>addOptionAllSets</w:t>
      </w:r>
      <w:r>
        <w:rPr>
          <w:rStyle w:val="pun"/>
        </w:rPr>
        <w:t>(</w:t>
      </w:r>
      <w:r>
        <w:rPr>
          <w:rStyle w:val="str"/>
        </w:rPr>
        <w:t>"v"</w:t>
      </w:r>
      <w:r>
        <w:rPr>
          <w:rStyle w:val="pun"/>
        </w:rPr>
        <w:t>,</w:t>
      </w:r>
      <w:r>
        <w:rPr>
          <w:rStyle w:val="pln"/>
        </w:rPr>
        <w:t xml:space="preserve"> </w:t>
      </w:r>
      <w:r>
        <w:rPr>
          <w:rStyle w:val="typ"/>
        </w:rPr>
        <w:t>Multiplicity</w:t>
      </w:r>
      <w:r>
        <w:rPr>
          <w:rStyle w:val="pun"/>
        </w:rPr>
        <w:t>.</w:t>
      </w:r>
      <w:r>
        <w:rPr>
          <w:rStyle w:val="pln"/>
        </w:rPr>
        <w:t>ZERO_OR_ONE</w:t>
      </w:r>
      <w:r>
        <w:rPr>
          <w:rStyle w:val="pun"/>
        </w:rPr>
        <w:t>);</w:t>
      </w:r>
    </w:p>
    <w:p w:rsidR="00564742" w:rsidRDefault="00564742" w:rsidP="00564742">
      <w:pPr>
        <w:pStyle w:val="Titre4"/>
      </w:pPr>
      <w:r>
        <w:t>Perform the checks</w:t>
      </w:r>
    </w:p>
    <w:p w:rsidR="00564742" w:rsidRDefault="00564742" w:rsidP="00564742">
      <w:pPr>
        <w:pStyle w:val="NormalWeb"/>
      </w:pPr>
      <w:r>
        <w:t xml:space="preserve">Performing the actual checks of the command line arguments against the specified options for all sets is obviously a core component of the </w:t>
      </w:r>
      <w:r>
        <w:rPr>
          <w:rStyle w:val="CodeHTML"/>
          <w:rFonts w:eastAsiaTheme="majorEastAsia"/>
        </w:rPr>
        <w:t>Options</w:t>
      </w:r>
      <w:r>
        <w:t xml:space="preserve"> class. The following check methods are available:</w:t>
      </w:r>
    </w:p>
    <w:p w:rsidR="00564742" w:rsidRDefault="00564742" w:rsidP="00564742">
      <w:pPr>
        <w:pStyle w:val="PrformatHTML"/>
        <w:rPr>
          <w:rStyle w:val="pln"/>
        </w:rPr>
      </w:pPr>
      <w:r>
        <w:rPr>
          <w:rStyle w:val="kwd"/>
        </w:rPr>
        <w:t>boolean</w:t>
      </w:r>
      <w:r>
        <w:rPr>
          <w:rStyle w:val="pln"/>
        </w:rPr>
        <w:t xml:space="preserve"> check</w:t>
      </w:r>
      <w:r>
        <w:rPr>
          <w:rStyle w:val="pun"/>
        </w:rPr>
        <w:t>(</w:t>
      </w:r>
      <w:r>
        <w:rPr>
          <w:rStyle w:val="typ"/>
        </w:rPr>
        <w:t>String</w:t>
      </w:r>
      <w:r>
        <w:rPr>
          <w:rStyle w:val="pln"/>
        </w:rPr>
        <w:t xml:space="preserve"> setName</w:t>
      </w:r>
      <w:r>
        <w:rPr>
          <w:rStyle w:val="pun"/>
        </w:rPr>
        <w:t>)</w:t>
      </w:r>
    </w:p>
    <w:p w:rsidR="00564742" w:rsidRDefault="00564742" w:rsidP="00564742">
      <w:pPr>
        <w:pStyle w:val="PrformatHTML"/>
        <w:rPr>
          <w:rStyle w:val="pln"/>
        </w:rPr>
      </w:pPr>
      <w:r>
        <w:rPr>
          <w:rStyle w:val="kwd"/>
        </w:rPr>
        <w:t>boolean</w:t>
      </w:r>
      <w:r>
        <w:rPr>
          <w:rStyle w:val="pln"/>
        </w:rPr>
        <w:t xml:space="preserve"> check</w:t>
      </w:r>
      <w:r>
        <w:rPr>
          <w:rStyle w:val="pun"/>
        </w:rPr>
        <w:t>(</w:t>
      </w:r>
      <w:r>
        <w:rPr>
          <w:rStyle w:val="typ"/>
        </w:rPr>
        <w:t>String</w:t>
      </w:r>
      <w:r>
        <w:rPr>
          <w:rStyle w:val="pln"/>
        </w:rPr>
        <w:t xml:space="preserve"> setName</w:t>
      </w:r>
      <w:r>
        <w:rPr>
          <w:rStyle w:val="pun"/>
        </w:rPr>
        <w:t>,</w:t>
      </w:r>
      <w:r>
        <w:rPr>
          <w:rStyle w:val="pln"/>
        </w:rPr>
        <w:t xml:space="preserve"> </w:t>
      </w:r>
      <w:r>
        <w:rPr>
          <w:rStyle w:val="kwd"/>
        </w:rPr>
        <w:t>boolean</w:t>
      </w:r>
      <w:r>
        <w:rPr>
          <w:rStyle w:val="pln"/>
        </w:rPr>
        <w:t xml:space="preserve"> ignoreUnmatched</w:t>
      </w:r>
      <w:r>
        <w:rPr>
          <w:rStyle w:val="pun"/>
        </w:rPr>
        <w:t>,</w:t>
      </w:r>
      <w:r>
        <w:rPr>
          <w:rStyle w:val="pln"/>
        </w:rPr>
        <w:t xml:space="preserve"> </w:t>
      </w:r>
      <w:r>
        <w:rPr>
          <w:rStyle w:val="kwd"/>
        </w:rPr>
        <w:t>boolean</w:t>
      </w:r>
      <w:r>
        <w:rPr>
          <w:rStyle w:val="pln"/>
        </w:rPr>
        <w:t xml:space="preserve"> requireDataLast</w:t>
      </w:r>
      <w:r>
        <w:rPr>
          <w:rStyle w:val="pun"/>
        </w:rPr>
        <w:t>)</w:t>
      </w:r>
    </w:p>
    <w:p w:rsidR="00564742" w:rsidRDefault="00564742" w:rsidP="00564742">
      <w:pPr>
        <w:pStyle w:val="PrformatHTML"/>
        <w:rPr>
          <w:rStyle w:val="pln"/>
        </w:rPr>
      </w:pPr>
      <w:r>
        <w:rPr>
          <w:rStyle w:val="kwd"/>
        </w:rPr>
        <w:t>boolean</w:t>
      </w:r>
      <w:r>
        <w:rPr>
          <w:rStyle w:val="pln"/>
        </w:rPr>
        <w:t xml:space="preserve"> check</w:t>
      </w:r>
      <w:r>
        <w:rPr>
          <w:rStyle w:val="pun"/>
        </w:rPr>
        <w:t>()</w:t>
      </w:r>
    </w:p>
    <w:p w:rsidR="00564742" w:rsidRDefault="00564742" w:rsidP="00564742">
      <w:pPr>
        <w:pStyle w:val="PrformatHTML"/>
      </w:pPr>
      <w:r>
        <w:rPr>
          <w:rStyle w:val="kwd"/>
        </w:rPr>
        <w:t>boolean</w:t>
      </w:r>
      <w:r>
        <w:rPr>
          <w:rStyle w:val="pln"/>
        </w:rPr>
        <w:t xml:space="preserve"> check</w:t>
      </w:r>
      <w:r>
        <w:rPr>
          <w:rStyle w:val="pun"/>
        </w:rPr>
        <w:t>(</w:t>
      </w:r>
      <w:r>
        <w:rPr>
          <w:rStyle w:val="kwd"/>
        </w:rPr>
        <w:t>boolean</w:t>
      </w:r>
      <w:r>
        <w:rPr>
          <w:rStyle w:val="pln"/>
        </w:rPr>
        <w:t xml:space="preserve"> ignoreUnmatched</w:t>
      </w:r>
      <w:r>
        <w:rPr>
          <w:rStyle w:val="pun"/>
        </w:rPr>
        <w:t>,</w:t>
      </w:r>
      <w:r>
        <w:rPr>
          <w:rStyle w:val="pln"/>
        </w:rPr>
        <w:t xml:space="preserve"> </w:t>
      </w:r>
      <w:r>
        <w:rPr>
          <w:rStyle w:val="kwd"/>
        </w:rPr>
        <w:t>boolean</w:t>
      </w:r>
      <w:r>
        <w:rPr>
          <w:rStyle w:val="pln"/>
        </w:rPr>
        <w:t xml:space="preserve"> requireDataLast</w:t>
      </w:r>
      <w:r>
        <w:rPr>
          <w:rStyle w:val="pun"/>
        </w:rPr>
        <w:t>)</w:t>
      </w:r>
    </w:p>
    <w:p w:rsidR="00564742" w:rsidRDefault="00564742" w:rsidP="00564742">
      <w:pPr>
        <w:pStyle w:val="NormalWeb"/>
      </w:pPr>
      <w:r>
        <w:t>The first two methods check the specified option set, whereas the latter two check the default option set. The two Booleans have the following meanings.</w:t>
      </w:r>
    </w:p>
    <w:p w:rsidR="00564742" w:rsidRDefault="00564742" w:rsidP="00564742">
      <w:pPr>
        <w:pStyle w:val="NormalWeb"/>
      </w:pPr>
      <w:r>
        <w:rPr>
          <w:rStyle w:val="lev"/>
        </w:rPr>
        <w:t>Table 2: Arguments to the check() methods and their meanings</w:t>
      </w:r>
    </w:p>
    <w:tbl>
      <w:tblPr>
        <w:tblW w:w="0" w:type="auto"/>
        <w:tblCellSpacing w:w="7" w:type="dxa"/>
        <w:shd w:val="clear" w:color="auto" w:fill="000000"/>
        <w:tblCellMar>
          <w:left w:w="0" w:type="dxa"/>
          <w:right w:w="0" w:type="dxa"/>
        </w:tblCellMar>
        <w:tblLook w:val="04A0" w:firstRow="1" w:lastRow="0" w:firstColumn="1" w:lastColumn="0" w:noHBand="0" w:noVBand="1"/>
      </w:tblPr>
      <w:tblGrid>
        <w:gridCol w:w="10494"/>
      </w:tblGrid>
      <w:tr w:rsidR="00564742" w:rsidTr="00564742">
        <w:trPr>
          <w:tblCellSpacing w:w="7" w:type="dxa"/>
        </w:trPr>
        <w:tc>
          <w:tcPr>
            <w:tcW w:w="0" w:type="auto"/>
            <w:shd w:val="clear" w:color="auto" w:fill="000000"/>
            <w:vAlign w:val="center"/>
            <w:hideMark/>
          </w:tcPr>
          <w:tbl>
            <w:tblPr>
              <w:tblW w:w="0" w:type="auto"/>
              <w:tblCellSpacing w:w="7" w:type="dxa"/>
              <w:tblCellMar>
                <w:top w:w="75" w:type="dxa"/>
                <w:left w:w="75" w:type="dxa"/>
                <w:bottom w:w="75" w:type="dxa"/>
                <w:right w:w="75" w:type="dxa"/>
              </w:tblCellMar>
              <w:tblLook w:val="04A0" w:firstRow="1" w:lastRow="0" w:firstColumn="1" w:lastColumn="0" w:noHBand="0" w:noVBand="1"/>
            </w:tblPr>
            <w:tblGrid>
              <w:gridCol w:w="1972"/>
              <w:gridCol w:w="7606"/>
              <w:gridCol w:w="888"/>
            </w:tblGrid>
            <w:tr w:rsidR="00564742" w:rsidTr="00564742">
              <w:trPr>
                <w:tblCellSpacing w:w="7" w:type="dxa"/>
              </w:trPr>
              <w:tc>
                <w:tcPr>
                  <w:tcW w:w="0" w:type="auto"/>
                  <w:shd w:val="clear" w:color="auto" w:fill="990033"/>
                  <w:vAlign w:val="center"/>
                  <w:hideMark/>
                </w:tcPr>
                <w:p w:rsidR="00564742" w:rsidRDefault="00564742">
                  <w:r>
                    <w:t>Value</w:t>
                  </w:r>
                </w:p>
              </w:tc>
              <w:tc>
                <w:tcPr>
                  <w:tcW w:w="0" w:type="auto"/>
                  <w:shd w:val="clear" w:color="auto" w:fill="990033"/>
                  <w:vAlign w:val="center"/>
                  <w:hideMark/>
                </w:tcPr>
                <w:p w:rsidR="00564742" w:rsidRDefault="00564742">
                  <w:r>
                    <w:t xml:space="preserve">Description </w:t>
                  </w:r>
                </w:p>
              </w:tc>
              <w:tc>
                <w:tcPr>
                  <w:tcW w:w="0" w:type="auto"/>
                  <w:shd w:val="clear" w:color="auto" w:fill="990033"/>
                  <w:vAlign w:val="center"/>
                  <w:hideMark/>
                </w:tcPr>
                <w:p w:rsidR="00564742" w:rsidRDefault="00564742">
                  <w:r>
                    <w:t>Default</w:t>
                  </w:r>
                </w:p>
              </w:tc>
            </w:tr>
            <w:tr w:rsidR="00564742" w:rsidTr="00564742">
              <w:trPr>
                <w:tblCellSpacing w:w="7" w:type="dxa"/>
              </w:trPr>
              <w:tc>
                <w:tcPr>
                  <w:tcW w:w="0" w:type="auto"/>
                  <w:shd w:val="clear" w:color="auto" w:fill="CCCCCC"/>
                  <w:vAlign w:val="center"/>
                  <w:hideMark/>
                </w:tcPr>
                <w:p w:rsidR="00564742" w:rsidRDefault="00564742">
                  <w:r>
                    <w:rPr>
                      <w:rStyle w:val="CodeHTML"/>
                      <w:rFonts w:eastAsiaTheme="majorEastAsia"/>
                    </w:rPr>
                    <w:t>ignoreUnmatched</w:t>
                  </w:r>
                </w:p>
              </w:tc>
              <w:tc>
                <w:tcPr>
                  <w:tcW w:w="0" w:type="auto"/>
                  <w:shd w:val="clear" w:color="auto" w:fill="CCCCCC"/>
                  <w:vAlign w:val="center"/>
                  <w:hideMark/>
                </w:tcPr>
                <w:p w:rsidR="00564742" w:rsidRDefault="00564742">
                  <w:r>
                    <w:t xml:space="preserve">Specifies whether command line options for which no corresponding </w:t>
                  </w:r>
                  <w:r>
                    <w:rPr>
                      <w:rStyle w:val="CodeHTML"/>
                      <w:rFonts w:eastAsiaTheme="majorEastAsia"/>
                    </w:rPr>
                    <w:t>OptionData</w:t>
                  </w:r>
                  <w:r>
                    <w:t xml:space="preserve"> instance was created are acceptable. Applications can choose to ignore such unmatched options or react with an error.</w:t>
                  </w:r>
                </w:p>
              </w:tc>
              <w:tc>
                <w:tcPr>
                  <w:tcW w:w="0" w:type="auto"/>
                  <w:shd w:val="clear" w:color="auto" w:fill="CCCCCC"/>
                  <w:vAlign w:val="center"/>
                  <w:hideMark/>
                </w:tcPr>
                <w:p w:rsidR="00564742" w:rsidRDefault="00564742">
                  <w:r>
                    <w:t>false</w:t>
                  </w:r>
                </w:p>
              </w:tc>
            </w:tr>
            <w:tr w:rsidR="00564742" w:rsidTr="00564742">
              <w:trPr>
                <w:tblCellSpacing w:w="7" w:type="dxa"/>
              </w:trPr>
              <w:tc>
                <w:tcPr>
                  <w:tcW w:w="0" w:type="auto"/>
                  <w:shd w:val="clear" w:color="auto" w:fill="FFFFFF"/>
                  <w:vAlign w:val="center"/>
                  <w:hideMark/>
                </w:tcPr>
                <w:p w:rsidR="00564742" w:rsidRDefault="00564742">
                  <w:r>
                    <w:rPr>
                      <w:rStyle w:val="CodeHTML"/>
                      <w:rFonts w:eastAsiaTheme="majorEastAsia"/>
                    </w:rPr>
                    <w:t>requireDataLast</w:t>
                  </w:r>
                </w:p>
              </w:tc>
              <w:tc>
                <w:tcPr>
                  <w:tcW w:w="0" w:type="auto"/>
                  <w:shd w:val="clear" w:color="auto" w:fill="FFFFFF"/>
                  <w:vAlign w:val="center"/>
                  <w:hideMark/>
                </w:tcPr>
                <w:p w:rsidR="00564742" w:rsidRDefault="00564742">
                  <w:r>
                    <w:t>Specifies whether the actual data arguments need to be the last arguments on the command line or whether they can be interspersed within the options.</w:t>
                  </w:r>
                </w:p>
              </w:tc>
              <w:tc>
                <w:tcPr>
                  <w:tcW w:w="0" w:type="auto"/>
                  <w:shd w:val="clear" w:color="auto" w:fill="FFFFFF"/>
                  <w:vAlign w:val="center"/>
                  <w:hideMark/>
                </w:tcPr>
                <w:p w:rsidR="00564742" w:rsidRDefault="00564742">
                  <w:r>
                    <w:t>true</w:t>
                  </w:r>
                </w:p>
              </w:tc>
            </w:tr>
          </w:tbl>
          <w:p w:rsidR="00564742" w:rsidRDefault="00564742"/>
        </w:tc>
      </w:tr>
    </w:tbl>
    <w:p w:rsidR="00564742" w:rsidRDefault="00564742" w:rsidP="00564742">
      <w:pPr>
        <w:pStyle w:val="NormalWeb"/>
      </w:pPr>
      <w:r>
        <w:t xml:space="preserve">Again, the introduction of these methods is based on the observations made early in the project about the requirements for a class such as </w:t>
      </w:r>
      <w:r>
        <w:rPr>
          <w:rStyle w:val="CodeHTML"/>
          <w:rFonts w:eastAsiaTheme="majorEastAsia"/>
        </w:rPr>
        <w:t>Options</w:t>
      </w:r>
      <w:r>
        <w:t>.</w:t>
      </w:r>
    </w:p>
    <w:p w:rsidR="00564742" w:rsidRDefault="00564742" w:rsidP="00564742">
      <w:pPr>
        <w:pStyle w:val="NormalWeb"/>
      </w:pPr>
      <w:r>
        <w:t>Two more convenience methods are provided:</w:t>
      </w:r>
    </w:p>
    <w:p w:rsidR="00564742" w:rsidRDefault="00564742" w:rsidP="00564742">
      <w:pPr>
        <w:pStyle w:val="PrformatHTML"/>
        <w:rPr>
          <w:rStyle w:val="pln"/>
        </w:rPr>
      </w:pPr>
      <w:r>
        <w:rPr>
          <w:rStyle w:val="typ"/>
        </w:rPr>
        <w:t>OptionSet</w:t>
      </w:r>
      <w:r>
        <w:rPr>
          <w:rStyle w:val="pln"/>
        </w:rPr>
        <w:t xml:space="preserve"> getMatchingSet</w:t>
      </w:r>
      <w:r>
        <w:rPr>
          <w:rStyle w:val="pun"/>
        </w:rPr>
        <w:t>()</w:t>
      </w:r>
    </w:p>
    <w:p w:rsidR="00564742" w:rsidRDefault="00564742" w:rsidP="00564742">
      <w:pPr>
        <w:pStyle w:val="PrformatHTML"/>
      </w:pPr>
      <w:r>
        <w:rPr>
          <w:rStyle w:val="typ"/>
        </w:rPr>
        <w:t>OptionSet</w:t>
      </w:r>
      <w:r>
        <w:rPr>
          <w:rStyle w:val="pln"/>
        </w:rPr>
        <w:t xml:space="preserve"> getMatchingSet</w:t>
      </w:r>
      <w:r>
        <w:rPr>
          <w:rStyle w:val="pun"/>
        </w:rPr>
        <w:t>(</w:t>
      </w:r>
      <w:r>
        <w:rPr>
          <w:rStyle w:val="kwd"/>
        </w:rPr>
        <w:t>boolean</w:t>
      </w:r>
      <w:r>
        <w:rPr>
          <w:rStyle w:val="pln"/>
        </w:rPr>
        <w:t xml:space="preserve"> ignoreUnmatched</w:t>
      </w:r>
      <w:r>
        <w:rPr>
          <w:rStyle w:val="pun"/>
        </w:rPr>
        <w:t>,</w:t>
      </w:r>
      <w:r>
        <w:rPr>
          <w:rStyle w:val="pln"/>
        </w:rPr>
        <w:t xml:space="preserve"> </w:t>
      </w:r>
      <w:r>
        <w:rPr>
          <w:rStyle w:val="kwd"/>
        </w:rPr>
        <w:t>boolean</w:t>
      </w:r>
      <w:r>
        <w:rPr>
          <w:rStyle w:val="pln"/>
        </w:rPr>
        <w:t xml:space="preserve"> requireDataLast</w:t>
      </w:r>
      <w:r>
        <w:rPr>
          <w:rStyle w:val="pun"/>
        </w:rPr>
        <w:t>)</w:t>
      </w:r>
    </w:p>
    <w:p w:rsidR="00564742" w:rsidRDefault="00564742" w:rsidP="00564742">
      <w:pPr>
        <w:pStyle w:val="NormalWeb"/>
      </w:pPr>
      <w:r>
        <w:t xml:space="preserve">These methods run the checks for each known </w:t>
      </w:r>
      <w:r>
        <w:rPr>
          <w:rStyle w:val="CodeHTML"/>
          <w:rFonts w:eastAsiaTheme="majorEastAsia"/>
        </w:rPr>
        <w:t>OptionSet</w:t>
      </w:r>
      <w:r>
        <w:t xml:space="preserve"> and return the first one, which is successfully checked.</w:t>
      </w:r>
    </w:p>
    <w:p w:rsidR="00564742" w:rsidRDefault="00564742" w:rsidP="00564742">
      <w:pPr>
        <w:pStyle w:val="NormalWeb"/>
      </w:pPr>
      <w:r>
        <w:t>The last public method in the list is:</w:t>
      </w:r>
    </w:p>
    <w:p w:rsidR="00564742" w:rsidRDefault="00564742" w:rsidP="00564742">
      <w:pPr>
        <w:pStyle w:val="PrformatHTML"/>
      </w:pPr>
      <w:r>
        <w:rPr>
          <w:rStyle w:val="typ"/>
        </w:rPr>
        <w:t>String</w:t>
      </w:r>
      <w:r>
        <w:rPr>
          <w:rStyle w:val="pln"/>
        </w:rPr>
        <w:t xml:space="preserve"> getCheckErrors</w:t>
      </w:r>
      <w:r>
        <w:rPr>
          <w:rStyle w:val="pun"/>
        </w:rPr>
        <w:t>()</w:t>
      </w:r>
    </w:p>
    <w:p w:rsidR="00564742" w:rsidRDefault="00564742" w:rsidP="00564742">
      <w:pPr>
        <w:pStyle w:val="NormalWeb"/>
      </w:pPr>
      <w:r>
        <w:t xml:space="preserve">During the checks, the </w:t>
      </w:r>
      <w:r>
        <w:rPr>
          <w:rStyle w:val="CodeHTML"/>
          <w:rFonts w:eastAsiaTheme="majorEastAsia"/>
        </w:rPr>
        <w:t>check()</w:t>
      </w:r>
      <w:r>
        <w:t xml:space="preserve"> methods write all observed problems into a </w:t>
      </w:r>
      <w:r>
        <w:rPr>
          <w:rStyle w:val="CodeHTML"/>
          <w:rFonts w:eastAsiaTheme="majorEastAsia"/>
        </w:rPr>
        <w:t>StringBuffer</w:t>
      </w:r>
      <w:r>
        <w:t xml:space="preserve">, the value of which can then be accessed through the </w:t>
      </w:r>
      <w:r>
        <w:rPr>
          <w:rStyle w:val="CodeHTML"/>
          <w:rFonts w:eastAsiaTheme="majorEastAsia"/>
        </w:rPr>
        <w:t>getCheckErrors()</w:t>
      </w:r>
      <w:r>
        <w:t xml:space="preserve"> method. This method proves useful for debugging purposes, but applications can also use it to tell its users about the problem with the provided input.</w:t>
      </w:r>
    </w:p>
    <w:p w:rsidR="00564742" w:rsidRDefault="00564742" w:rsidP="00564742">
      <w:pPr>
        <w:pStyle w:val="NormalWeb"/>
      </w:pPr>
      <w:r>
        <w:t>The actual check process consists of the following steps:</w:t>
      </w:r>
    </w:p>
    <w:p w:rsidR="00564742" w:rsidRDefault="00564742" w:rsidP="00564742">
      <w:pPr>
        <w:numPr>
          <w:ilvl w:val="0"/>
          <w:numId w:val="10"/>
        </w:numPr>
        <w:spacing w:before="100" w:beforeAutospacing="1" w:after="100" w:afterAutospacing="1"/>
      </w:pPr>
      <w:r>
        <w:t>Some trivial cases are caught. No options have been defined for the set to check, or no command line arguments have been provided.</w:t>
      </w:r>
    </w:p>
    <w:p w:rsidR="00564742" w:rsidRDefault="00564742" w:rsidP="00564742">
      <w:pPr>
        <w:numPr>
          <w:ilvl w:val="0"/>
          <w:numId w:val="10"/>
        </w:numPr>
        <w:spacing w:before="100" w:beforeAutospacing="1" w:after="100" w:afterAutospacing="1"/>
      </w:pPr>
      <w:r>
        <w:t xml:space="preserve">All command line arguments are processed in a loop. Using </w:t>
      </w:r>
      <w:r>
        <w:rPr>
          <w:rStyle w:val="CodeHTML"/>
          <w:rFonts w:eastAsiaTheme="majorEastAsia"/>
        </w:rPr>
        <w:t>java.util.regex</w:t>
      </w:r>
      <w:r>
        <w:t xml:space="preserve">'s pattern-matching capabilities, these arguments are compared with the known options, and, if a match is found, the value and the detail information are retrieved for options expecting such information. All this information is stored in the </w:t>
      </w:r>
      <w:r>
        <w:rPr>
          <w:rStyle w:val="CodeHTML"/>
          <w:rFonts w:eastAsiaTheme="majorEastAsia"/>
        </w:rPr>
        <w:t>OptionData</w:t>
      </w:r>
      <w:r>
        <w:t xml:space="preserve"> instance that matched the option.</w:t>
      </w:r>
    </w:p>
    <w:p w:rsidR="00564742" w:rsidRDefault="00564742" w:rsidP="00564742">
      <w:pPr>
        <w:numPr>
          <w:ilvl w:val="0"/>
          <w:numId w:val="10"/>
        </w:numPr>
        <w:spacing w:before="100" w:beforeAutospacing="1" w:after="100" w:afterAutospacing="1"/>
      </w:pPr>
      <w:r>
        <w:t>Any unmatched options are identified and stored in a list. In addition, the data arguments are identified and stored in another list.</w:t>
      </w:r>
    </w:p>
    <w:p w:rsidR="00564742" w:rsidRDefault="00564742" w:rsidP="00564742">
      <w:pPr>
        <w:numPr>
          <w:ilvl w:val="0"/>
          <w:numId w:val="10"/>
        </w:numPr>
        <w:spacing w:before="100" w:beforeAutospacing="1" w:after="100" w:afterAutospacing="1"/>
      </w:pPr>
      <w:r>
        <w:t>The multiplicity is checked for all the options based on the number of matches found for each one.</w:t>
      </w:r>
    </w:p>
    <w:p w:rsidR="00564742" w:rsidRDefault="00564742" w:rsidP="00564742">
      <w:pPr>
        <w:numPr>
          <w:ilvl w:val="0"/>
          <w:numId w:val="10"/>
        </w:numPr>
        <w:spacing w:before="100" w:beforeAutospacing="1" w:after="100" w:afterAutospacing="1"/>
      </w:pPr>
      <w:r>
        <w:t>The range of the data arguments is checked against the defined boundaries.</w:t>
      </w:r>
    </w:p>
    <w:p w:rsidR="00564742" w:rsidRDefault="00564742" w:rsidP="00564742">
      <w:pPr>
        <w:numPr>
          <w:ilvl w:val="0"/>
          <w:numId w:val="10"/>
        </w:numPr>
        <w:spacing w:before="100" w:beforeAutospacing="1" w:after="100" w:afterAutospacing="1"/>
      </w:pPr>
      <w:r>
        <w:t>If desired, data arguments can be checked to verify whether they are last on the command line.</w:t>
      </w:r>
    </w:p>
    <w:p w:rsidR="00564742" w:rsidRDefault="00564742" w:rsidP="00564742">
      <w:pPr>
        <w:numPr>
          <w:ilvl w:val="0"/>
          <w:numId w:val="10"/>
        </w:numPr>
        <w:spacing w:before="100" w:beforeAutospacing="1" w:after="100" w:afterAutospacing="1"/>
      </w:pPr>
      <w:r>
        <w:t>If desired, the presence of unmatched options are checked.</w:t>
      </w:r>
    </w:p>
    <w:p w:rsidR="00564742" w:rsidRDefault="00564742" w:rsidP="00564742">
      <w:pPr>
        <w:pStyle w:val="NormalWeb"/>
      </w:pPr>
      <w:r>
        <w:t xml:space="preserve">If all checks are successful, </w:t>
      </w:r>
      <w:r>
        <w:rPr>
          <w:rStyle w:val="CodeHTML"/>
          <w:rFonts w:eastAsiaTheme="majorEastAsia"/>
        </w:rPr>
        <w:t>true</w:t>
      </w:r>
      <w:r>
        <w:t xml:space="preserve"> returns. If, at any of the stages above, a check failure results, </w:t>
      </w:r>
      <w:r>
        <w:rPr>
          <w:rStyle w:val="CodeHTML"/>
          <w:rFonts w:eastAsiaTheme="majorEastAsia"/>
        </w:rPr>
        <w:t>false</w:t>
      </w:r>
      <w:r>
        <w:t xml:space="preserve"> returns immediately, and a comment explaining the problem is written to the error log (which is accessible through the </w:t>
      </w:r>
      <w:r>
        <w:rPr>
          <w:rStyle w:val="CodeHTML"/>
          <w:rFonts w:eastAsiaTheme="majorEastAsia"/>
        </w:rPr>
        <w:t>getCheckErrors()</w:t>
      </w:r>
      <w:r>
        <w:t xml:space="preserve"> method).</w:t>
      </w:r>
    </w:p>
    <w:p w:rsidR="00564742" w:rsidRDefault="00564742" w:rsidP="00564742">
      <w:pPr>
        <w:pStyle w:val="Titre3"/>
      </w:pPr>
      <w:r>
        <w:t>Examples</w:t>
      </w:r>
    </w:p>
    <w:p w:rsidR="00564742" w:rsidRDefault="00564742" w:rsidP="00564742">
      <w:pPr>
        <w:pStyle w:val="NormalWeb"/>
      </w:pPr>
      <w:r>
        <w:t xml:space="preserve">The following examples are designed to demonstrate the use of the </w:t>
      </w:r>
      <w:r>
        <w:rPr>
          <w:rStyle w:val="CodeHTML"/>
          <w:rFonts w:eastAsiaTheme="majorEastAsia"/>
        </w:rPr>
        <w:t>Options</w:t>
      </w:r>
      <w:r>
        <w:t xml:space="preserve"> class, ranging from a simple case of an application requiring just one option set to a complex case, with many different option sets and multiplicities for the options.</w:t>
      </w:r>
    </w:p>
    <w:p w:rsidR="00564742" w:rsidRDefault="00564742" w:rsidP="00564742">
      <w:pPr>
        <w:pStyle w:val="Titre4"/>
      </w:pPr>
      <w:r>
        <w:t>Example 1: A simple case</w:t>
      </w:r>
    </w:p>
    <w:p w:rsidR="00564742" w:rsidRDefault="00564742" w:rsidP="00564742">
      <w:pPr>
        <w:pStyle w:val="NormalWeb"/>
      </w:pPr>
      <w:r>
        <w:t xml:space="preserve">The first example is a simple case that demonstrates how quickly a tool can leverage the capabilities of the </w:t>
      </w:r>
      <w:r>
        <w:rPr>
          <w:rStyle w:val="CodeHTML"/>
          <w:rFonts w:eastAsiaTheme="majorEastAsia"/>
        </w:rPr>
        <w:t>Options</w:t>
      </w:r>
      <w:r>
        <w:t xml:space="preserve"> class.</w:t>
      </w:r>
    </w:p>
    <w:p w:rsidR="00564742" w:rsidRDefault="00564742" w:rsidP="00564742">
      <w:pPr>
        <w:pStyle w:val="NormalWeb"/>
      </w:pPr>
      <w:r>
        <w:t>The command line syntax for this example looks like this:</w:t>
      </w:r>
    </w:p>
    <w:p w:rsidR="00564742" w:rsidRDefault="00564742" w:rsidP="00564742">
      <w:pPr>
        <w:pStyle w:val="PrformatHTML"/>
      </w:pPr>
      <w:r>
        <w:rPr>
          <w:rStyle w:val="pln"/>
        </w:rPr>
        <w:t xml:space="preserve">java </w:t>
      </w:r>
      <w:r>
        <w:rPr>
          <w:rStyle w:val="typ"/>
        </w:rPr>
        <w:t>Example1</w:t>
      </w:r>
      <w:r>
        <w:rPr>
          <w:rStyle w:val="pln"/>
        </w:rPr>
        <w:t xml:space="preserve"> </w:t>
      </w:r>
      <w:r>
        <w:rPr>
          <w:rStyle w:val="pun"/>
        </w:rPr>
        <w:t>[-</w:t>
      </w:r>
      <w:r>
        <w:rPr>
          <w:rStyle w:val="pln"/>
        </w:rPr>
        <w:t>a</w:t>
      </w:r>
      <w:r>
        <w:rPr>
          <w:rStyle w:val="pun"/>
        </w:rPr>
        <w:t>]</w:t>
      </w:r>
      <w:r>
        <w:rPr>
          <w:rStyle w:val="pln"/>
        </w:rPr>
        <w:t xml:space="preserve"> </w:t>
      </w:r>
      <w:r>
        <w:rPr>
          <w:rStyle w:val="pun"/>
        </w:rPr>
        <w:t>[-</w:t>
      </w:r>
      <w:r>
        <w:rPr>
          <w:rStyle w:val="pln"/>
        </w:rPr>
        <w:t>log</w:t>
      </w:r>
      <w:r>
        <w:rPr>
          <w:rStyle w:val="pun"/>
        </w:rPr>
        <w:t>=&lt;</w:t>
      </w:r>
      <w:r>
        <w:rPr>
          <w:rStyle w:val="pln"/>
        </w:rPr>
        <w:t>logfile</w:t>
      </w:r>
      <w:r>
        <w:rPr>
          <w:rStyle w:val="pun"/>
        </w:rPr>
        <w:t>&gt;]</w:t>
      </w:r>
      <w:r>
        <w:rPr>
          <w:rStyle w:val="pln"/>
        </w:rPr>
        <w:t xml:space="preserve"> </w:t>
      </w:r>
      <w:r>
        <w:rPr>
          <w:rStyle w:val="str"/>
        </w:rPr>
        <w:t>&lt;inpfile&gt;</w:t>
      </w:r>
      <w:r>
        <w:rPr>
          <w:rStyle w:val="pln"/>
        </w:rPr>
        <w:t xml:space="preserve"> </w:t>
      </w:r>
      <w:r>
        <w:rPr>
          <w:rStyle w:val="str"/>
        </w:rPr>
        <w:t>&lt;outfile&gt;</w:t>
      </w:r>
    </w:p>
    <w:p w:rsidR="00564742" w:rsidRDefault="00564742" w:rsidP="00564742">
      <w:pPr>
        <w:pStyle w:val="NormalWeb"/>
      </w:pPr>
      <w:r>
        <w:t xml:space="preserve">I used the standard syntax here, which denotes optional data (like </w:t>
      </w:r>
      <w:r>
        <w:rPr>
          <w:rStyle w:val="CodeHTML"/>
          <w:rFonts w:eastAsiaTheme="majorEastAsia"/>
        </w:rPr>
        <w:t>[a]</w:t>
      </w:r>
      <w:r>
        <w:t>) with square brackets.</w:t>
      </w:r>
    </w:p>
    <w:p w:rsidR="00564742" w:rsidRDefault="00564742" w:rsidP="00564742">
      <w:pPr>
        <w:pStyle w:val="NormalWeb"/>
      </w:pPr>
      <w:r>
        <w:t>The code to handle these options can look like this:</w:t>
      </w:r>
    </w:p>
    <w:p w:rsidR="00564742" w:rsidRDefault="00564742" w:rsidP="00564742">
      <w:pPr>
        <w:pStyle w:val="PrformatHTML"/>
        <w:rPr>
          <w:rStyle w:val="pln"/>
        </w:rPr>
      </w:pPr>
      <w:r>
        <w:rPr>
          <w:rStyle w:val="typ"/>
        </w:rPr>
        <w:t>Options</w:t>
      </w:r>
      <w:r>
        <w:rPr>
          <w:rStyle w:val="pln"/>
        </w:rPr>
        <w:t xml:space="preserve"> opt </w:t>
      </w:r>
      <w:r>
        <w:rPr>
          <w:rStyle w:val="pun"/>
        </w:rPr>
        <w:t>=</w:t>
      </w:r>
      <w:r>
        <w:rPr>
          <w:rStyle w:val="pln"/>
        </w:rPr>
        <w:t xml:space="preserve"> </w:t>
      </w:r>
      <w:r>
        <w:rPr>
          <w:rStyle w:val="kwd"/>
        </w:rPr>
        <w:t>new</w:t>
      </w:r>
      <w:r>
        <w:rPr>
          <w:rStyle w:val="pln"/>
        </w:rPr>
        <w:t xml:space="preserve"> </w:t>
      </w:r>
      <w:r>
        <w:rPr>
          <w:rStyle w:val="typ"/>
        </w:rPr>
        <w:t>Options</w:t>
      </w:r>
      <w:r>
        <w:rPr>
          <w:rStyle w:val="pun"/>
        </w:rPr>
        <w:t>(</w:t>
      </w:r>
      <w:r>
        <w:rPr>
          <w:rStyle w:val="pln"/>
        </w:rPr>
        <w:t>args</w:t>
      </w:r>
      <w:r>
        <w:rPr>
          <w:rStyle w:val="pun"/>
        </w:rPr>
        <w:t>,</w:t>
      </w:r>
      <w:r>
        <w:rPr>
          <w:rStyle w:val="pln"/>
        </w:rPr>
        <w:t xml:space="preserve"> </w:t>
      </w:r>
      <w:r>
        <w:rPr>
          <w:rStyle w:val="lit"/>
        </w:rPr>
        <w:t>2</w:t>
      </w:r>
      <w:r>
        <w:rPr>
          <w:rStyle w:val="pun"/>
        </w:rPr>
        <w:t>);</w:t>
      </w:r>
    </w:p>
    <w:p w:rsidR="00564742" w:rsidRDefault="00564742" w:rsidP="00564742">
      <w:pPr>
        <w:pStyle w:val="PrformatHTML"/>
        <w:rPr>
          <w:rStyle w:val="pln"/>
        </w:rPr>
      </w:pPr>
      <w:r>
        <w:rPr>
          <w:rStyle w:val="pln"/>
        </w:rPr>
        <w:t>opt</w:t>
      </w:r>
      <w:r>
        <w:rPr>
          <w:rStyle w:val="pun"/>
        </w:rPr>
        <w:t>.</w:t>
      </w:r>
      <w:r>
        <w:rPr>
          <w:rStyle w:val="pln"/>
        </w:rPr>
        <w:t>getSet</w:t>
      </w:r>
      <w:r>
        <w:rPr>
          <w:rStyle w:val="pun"/>
        </w:rPr>
        <w:t>().</w:t>
      </w:r>
      <w:r>
        <w:rPr>
          <w:rStyle w:val="pln"/>
        </w:rPr>
        <w:t>addOption</w:t>
      </w:r>
      <w:r>
        <w:rPr>
          <w:rStyle w:val="pun"/>
        </w:rPr>
        <w:t>(</w:t>
      </w:r>
      <w:r>
        <w:rPr>
          <w:rStyle w:val="str"/>
        </w:rPr>
        <w:t>"a"</w:t>
      </w:r>
      <w:r>
        <w:rPr>
          <w:rStyle w:val="pun"/>
        </w:rPr>
        <w:t>,</w:t>
      </w:r>
      <w:r>
        <w:rPr>
          <w:rStyle w:val="pln"/>
        </w:rPr>
        <w:t xml:space="preserve"> </w:t>
      </w:r>
      <w:r>
        <w:rPr>
          <w:rStyle w:val="typ"/>
        </w:rPr>
        <w:t>Multiplicity</w:t>
      </w:r>
      <w:r>
        <w:rPr>
          <w:rStyle w:val="pun"/>
        </w:rPr>
        <w:t>.</w:t>
      </w:r>
      <w:r>
        <w:rPr>
          <w:rStyle w:val="pln"/>
        </w:rPr>
        <w:t>ZERO_OR_ONE</w:t>
      </w:r>
      <w:r>
        <w:rPr>
          <w:rStyle w:val="pun"/>
        </w:rPr>
        <w:t>);</w:t>
      </w:r>
    </w:p>
    <w:p w:rsidR="00564742" w:rsidRDefault="00564742" w:rsidP="00564742">
      <w:pPr>
        <w:pStyle w:val="PrformatHTML"/>
        <w:rPr>
          <w:rStyle w:val="pln"/>
        </w:rPr>
      </w:pPr>
      <w:r>
        <w:rPr>
          <w:rStyle w:val="pln"/>
        </w:rPr>
        <w:t>opt</w:t>
      </w:r>
      <w:r>
        <w:rPr>
          <w:rStyle w:val="pun"/>
        </w:rPr>
        <w:t>.</w:t>
      </w:r>
      <w:r>
        <w:rPr>
          <w:rStyle w:val="pln"/>
        </w:rPr>
        <w:t>getSet</w:t>
      </w:r>
      <w:r>
        <w:rPr>
          <w:rStyle w:val="pun"/>
        </w:rPr>
        <w:t>().</w:t>
      </w:r>
      <w:r>
        <w:rPr>
          <w:rStyle w:val="pln"/>
        </w:rPr>
        <w:t>addOption</w:t>
      </w:r>
      <w:r>
        <w:rPr>
          <w:rStyle w:val="pun"/>
        </w:rPr>
        <w:t>(</w:t>
      </w:r>
      <w:r>
        <w:rPr>
          <w:rStyle w:val="str"/>
        </w:rPr>
        <w:t>"log"</w:t>
      </w:r>
      <w:r>
        <w:rPr>
          <w:rStyle w:val="pun"/>
        </w:rPr>
        <w:t>,</w:t>
      </w:r>
      <w:r>
        <w:rPr>
          <w:rStyle w:val="pln"/>
        </w:rPr>
        <w:t xml:space="preserve"> </w:t>
      </w:r>
      <w:r>
        <w:rPr>
          <w:rStyle w:val="typ"/>
        </w:rPr>
        <w:t>Separator</w:t>
      </w:r>
      <w:r>
        <w:rPr>
          <w:rStyle w:val="pun"/>
        </w:rPr>
        <w:t>.</w:t>
      </w:r>
      <w:r>
        <w:rPr>
          <w:rStyle w:val="pln"/>
        </w:rPr>
        <w:t>EQUALS</w:t>
      </w:r>
      <w:r>
        <w:rPr>
          <w:rStyle w:val="pun"/>
        </w:rPr>
        <w:t>,</w:t>
      </w:r>
      <w:r>
        <w:rPr>
          <w:rStyle w:val="pln"/>
        </w:rPr>
        <w:t xml:space="preserve"> </w:t>
      </w:r>
      <w:r>
        <w:rPr>
          <w:rStyle w:val="typ"/>
        </w:rPr>
        <w:t>Multiplicity</w:t>
      </w:r>
      <w:r>
        <w:rPr>
          <w:rStyle w:val="pun"/>
        </w:rPr>
        <w:t>.</w:t>
      </w:r>
      <w:r>
        <w:rPr>
          <w:rStyle w:val="pln"/>
        </w:rPr>
        <w:t>ZERO_OR_ONE</w:t>
      </w:r>
      <w:r>
        <w:rPr>
          <w:rStyle w:val="pun"/>
        </w:rPr>
        <w:t>);</w:t>
      </w:r>
    </w:p>
    <w:p w:rsidR="00564742" w:rsidRDefault="00564742" w:rsidP="00564742">
      <w:pPr>
        <w:pStyle w:val="PrformatHTML"/>
        <w:rPr>
          <w:rStyle w:val="pln"/>
        </w:rPr>
      </w:pPr>
      <w:r>
        <w:rPr>
          <w:rStyle w:val="kwd"/>
        </w:rPr>
        <w:t>if</w:t>
      </w:r>
      <w:r>
        <w:rPr>
          <w:rStyle w:val="pln"/>
        </w:rPr>
        <w:t xml:space="preserve"> </w:t>
      </w:r>
      <w:r>
        <w:rPr>
          <w:rStyle w:val="pun"/>
        </w:rPr>
        <w:t>(!</w:t>
      </w:r>
      <w:r>
        <w:rPr>
          <w:rStyle w:val="pln"/>
        </w:rPr>
        <w:t>opt</w:t>
      </w:r>
      <w:r>
        <w:rPr>
          <w:rStyle w:val="pun"/>
        </w:rPr>
        <w:t>.</w:t>
      </w:r>
      <w:r>
        <w:rPr>
          <w:rStyle w:val="pln"/>
        </w:rPr>
        <w:t>check</w:t>
      </w:r>
      <w:r>
        <w:rPr>
          <w:rStyle w:val="pun"/>
        </w:rPr>
        <w:t>())</w:t>
      </w:r>
      <w:r>
        <w:rPr>
          <w:rStyle w:val="pln"/>
        </w:rPr>
        <w:t xml:space="preserve"> </w:t>
      </w:r>
      <w:r>
        <w:rPr>
          <w:rStyle w:val="pun"/>
        </w:rPr>
        <w:t>{</w:t>
      </w:r>
    </w:p>
    <w:p w:rsidR="00564742" w:rsidRDefault="00564742" w:rsidP="00564742">
      <w:pPr>
        <w:pStyle w:val="PrformatHTML"/>
        <w:rPr>
          <w:rStyle w:val="pln"/>
        </w:rPr>
      </w:pPr>
      <w:r>
        <w:rPr>
          <w:rStyle w:val="pln"/>
        </w:rPr>
        <w:t xml:space="preserve">  </w:t>
      </w:r>
      <w:r>
        <w:rPr>
          <w:rStyle w:val="com"/>
        </w:rPr>
        <w:t>// Print usage hints</w:t>
      </w:r>
    </w:p>
    <w:p w:rsidR="00564742" w:rsidRDefault="00564742" w:rsidP="00564742">
      <w:pPr>
        <w:pStyle w:val="PrformatHTML"/>
        <w:rPr>
          <w:rStyle w:val="pln"/>
        </w:rPr>
      </w:pPr>
      <w:r>
        <w:rPr>
          <w:rStyle w:val="pln"/>
        </w:rPr>
        <w:t xml:space="preserve">  </w:t>
      </w:r>
      <w:r>
        <w:rPr>
          <w:rStyle w:val="typ"/>
        </w:rPr>
        <w:t>System</w:t>
      </w:r>
      <w:r>
        <w:rPr>
          <w:rStyle w:val="pun"/>
        </w:rPr>
        <w:t>.</w:t>
      </w:r>
      <w:r>
        <w:rPr>
          <w:rStyle w:val="kwd"/>
        </w:rPr>
        <w:t>exit</w:t>
      </w:r>
      <w:r>
        <w:rPr>
          <w:rStyle w:val="pun"/>
        </w:rPr>
        <w:t>(</w:t>
      </w:r>
      <w:r>
        <w:rPr>
          <w:rStyle w:val="lit"/>
        </w:rPr>
        <w:t>1</w:t>
      </w:r>
      <w:r>
        <w:rPr>
          <w:rStyle w:val="pun"/>
        </w:rPr>
        <w:t>);</w:t>
      </w:r>
    </w:p>
    <w:p w:rsidR="00564742" w:rsidRDefault="00564742" w:rsidP="00564742">
      <w:pPr>
        <w:pStyle w:val="PrformatHTML"/>
        <w:rPr>
          <w:rStyle w:val="pln"/>
        </w:rPr>
      </w:pPr>
      <w:r>
        <w:rPr>
          <w:rStyle w:val="pun"/>
        </w:rPr>
        <w:t>}</w:t>
      </w:r>
    </w:p>
    <w:p w:rsidR="00564742" w:rsidRDefault="00564742" w:rsidP="00564742">
      <w:pPr>
        <w:pStyle w:val="PrformatHTML"/>
        <w:rPr>
          <w:rStyle w:val="pln"/>
        </w:rPr>
      </w:pPr>
      <w:r>
        <w:rPr>
          <w:rStyle w:val="com"/>
        </w:rPr>
        <w:t>// Normal processing</w:t>
      </w:r>
    </w:p>
    <w:p w:rsidR="00564742" w:rsidRDefault="00564742" w:rsidP="00564742">
      <w:pPr>
        <w:pStyle w:val="PrformatHTML"/>
        <w:rPr>
          <w:rStyle w:val="pln"/>
        </w:rPr>
      </w:pPr>
      <w:r>
        <w:rPr>
          <w:rStyle w:val="kwd"/>
        </w:rPr>
        <w:t>if</w:t>
      </w:r>
      <w:r>
        <w:rPr>
          <w:rStyle w:val="pln"/>
        </w:rPr>
        <w:t xml:space="preserve"> </w:t>
      </w:r>
      <w:r>
        <w:rPr>
          <w:rStyle w:val="pun"/>
        </w:rPr>
        <w:t>(</w:t>
      </w:r>
      <w:r>
        <w:rPr>
          <w:rStyle w:val="pln"/>
        </w:rPr>
        <w:t>opt</w:t>
      </w:r>
      <w:r>
        <w:rPr>
          <w:rStyle w:val="pun"/>
        </w:rPr>
        <w:t>.</w:t>
      </w:r>
      <w:r>
        <w:rPr>
          <w:rStyle w:val="pln"/>
        </w:rPr>
        <w:t>getSet</w:t>
      </w:r>
      <w:r>
        <w:rPr>
          <w:rStyle w:val="pun"/>
        </w:rPr>
        <w:t>().</w:t>
      </w:r>
      <w:r>
        <w:rPr>
          <w:rStyle w:val="pln"/>
        </w:rPr>
        <w:t>isSet</w:t>
      </w:r>
      <w:r>
        <w:rPr>
          <w:rStyle w:val="pun"/>
        </w:rPr>
        <w:t>(</w:t>
      </w:r>
      <w:r>
        <w:rPr>
          <w:rStyle w:val="str"/>
        </w:rPr>
        <w:t>"a"</w:t>
      </w:r>
      <w:r>
        <w:rPr>
          <w:rStyle w:val="pun"/>
        </w:rPr>
        <w:t>))</w:t>
      </w:r>
      <w:r>
        <w:rPr>
          <w:rStyle w:val="pln"/>
        </w:rPr>
        <w:t xml:space="preserve"> </w:t>
      </w:r>
      <w:r>
        <w:rPr>
          <w:rStyle w:val="pun"/>
        </w:rPr>
        <w:t>{</w:t>
      </w:r>
    </w:p>
    <w:p w:rsidR="00564742" w:rsidRDefault="00564742" w:rsidP="00564742">
      <w:pPr>
        <w:pStyle w:val="PrformatHTML"/>
        <w:rPr>
          <w:rStyle w:val="pln"/>
        </w:rPr>
      </w:pPr>
      <w:r>
        <w:rPr>
          <w:rStyle w:val="pln"/>
        </w:rPr>
        <w:t xml:space="preserve">  </w:t>
      </w:r>
      <w:r>
        <w:rPr>
          <w:rStyle w:val="com"/>
        </w:rPr>
        <w:t>// React to option -a</w:t>
      </w:r>
    </w:p>
    <w:p w:rsidR="00564742" w:rsidRDefault="00564742" w:rsidP="00564742">
      <w:pPr>
        <w:pStyle w:val="PrformatHTML"/>
        <w:rPr>
          <w:rStyle w:val="pln"/>
        </w:rPr>
      </w:pPr>
      <w:r>
        <w:rPr>
          <w:rStyle w:val="pun"/>
        </w:rPr>
        <w:t>}</w:t>
      </w:r>
    </w:p>
    <w:p w:rsidR="00564742" w:rsidRDefault="00564742" w:rsidP="00564742">
      <w:pPr>
        <w:pStyle w:val="PrformatHTML"/>
        <w:rPr>
          <w:rStyle w:val="pln"/>
        </w:rPr>
      </w:pPr>
      <w:r>
        <w:rPr>
          <w:rStyle w:val="kwd"/>
        </w:rPr>
        <w:t>if</w:t>
      </w:r>
      <w:r>
        <w:rPr>
          <w:rStyle w:val="pln"/>
        </w:rPr>
        <w:t xml:space="preserve"> </w:t>
      </w:r>
      <w:r>
        <w:rPr>
          <w:rStyle w:val="pun"/>
        </w:rPr>
        <w:t>(</w:t>
      </w:r>
      <w:r>
        <w:rPr>
          <w:rStyle w:val="pln"/>
        </w:rPr>
        <w:t>opt</w:t>
      </w:r>
      <w:r>
        <w:rPr>
          <w:rStyle w:val="pun"/>
        </w:rPr>
        <w:t>.</w:t>
      </w:r>
      <w:r>
        <w:rPr>
          <w:rStyle w:val="pln"/>
        </w:rPr>
        <w:t>getSet</w:t>
      </w:r>
      <w:r>
        <w:rPr>
          <w:rStyle w:val="pun"/>
        </w:rPr>
        <w:t>().</w:t>
      </w:r>
      <w:r>
        <w:rPr>
          <w:rStyle w:val="pln"/>
        </w:rPr>
        <w:t>isSet</w:t>
      </w:r>
      <w:r>
        <w:rPr>
          <w:rStyle w:val="pun"/>
        </w:rPr>
        <w:t>(</w:t>
      </w:r>
      <w:r>
        <w:rPr>
          <w:rStyle w:val="str"/>
        </w:rPr>
        <w:t>"log"</w:t>
      </w:r>
      <w:r>
        <w:rPr>
          <w:rStyle w:val="pun"/>
        </w:rPr>
        <w:t>))</w:t>
      </w:r>
      <w:r>
        <w:rPr>
          <w:rStyle w:val="pln"/>
        </w:rPr>
        <w:t xml:space="preserve"> </w:t>
      </w:r>
      <w:r>
        <w:rPr>
          <w:rStyle w:val="pun"/>
        </w:rPr>
        <w:t>{</w:t>
      </w:r>
    </w:p>
    <w:p w:rsidR="00564742" w:rsidRDefault="00564742" w:rsidP="00564742">
      <w:pPr>
        <w:pStyle w:val="PrformatHTML"/>
        <w:rPr>
          <w:rStyle w:val="pln"/>
        </w:rPr>
      </w:pPr>
      <w:r>
        <w:rPr>
          <w:rStyle w:val="pln"/>
        </w:rPr>
        <w:t xml:space="preserve">  </w:t>
      </w:r>
      <w:r>
        <w:rPr>
          <w:rStyle w:val="com"/>
        </w:rPr>
        <w:t>// React to option -log</w:t>
      </w:r>
    </w:p>
    <w:p w:rsidR="00564742" w:rsidRDefault="00564742" w:rsidP="00564742">
      <w:pPr>
        <w:pStyle w:val="PrformatHTML"/>
        <w:rPr>
          <w:rStyle w:val="pln"/>
        </w:rPr>
      </w:pPr>
      <w:r>
        <w:rPr>
          <w:rStyle w:val="pln"/>
        </w:rPr>
        <w:t xml:space="preserve">  </w:t>
      </w:r>
      <w:r>
        <w:rPr>
          <w:rStyle w:val="typ"/>
        </w:rPr>
        <w:t>String</w:t>
      </w:r>
      <w:r>
        <w:rPr>
          <w:rStyle w:val="pln"/>
        </w:rPr>
        <w:t xml:space="preserve"> logfile </w:t>
      </w:r>
      <w:r>
        <w:rPr>
          <w:rStyle w:val="pun"/>
        </w:rPr>
        <w:t>=</w:t>
      </w:r>
      <w:r>
        <w:rPr>
          <w:rStyle w:val="pln"/>
        </w:rPr>
        <w:t xml:space="preserve"> opt</w:t>
      </w:r>
      <w:r>
        <w:rPr>
          <w:rStyle w:val="pun"/>
        </w:rPr>
        <w:t>.</w:t>
      </w:r>
      <w:r>
        <w:rPr>
          <w:rStyle w:val="pln"/>
        </w:rPr>
        <w:t>getSet</w:t>
      </w:r>
      <w:r>
        <w:rPr>
          <w:rStyle w:val="pun"/>
        </w:rPr>
        <w:t>().</w:t>
      </w:r>
      <w:r>
        <w:rPr>
          <w:rStyle w:val="pln"/>
        </w:rPr>
        <w:t>getOption</w:t>
      </w:r>
      <w:r>
        <w:rPr>
          <w:rStyle w:val="pun"/>
        </w:rPr>
        <w:t>(</w:t>
      </w:r>
      <w:r>
        <w:rPr>
          <w:rStyle w:val="str"/>
        </w:rPr>
        <w:t>"log"</w:t>
      </w:r>
      <w:r>
        <w:rPr>
          <w:rStyle w:val="pun"/>
        </w:rPr>
        <w:t>).</w:t>
      </w:r>
      <w:r>
        <w:rPr>
          <w:rStyle w:val="pln"/>
        </w:rPr>
        <w:t>getResultValue</w:t>
      </w:r>
      <w:r>
        <w:rPr>
          <w:rStyle w:val="pun"/>
        </w:rPr>
        <w:t>(</w:t>
      </w:r>
      <w:r>
        <w:rPr>
          <w:rStyle w:val="lit"/>
        </w:rPr>
        <w:t>0</w:t>
      </w:r>
      <w:r>
        <w:rPr>
          <w:rStyle w:val="pun"/>
        </w:rPr>
        <w:t>);</w:t>
      </w:r>
    </w:p>
    <w:p w:rsidR="00564742" w:rsidRDefault="00564742" w:rsidP="00564742">
      <w:pPr>
        <w:pStyle w:val="PrformatHTML"/>
        <w:rPr>
          <w:rStyle w:val="pln"/>
        </w:rPr>
      </w:pPr>
      <w:r>
        <w:rPr>
          <w:rStyle w:val="pun"/>
        </w:rPr>
        <w:t>}</w:t>
      </w:r>
    </w:p>
    <w:p w:rsidR="00564742" w:rsidRDefault="00564742" w:rsidP="00564742">
      <w:pPr>
        <w:pStyle w:val="PrformatHTML"/>
        <w:rPr>
          <w:rStyle w:val="pln"/>
        </w:rPr>
      </w:pPr>
      <w:r>
        <w:rPr>
          <w:rStyle w:val="pun"/>
        </w:rPr>
        <w:t>...</w:t>
      </w:r>
    </w:p>
    <w:p w:rsidR="00564742" w:rsidRDefault="00564742" w:rsidP="00564742">
      <w:pPr>
        <w:pStyle w:val="PrformatHTML"/>
        <w:rPr>
          <w:rStyle w:val="pln"/>
        </w:rPr>
      </w:pPr>
      <w:r>
        <w:rPr>
          <w:rStyle w:val="typ"/>
        </w:rPr>
        <w:t>String</w:t>
      </w:r>
      <w:r>
        <w:rPr>
          <w:rStyle w:val="pln"/>
        </w:rPr>
        <w:t xml:space="preserve"> inpfile </w:t>
      </w:r>
      <w:r>
        <w:rPr>
          <w:rStyle w:val="pun"/>
        </w:rPr>
        <w:t>=</w:t>
      </w:r>
      <w:r>
        <w:rPr>
          <w:rStyle w:val="pln"/>
        </w:rPr>
        <w:t xml:space="preserve"> opt</w:t>
      </w:r>
      <w:r>
        <w:rPr>
          <w:rStyle w:val="pun"/>
        </w:rPr>
        <w:t>.</w:t>
      </w:r>
      <w:r>
        <w:rPr>
          <w:rStyle w:val="pln"/>
        </w:rPr>
        <w:t>getSet</w:t>
      </w:r>
      <w:r>
        <w:rPr>
          <w:rStyle w:val="pun"/>
        </w:rPr>
        <w:t>().</w:t>
      </w:r>
      <w:r>
        <w:rPr>
          <w:rStyle w:val="pln"/>
        </w:rPr>
        <w:t>getData</w:t>
      </w:r>
      <w:r>
        <w:rPr>
          <w:rStyle w:val="pun"/>
        </w:rPr>
        <w:t>().</w:t>
      </w:r>
      <w:r>
        <w:rPr>
          <w:rStyle w:val="kwd"/>
        </w:rPr>
        <w:t>get</w:t>
      </w:r>
      <w:r>
        <w:rPr>
          <w:rStyle w:val="pun"/>
        </w:rPr>
        <w:t>(</w:t>
      </w:r>
      <w:r>
        <w:rPr>
          <w:rStyle w:val="lit"/>
        </w:rPr>
        <w:t>0</w:t>
      </w:r>
      <w:r>
        <w:rPr>
          <w:rStyle w:val="pun"/>
        </w:rPr>
        <w:t>);</w:t>
      </w:r>
    </w:p>
    <w:p w:rsidR="00564742" w:rsidRDefault="00564742" w:rsidP="00564742">
      <w:pPr>
        <w:pStyle w:val="PrformatHTML"/>
        <w:rPr>
          <w:rStyle w:val="pln"/>
        </w:rPr>
      </w:pPr>
      <w:r>
        <w:rPr>
          <w:rStyle w:val="typ"/>
        </w:rPr>
        <w:t>String</w:t>
      </w:r>
      <w:r>
        <w:rPr>
          <w:rStyle w:val="pln"/>
        </w:rPr>
        <w:t xml:space="preserve"> outfile </w:t>
      </w:r>
      <w:r>
        <w:rPr>
          <w:rStyle w:val="pun"/>
        </w:rPr>
        <w:t>=</w:t>
      </w:r>
      <w:r>
        <w:rPr>
          <w:rStyle w:val="pln"/>
        </w:rPr>
        <w:t xml:space="preserve"> opt</w:t>
      </w:r>
      <w:r>
        <w:rPr>
          <w:rStyle w:val="pun"/>
        </w:rPr>
        <w:t>.</w:t>
      </w:r>
      <w:r>
        <w:rPr>
          <w:rStyle w:val="pln"/>
        </w:rPr>
        <w:t>getSet</w:t>
      </w:r>
      <w:r>
        <w:rPr>
          <w:rStyle w:val="pun"/>
        </w:rPr>
        <w:t>().</w:t>
      </w:r>
      <w:r>
        <w:rPr>
          <w:rStyle w:val="pln"/>
        </w:rPr>
        <w:t>getData</w:t>
      </w:r>
      <w:r>
        <w:rPr>
          <w:rStyle w:val="pun"/>
        </w:rPr>
        <w:t>().</w:t>
      </w:r>
      <w:r>
        <w:rPr>
          <w:rStyle w:val="kwd"/>
        </w:rPr>
        <w:t>get</w:t>
      </w:r>
      <w:r>
        <w:rPr>
          <w:rStyle w:val="pun"/>
        </w:rPr>
        <w:t>(</w:t>
      </w:r>
      <w:r>
        <w:rPr>
          <w:rStyle w:val="lit"/>
        </w:rPr>
        <w:t>1</w:t>
      </w:r>
      <w:r>
        <w:rPr>
          <w:rStyle w:val="pun"/>
        </w:rPr>
        <w:t>);</w:t>
      </w:r>
    </w:p>
    <w:p w:rsidR="00564742" w:rsidRDefault="00564742" w:rsidP="00564742">
      <w:pPr>
        <w:pStyle w:val="PrformatHTML"/>
      </w:pPr>
      <w:r>
        <w:rPr>
          <w:rStyle w:val="pun"/>
        </w:rPr>
        <w:t>...</w:t>
      </w:r>
    </w:p>
    <w:p w:rsidR="00564742" w:rsidRDefault="00564742" w:rsidP="00564742">
      <w:pPr>
        <w:pStyle w:val="NormalWeb"/>
      </w:pPr>
      <w:r>
        <w:t xml:space="preserve">The </w:t>
      </w:r>
      <w:r>
        <w:rPr>
          <w:rStyle w:val="CodeHTML"/>
          <w:rFonts w:eastAsiaTheme="majorEastAsia"/>
        </w:rPr>
        <w:t>Options</w:t>
      </w:r>
      <w:r>
        <w:t xml:space="preserve"> instance is created, specifying that exactly two data arguments are required. After that, the two options are added with the multiplicity of </w:t>
      </w:r>
      <w:r>
        <w:rPr>
          <w:rStyle w:val="CodeHTML"/>
          <w:rFonts w:eastAsiaTheme="majorEastAsia"/>
        </w:rPr>
        <w:t>ZERO_OR_ONE</w:t>
      </w:r>
      <w:r>
        <w:t xml:space="preserve">, which corresponds to the angle brackets. The checks are run by invoking </w:t>
      </w:r>
      <w:r>
        <w:rPr>
          <w:rStyle w:val="CodeHTML"/>
          <w:rFonts w:eastAsiaTheme="majorEastAsia"/>
        </w:rPr>
        <w:t>check()</w:t>
      </w:r>
      <w:r>
        <w:t>, and if the checks are not successful, a usage description can be written.</w:t>
      </w:r>
    </w:p>
    <w:p w:rsidR="00564742" w:rsidRDefault="00564742" w:rsidP="00564742">
      <w:pPr>
        <w:pStyle w:val="NormalWeb"/>
      </w:pPr>
      <w:r>
        <w:t xml:space="preserve">Using </w:t>
      </w:r>
      <w:r>
        <w:rPr>
          <w:rStyle w:val="CodeHTML"/>
          <w:rFonts w:eastAsiaTheme="majorEastAsia"/>
        </w:rPr>
        <w:t>Options.getSet().isSet()</w:t>
      </w:r>
      <w:r>
        <w:t xml:space="preserve">, you can easily check whether the options in square brackets have been specified, and the program can react accordingly. If </w:t>
      </w:r>
      <w:r>
        <w:rPr>
          <w:rStyle w:val="CodeHTML"/>
          <w:rFonts w:eastAsiaTheme="majorEastAsia"/>
        </w:rPr>
        <w:t>-log</w:t>
      </w:r>
      <w:r>
        <w:t xml:space="preserve"> was specified, that option's value is available from the </w:t>
      </w:r>
      <w:r>
        <w:rPr>
          <w:rStyle w:val="CodeHTML"/>
          <w:rFonts w:eastAsiaTheme="majorEastAsia"/>
        </w:rPr>
        <w:t>OptionData</w:t>
      </w:r>
      <w:r>
        <w:t xml:space="preserve"> instance's </w:t>
      </w:r>
      <w:r>
        <w:rPr>
          <w:rStyle w:val="CodeHTML"/>
          <w:rFonts w:eastAsiaTheme="majorEastAsia"/>
        </w:rPr>
        <w:t>getResultValue()</w:t>
      </w:r>
      <w:r>
        <w:t xml:space="preserve"> method.</w:t>
      </w:r>
    </w:p>
    <w:p w:rsidR="00564742" w:rsidRDefault="00564742" w:rsidP="00564742">
      <w:pPr>
        <w:pStyle w:val="NormalWeb"/>
      </w:pPr>
      <w:r>
        <w:t xml:space="preserve">The data arguments can be accessed using the </w:t>
      </w:r>
      <w:r>
        <w:rPr>
          <w:rStyle w:val="CodeHTML"/>
          <w:rFonts w:eastAsiaTheme="majorEastAsia"/>
        </w:rPr>
        <w:t>getData()</w:t>
      </w:r>
      <w:r>
        <w:t xml:space="preserve"> method on the default option set.</w:t>
      </w:r>
    </w:p>
    <w:p w:rsidR="00564742" w:rsidRDefault="00564742" w:rsidP="00564742">
      <w:pPr>
        <w:pStyle w:val="NormalWeb"/>
      </w:pPr>
      <w:r>
        <w:t xml:space="preserve">Actually, the code above can be further simplified by specifying a different default multiplicity directly in </w:t>
      </w:r>
      <w:r>
        <w:rPr>
          <w:rStyle w:val="CodeHTML"/>
          <w:rFonts w:eastAsiaTheme="majorEastAsia"/>
        </w:rPr>
        <w:t>Options</w:t>
      </w:r>
      <w:r>
        <w:t>'s constructor and by using invocation chaining for the options definition:</w:t>
      </w:r>
    </w:p>
    <w:p w:rsidR="00564742" w:rsidRDefault="00564742" w:rsidP="00564742">
      <w:pPr>
        <w:pStyle w:val="PrformatHTML"/>
        <w:rPr>
          <w:rStyle w:val="pln"/>
        </w:rPr>
      </w:pPr>
      <w:r>
        <w:rPr>
          <w:rStyle w:val="typ"/>
        </w:rPr>
        <w:t>Options</w:t>
      </w:r>
      <w:r>
        <w:rPr>
          <w:rStyle w:val="pln"/>
        </w:rPr>
        <w:t xml:space="preserve"> opt </w:t>
      </w:r>
      <w:r>
        <w:rPr>
          <w:rStyle w:val="pun"/>
        </w:rPr>
        <w:t>=</w:t>
      </w:r>
      <w:r>
        <w:rPr>
          <w:rStyle w:val="pln"/>
        </w:rPr>
        <w:t xml:space="preserve"> </w:t>
      </w:r>
      <w:r>
        <w:rPr>
          <w:rStyle w:val="kwd"/>
        </w:rPr>
        <w:t>new</w:t>
      </w:r>
      <w:r>
        <w:rPr>
          <w:rStyle w:val="pln"/>
        </w:rPr>
        <w:t xml:space="preserve"> </w:t>
      </w:r>
      <w:r>
        <w:rPr>
          <w:rStyle w:val="typ"/>
        </w:rPr>
        <w:t>Options</w:t>
      </w:r>
      <w:r>
        <w:rPr>
          <w:rStyle w:val="pun"/>
        </w:rPr>
        <w:t>(</w:t>
      </w:r>
      <w:r>
        <w:rPr>
          <w:rStyle w:val="pln"/>
        </w:rPr>
        <w:t>args</w:t>
      </w:r>
      <w:r>
        <w:rPr>
          <w:rStyle w:val="pun"/>
        </w:rPr>
        <w:t>,</w:t>
      </w:r>
      <w:r>
        <w:rPr>
          <w:rStyle w:val="pln"/>
        </w:rPr>
        <w:t xml:space="preserve"> </w:t>
      </w:r>
      <w:r>
        <w:rPr>
          <w:rStyle w:val="typ"/>
        </w:rPr>
        <w:t>Multiplicity</w:t>
      </w:r>
      <w:r>
        <w:rPr>
          <w:rStyle w:val="pun"/>
        </w:rPr>
        <w:t>.</w:t>
      </w:r>
      <w:r>
        <w:rPr>
          <w:rStyle w:val="pln"/>
        </w:rPr>
        <w:t>ZERO_OR_ONE</w:t>
      </w:r>
      <w:r>
        <w:rPr>
          <w:rStyle w:val="pun"/>
        </w:rPr>
        <w:t>,</w:t>
      </w:r>
      <w:r>
        <w:rPr>
          <w:rStyle w:val="pln"/>
        </w:rPr>
        <w:t xml:space="preserve"> </w:t>
      </w:r>
      <w:r>
        <w:rPr>
          <w:rStyle w:val="lit"/>
        </w:rPr>
        <w:t>2</w:t>
      </w:r>
      <w:r>
        <w:rPr>
          <w:rStyle w:val="pun"/>
        </w:rPr>
        <w:t>);</w:t>
      </w:r>
    </w:p>
    <w:p w:rsidR="00564742" w:rsidRDefault="00564742" w:rsidP="00564742">
      <w:pPr>
        <w:pStyle w:val="PrformatHTML"/>
      </w:pPr>
      <w:r>
        <w:rPr>
          <w:rStyle w:val="pln"/>
        </w:rPr>
        <w:t>opt</w:t>
      </w:r>
      <w:r>
        <w:rPr>
          <w:rStyle w:val="pun"/>
        </w:rPr>
        <w:t>.</w:t>
      </w:r>
      <w:r>
        <w:rPr>
          <w:rStyle w:val="pln"/>
        </w:rPr>
        <w:t>getSet</w:t>
      </w:r>
      <w:r>
        <w:rPr>
          <w:rStyle w:val="pun"/>
        </w:rPr>
        <w:t>().</w:t>
      </w:r>
      <w:r>
        <w:rPr>
          <w:rStyle w:val="pln"/>
        </w:rPr>
        <w:t>addOption</w:t>
      </w:r>
      <w:r>
        <w:rPr>
          <w:rStyle w:val="pun"/>
        </w:rPr>
        <w:t>(</w:t>
      </w:r>
      <w:r>
        <w:rPr>
          <w:rStyle w:val="str"/>
        </w:rPr>
        <w:t>"a"</w:t>
      </w:r>
      <w:r>
        <w:rPr>
          <w:rStyle w:val="pun"/>
        </w:rPr>
        <w:t>).</w:t>
      </w:r>
      <w:r>
        <w:rPr>
          <w:rStyle w:val="pln"/>
        </w:rPr>
        <w:t>addOption</w:t>
      </w:r>
      <w:r>
        <w:rPr>
          <w:rStyle w:val="pun"/>
        </w:rPr>
        <w:t>(</w:t>
      </w:r>
      <w:r>
        <w:rPr>
          <w:rStyle w:val="str"/>
        </w:rPr>
        <w:t>"log"</w:t>
      </w:r>
      <w:r>
        <w:rPr>
          <w:rStyle w:val="pun"/>
        </w:rPr>
        <w:t>,</w:t>
      </w:r>
      <w:r>
        <w:rPr>
          <w:rStyle w:val="pln"/>
        </w:rPr>
        <w:t xml:space="preserve"> </w:t>
      </w:r>
      <w:r>
        <w:rPr>
          <w:rStyle w:val="typ"/>
        </w:rPr>
        <w:t>Separator</w:t>
      </w:r>
      <w:r>
        <w:rPr>
          <w:rStyle w:val="pun"/>
        </w:rPr>
        <w:t>.</w:t>
      </w:r>
      <w:r>
        <w:rPr>
          <w:rStyle w:val="pln"/>
        </w:rPr>
        <w:t>EQUALS</w:t>
      </w:r>
      <w:r>
        <w:rPr>
          <w:rStyle w:val="pun"/>
        </w:rPr>
        <w:t>);</w:t>
      </w:r>
    </w:p>
    <w:p w:rsidR="00564742" w:rsidRDefault="00564742" w:rsidP="00564742">
      <w:pPr>
        <w:pStyle w:val="Titre4"/>
      </w:pPr>
      <w:r>
        <w:t>Example 2: A more complex case</w:t>
      </w:r>
    </w:p>
    <w:p w:rsidR="00564742" w:rsidRDefault="00564742" w:rsidP="00564742">
      <w:pPr>
        <w:pStyle w:val="NormalWeb"/>
      </w:pPr>
      <w:r>
        <w:t xml:space="preserve">This more complex example demonstrates using several </w:t>
      </w:r>
      <w:r>
        <w:rPr>
          <w:rStyle w:val="CodeHTML"/>
          <w:rFonts w:eastAsiaTheme="majorEastAsia"/>
        </w:rPr>
        <w:t>OptionSet</w:t>
      </w:r>
      <w:r>
        <w:t xml:space="preserve"> instances, different option multiplicities, and option details.</w:t>
      </w:r>
    </w:p>
    <w:p w:rsidR="00564742" w:rsidRDefault="00564742" w:rsidP="00564742">
      <w:pPr>
        <w:pStyle w:val="NormalWeb"/>
      </w:pPr>
      <w:r>
        <w:t>The command line syntax looks like this:</w:t>
      </w:r>
    </w:p>
    <w:p w:rsidR="00564742" w:rsidRDefault="00564742" w:rsidP="00564742">
      <w:pPr>
        <w:pStyle w:val="PrformatHTML"/>
        <w:rPr>
          <w:rStyle w:val="pln"/>
        </w:rPr>
      </w:pPr>
      <w:r>
        <w:rPr>
          <w:rStyle w:val="pln"/>
        </w:rPr>
        <w:t xml:space="preserve">java </w:t>
      </w:r>
      <w:r>
        <w:rPr>
          <w:rStyle w:val="typ"/>
        </w:rPr>
        <w:t>Example2</w:t>
      </w:r>
      <w:r>
        <w:rPr>
          <w:rStyle w:val="pln"/>
        </w:rPr>
        <w:t xml:space="preserve"> </w:t>
      </w:r>
      <w:r>
        <w:rPr>
          <w:rStyle w:val="pun"/>
        </w:rPr>
        <w:t>-</w:t>
      </w:r>
      <w:r>
        <w:rPr>
          <w:rStyle w:val="pln"/>
        </w:rPr>
        <w:t xml:space="preserve">c </w:t>
      </w:r>
      <w:r>
        <w:rPr>
          <w:rStyle w:val="pun"/>
        </w:rPr>
        <w:t>[-</w:t>
      </w:r>
      <w:r>
        <w:rPr>
          <w:rStyle w:val="pln"/>
        </w:rPr>
        <w:t>v</w:t>
      </w:r>
      <w:r>
        <w:rPr>
          <w:rStyle w:val="pun"/>
        </w:rPr>
        <w:t>]</w:t>
      </w:r>
      <w:r>
        <w:rPr>
          <w:rStyle w:val="pln"/>
        </w:rPr>
        <w:t xml:space="preserve"> </w:t>
      </w:r>
      <w:r>
        <w:rPr>
          <w:rStyle w:val="pun"/>
        </w:rPr>
        <w:t>[-</w:t>
      </w:r>
      <w:r>
        <w:rPr>
          <w:rStyle w:val="pln"/>
        </w:rPr>
        <w:t>D</w:t>
      </w:r>
      <w:r>
        <w:rPr>
          <w:rStyle w:val="str"/>
        </w:rPr>
        <w:t>&lt;detail&gt;</w:t>
      </w:r>
      <w:r>
        <w:rPr>
          <w:rStyle w:val="pun"/>
        </w:rPr>
        <w:t>=&lt;</w:t>
      </w:r>
      <w:r>
        <w:rPr>
          <w:rStyle w:val="pln"/>
        </w:rPr>
        <w:t>value</w:t>
      </w:r>
      <w:r>
        <w:rPr>
          <w:rStyle w:val="pun"/>
        </w:rPr>
        <w:t>&gt;</w:t>
      </w:r>
      <w:r>
        <w:rPr>
          <w:rStyle w:val="pln"/>
        </w:rPr>
        <w:t xml:space="preserve"> </w:t>
      </w:r>
      <w:r>
        <w:rPr>
          <w:rStyle w:val="pun"/>
        </w:rPr>
        <w:t>[...]]</w:t>
      </w:r>
      <w:r>
        <w:rPr>
          <w:rStyle w:val="pln"/>
        </w:rPr>
        <w:t xml:space="preserve"> data1 data2</w:t>
      </w:r>
    </w:p>
    <w:p w:rsidR="00564742" w:rsidRDefault="00564742" w:rsidP="00564742">
      <w:pPr>
        <w:pStyle w:val="PrformatHTML"/>
        <w:rPr>
          <w:rStyle w:val="pln"/>
        </w:rPr>
      </w:pPr>
      <w:r>
        <w:rPr>
          <w:rStyle w:val="pln"/>
        </w:rPr>
        <w:t xml:space="preserve">java </w:t>
      </w:r>
      <w:r>
        <w:rPr>
          <w:rStyle w:val="typ"/>
        </w:rPr>
        <w:t>Example2</w:t>
      </w:r>
      <w:r>
        <w:rPr>
          <w:rStyle w:val="pln"/>
        </w:rPr>
        <w:t xml:space="preserve"> </w:t>
      </w:r>
      <w:r>
        <w:rPr>
          <w:rStyle w:val="pun"/>
        </w:rPr>
        <w:t>-</w:t>
      </w:r>
      <w:r>
        <w:rPr>
          <w:rStyle w:val="pln"/>
        </w:rPr>
        <w:t xml:space="preserve">a </w:t>
      </w:r>
      <w:r>
        <w:rPr>
          <w:rStyle w:val="pun"/>
        </w:rPr>
        <w:t>[-</w:t>
      </w:r>
      <w:r>
        <w:rPr>
          <w:rStyle w:val="pln"/>
        </w:rPr>
        <w:t>v</w:t>
      </w:r>
      <w:r>
        <w:rPr>
          <w:rStyle w:val="pun"/>
        </w:rPr>
        <w:t>]</w:t>
      </w:r>
      <w:r>
        <w:rPr>
          <w:rStyle w:val="pln"/>
        </w:rPr>
        <w:t xml:space="preserve"> </w:t>
      </w:r>
      <w:r>
        <w:rPr>
          <w:rStyle w:val="pun"/>
        </w:rPr>
        <w:t>[-</w:t>
      </w:r>
      <w:r>
        <w:rPr>
          <w:rStyle w:val="pln"/>
        </w:rPr>
        <w:t>check</w:t>
      </w:r>
      <w:r>
        <w:rPr>
          <w:rStyle w:val="pun"/>
        </w:rPr>
        <w:t>]</w:t>
      </w:r>
      <w:r>
        <w:rPr>
          <w:rStyle w:val="pln"/>
        </w:rPr>
        <w:t xml:space="preserve"> data1 </w:t>
      </w:r>
      <w:r>
        <w:rPr>
          <w:rStyle w:val="pun"/>
        </w:rPr>
        <w:t>[</w:t>
      </w:r>
      <w:r>
        <w:rPr>
          <w:rStyle w:val="pln"/>
        </w:rPr>
        <w:t>data2</w:t>
      </w:r>
      <w:r>
        <w:rPr>
          <w:rStyle w:val="pun"/>
        </w:rPr>
        <w:t>]</w:t>
      </w:r>
      <w:r>
        <w:rPr>
          <w:rStyle w:val="pln"/>
        </w:rPr>
        <w:t xml:space="preserve"> </w:t>
      </w:r>
      <w:r>
        <w:rPr>
          <w:rStyle w:val="pun"/>
        </w:rPr>
        <w:t>[</w:t>
      </w:r>
      <w:r>
        <w:rPr>
          <w:rStyle w:val="pln"/>
        </w:rPr>
        <w:t>data3</w:t>
      </w:r>
      <w:r>
        <w:rPr>
          <w:rStyle w:val="pun"/>
        </w:rPr>
        <w:t>]</w:t>
      </w:r>
    </w:p>
    <w:p w:rsidR="00564742" w:rsidRDefault="00564742" w:rsidP="00564742">
      <w:pPr>
        <w:pStyle w:val="PrformatHTML"/>
      </w:pPr>
      <w:r>
        <w:rPr>
          <w:rStyle w:val="pln"/>
        </w:rPr>
        <w:t xml:space="preserve">java </w:t>
      </w:r>
      <w:r>
        <w:rPr>
          <w:rStyle w:val="typ"/>
        </w:rPr>
        <w:t>Example2</w:t>
      </w:r>
      <w:r>
        <w:rPr>
          <w:rStyle w:val="pln"/>
        </w:rPr>
        <w:t xml:space="preserve"> </w:t>
      </w:r>
      <w:r>
        <w:rPr>
          <w:rStyle w:val="pun"/>
        </w:rPr>
        <w:t>-</w:t>
      </w:r>
      <w:r>
        <w:rPr>
          <w:rStyle w:val="pln"/>
        </w:rPr>
        <w:t xml:space="preserve">d </w:t>
      </w:r>
      <w:r>
        <w:rPr>
          <w:rStyle w:val="pun"/>
        </w:rPr>
        <w:t>[-</w:t>
      </w:r>
      <w:r>
        <w:rPr>
          <w:rStyle w:val="pln"/>
        </w:rPr>
        <w:t>v</w:t>
      </w:r>
      <w:r>
        <w:rPr>
          <w:rStyle w:val="pun"/>
        </w:rPr>
        <w:t>]</w:t>
      </w:r>
      <w:r>
        <w:rPr>
          <w:rStyle w:val="pln"/>
        </w:rPr>
        <w:t xml:space="preserve"> </w:t>
      </w:r>
      <w:r>
        <w:rPr>
          <w:rStyle w:val="pun"/>
        </w:rPr>
        <w:t>-</w:t>
      </w:r>
      <w:r>
        <w:rPr>
          <w:rStyle w:val="pln"/>
        </w:rPr>
        <w:t xml:space="preserve">k </w:t>
      </w:r>
      <w:r>
        <w:rPr>
          <w:rStyle w:val="str"/>
        </w:rPr>
        <w:t>&lt;kval&gt;</w:t>
      </w:r>
      <w:r>
        <w:rPr>
          <w:rStyle w:val="pln"/>
        </w:rPr>
        <w:t xml:space="preserve"> </w:t>
      </w:r>
      <w:r>
        <w:rPr>
          <w:rStyle w:val="pun"/>
        </w:rPr>
        <w:t>-</w:t>
      </w:r>
      <w:r>
        <w:rPr>
          <w:rStyle w:val="pln"/>
        </w:rPr>
        <w:t xml:space="preserve">t </w:t>
      </w:r>
      <w:r>
        <w:rPr>
          <w:rStyle w:val="str"/>
        </w:rPr>
        <w:t>&lt;tval&gt;</w:t>
      </w:r>
      <w:r>
        <w:rPr>
          <w:rStyle w:val="pln"/>
        </w:rPr>
        <w:t xml:space="preserve"> data1 data2 </w:t>
      </w:r>
      <w:r>
        <w:rPr>
          <w:rStyle w:val="pun"/>
        </w:rPr>
        <w:t>[</w:t>
      </w:r>
      <w:r>
        <w:rPr>
          <w:rStyle w:val="pln"/>
        </w:rPr>
        <w:t>data3</w:t>
      </w:r>
      <w:r>
        <w:rPr>
          <w:rStyle w:val="pun"/>
        </w:rPr>
        <w:t>]</w:t>
      </w:r>
      <w:r>
        <w:rPr>
          <w:rStyle w:val="pln"/>
        </w:rPr>
        <w:t xml:space="preserve"> </w:t>
      </w:r>
      <w:r>
        <w:rPr>
          <w:rStyle w:val="pun"/>
        </w:rPr>
        <w:t>[</w:t>
      </w:r>
      <w:r>
        <w:rPr>
          <w:rStyle w:val="pln"/>
        </w:rPr>
        <w:t>data4</w:t>
      </w:r>
      <w:r>
        <w:rPr>
          <w:rStyle w:val="pun"/>
        </w:rPr>
        <w:t>]</w:t>
      </w:r>
    </w:p>
    <w:p w:rsidR="00564742" w:rsidRDefault="00564742" w:rsidP="00564742">
      <w:pPr>
        <w:pStyle w:val="NormalWeb"/>
      </w:pPr>
      <w:r>
        <w:t xml:space="preserve">So this tool has three main modes of operation, which are chosen by a (mandatory) option (either </w:t>
      </w:r>
      <w:r>
        <w:rPr>
          <w:rStyle w:val="CodeHTML"/>
          <w:rFonts w:eastAsiaTheme="majorEastAsia"/>
        </w:rPr>
        <w:t>-c</w:t>
      </w:r>
      <w:r>
        <w:t xml:space="preserve">, </w:t>
      </w:r>
      <w:r>
        <w:rPr>
          <w:rStyle w:val="CodeHTML"/>
          <w:rFonts w:eastAsiaTheme="majorEastAsia"/>
        </w:rPr>
        <w:t>-a</w:t>
      </w:r>
      <w:r>
        <w:t xml:space="preserve">, or </w:t>
      </w:r>
      <w:r>
        <w:rPr>
          <w:rStyle w:val="CodeHTML"/>
          <w:rFonts w:eastAsiaTheme="majorEastAsia"/>
        </w:rPr>
        <w:t>-d</w:t>
      </w:r>
      <w:r>
        <w:t>).</w:t>
      </w:r>
    </w:p>
    <w:p w:rsidR="00564742" w:rsidRDefault="00564742" w:rsidP="00564742">
      <w:pPr>
        <w:pStyle w:val="NormalWeb"/>
      </w:pPr>
      <w:r>
        <w:t>The code could look like this:</w:t>
      </w:r>
    </w:p>
    <w:p w:rsidR="00564742" w:rsidRDefault="00564742" w:rsidP="00564742">
      <w:pPr>
        <w:pStyle w:val="PrformatHTML"/>
        <w:rPr>
          <w:rStyle w:val="pln"/>
        </w:rPr>
      </w:pPr>
      <w:r>
        <w:rPr>
          <w:rStyle w:val="typ"/>
        </w:rPr>
        <w:t>Options</w:t>
      </w:r>
      <w:r>
        <w:rPr>
          <w:rStyle w:val="pln"/>
        </w:rPr>
        <w:t xml:space="preserve"> opt </w:t>
      </w:r>
      <w:r>
        <w:rPr>
          <w:rStyle w:val="pun"/>
        </w:rPr>
        <w:t>=</w:t>
      </w:r>
      <w:r>
        <w:rPr>
          <w:rStyle w:val="pln"/>
        </w:rPr>
        <w:t xml:space="preserve"> </w:t>
      </w:r>
      <w:r>
        <w:rPr>
          <w:rStyle w:val="kwd"/>
        </w:rPr>
        <w:t>new</w:t>
      </w:r>
      <w:r>
        <w:rPr>
          <w:rStyle w:val="pln"/>
        </w:rPr>
        <w:t xml:space="preserve"> </w:t>
      </w:r>
      <w:r>
        <w:rPr>
          <w:rStyle w:val="typ"/>
        </w:rPr>
        <w:t>Options</w:t>
      </w:r>
      <w:r>
        <w:rPr>
          <w:rStyle w:val="pun"/>
        </w:rPr>
        <w:t>(</w:t>
      </w:r>
      <w:r>
        <w:rPr>
          <w:rStyle w:val="pln"/>
        </w:rPr>
        <w:t>args</w:t>
      </w:r>
      <w:r>
        <w:rPr>
          <w:rStyle w:val="pun"/>
        </w:rPr>
        <w:t>,</w:t>
      </w:r>
      <w:r>
        <w:rPr>
          <w:rStyle w:val="pln"/>
        </w:rPr>
        <w:t xml:space="preserve"> </w:t>
      </w:r>
      <w:r>
        <w:rPr>
          <w:rStyle w:val="lit"/>
        </w:rPr>
        <w:t>2</w:t>
      </w:r>
      <w:r>
        <w:rPr>
          <w:rStyle w:val="pun"/>
        </w:rPr>
        <w:t>);</w:t>
      </w:r>
    </w:p>
    <w:p w:rsidR="00564742" w:rsidRDefault="00564742" w:rsidP="00564742">
      <w:pPr>
        <w:pStyle w:val="PrformatHTML"/>
        <w:rPr>
          <w:rStyle w:val="pln"/>
        </w:rPr>
      </w:pPr>
      <w:r>
        <w:rPr>
          <w:rStyle w:val="pln"/>
        </w:rPr>
        <w:t>opt</w:t>
      </w:r>
      <w:r>
        <w:rPr>
          <w:rStyle w:val="pun"/>
        </w:rPr>
        <w:t>.</w:t>
      </w:r>
      <w:r>
        <w:rPr>
          <w:rStyle w:val="pln"/>
        </w:rPr>
        <w:t>addSet</w:t>
      </w:r>
      <w:r>
        <w:rPr>
          <w:rStyle w:val="pun"/>
        </w:rPr>
        <w:t>(</w:t>
      </w:r>
      <w:r>
        <w:rPr>
          <w:rStyle w:val="str"/>
        </w:rPr>
        <w:t>"cset"</w:t>
      </w:r>
      <w:r>
        <w:rPr>
          <w:rStyle w:val="pun"/>
        </w:rPr>
        <w:t>).</w:t>
      </w:r>
      <w:r>
        <w:rPr>
          <w:rStyle w:val="pln"/>
        </w:rPr>
        <w:t>addOption</w:t>
      </w:r>
      <w:r>
        <w:rPr>
          <w:rStyle w:val="pun"/>
        </w:rPr>
        <w:t>(</w:t>
      </w:r>
      <w:r>
        <w:rPr>
          <w:rStyle w:val="str"/>
        </w:rPr>
        <w:t>"c"</w:t>
      </w:r>
      <w:r>
        <w:rPr>
          <w:rStyle w:val="pun"/>
        </w:rPr>
        <w:t>).</w:t>
      </w:r>
      <w:r>
        <w:rPr>
          <w:rStyle w:val="pln"/>
        </w:rPr>
        <w:t>addOption</w:t>
      </w:r>
      <w:r>
        <w:rPr>
          <w:rStyle w:val="pun"/>
        </w:rPr>
        <w:t>(</w:t>
      </w:r>
      <w:r>
        <w:rPr>
          <w:rStyle w:val="str"/>
        </w:rPr>
        <w:t>"D"</w:t>
      </w:r>
      <w:r>
        <w:rPr>
          <w:rStyle w:val="pun"/>
        </w:rPr>
        <w:t>,</w:t>
      </w:r>
      <w:r>
        <w:rPr>
          <w:rStyle w:val="pln"/>
        </w:rPr>
        <w:t xml:space="preserve"> </w:t>
      </w:r>
      <w:r>
        <w:rPr>
          <w:rStyle w:val="kwd"/>
        </w:rPr>
        <w:t>true</w:t>
      </w:r>
      <w:r>
        <w:rPr>
          <w:rStyle w:val="pun"/>
        </w:rPr>
        <w:t>,</w:t>
      </w:r>
      <w:r>
        <w:rPr>
          <w:rStyle w:val="pln"/>
        </w:rPr>
        <w:t xml:space="preserve"> </w:t>
      </w:r>
      <w:r>
        <w:rPr>
          <w:rStyle w:val="typ"/>
        </w:rPr>
        <w:t>Separator</w:t>
      </w:r>
      <w:r>
        <w:rPr>
          <w:rStyle w:val="pun"/>
        </w:rPr>
        <w:t>.</w:t>
      </w:r>
      <w:r>
        <w:rPr>
          <w:rStyle w:val="pln"/>
        </w:rPr>
        <w:t>EQUALS</w:t>
      </w:r>
      <w:r>
        <w:rPr>
          <w:rStyle w:val="pun"/>
        </w:rPr>
        <w:t>,</w:t>
      </w:r>
    </w:p>
    <w:p w:rsidR="00564742" w:rsidRDefault="00564742" w:rsidP="00564742">
      <w:pPr>
        <w:pStyle w:val="PrformatHTML"/>
        <w:rPr>
          <w:rStyle w:val="pln"/>
        </w:rPr>
      </w:pPr>
      <w:r>
        <w:rPr>
          <w:rStyle w:val="typ"/>
        </w:rPr>
        <w:t>Multiplicity</w:t>
      </w:r>
      <w:r>
        <w:rPr>
          <w:rStyle w:val="pun"/>
        </w:rPr>
        <w:t>.</w:t>
      </w:r>
      <w:r>
        <w:rPr>
          <w:rStyle w:val="pln"/>
        </w:rPr>
        <w:t>ZERO_OR_MORE</w:t>
      </w:r>
      <w:r>
        <w:rPr>
          <w:rStyle w:val="pun"/>
        </w:rPr>
        <w:t>);</w:t>
      </w:r>
    </w:p>
    <w:p w:rsidR="00564742" w:rsidRDefault="00564742" w:rsidP="00564742">
      <w:pPr>
        <w:pStyle w:val="PrformatHTML"/>
        <w:rPr>
          <w:rStyle w:val="pln"/>
        </w:rPr>
      </w:pPr>
      <w:r>
        <w:rPr>
          <w:rStyle w:val="pln"/>
        </w:rPr>
        <w:t>opt</w:t>
      </w:r>
      <w:r>
        <w:rPr>
          <w:rStyle w:val="pun"/>
        </w:rPr>
        <w:t>.</w:t>
      </w:r>
      <w:r>
        <w:rPr>
          <w:rStyle w:val="pln"/>
        </w:rPr>
        <w:t>addSet</w:t>
      </w:r>
      <w:r>
        <w:rPr>
          <w:rStyle w:val="pun"/>
        </w:rPr>
        <w:t>(</w:t>
      </w:r>
      <w:r>
        <w:rPr>
          <w:rStyle w:val="str"/>
        </w:rPr>
        <w:t>"aset"</w:t>
      </w:r>
      <w:r>
        <w:rPr>
          <w:rStyle w:val="pun"/>
        </w:rPr>
        <w:t>,</w:t>
      </w:r>
      <w:r>
        <w:rPr>
          <w:rStyle w:val="pln"/>
        </w:rPr>
        <w:t xml:space="preserve"> </w:t>
      </w:r>
      <w:r>
        <w:rPr>
          <w:rStyle w:val="lit"/>
        </w:rPr>
        <w:t>1</w:t>
      </w:r>
      <w:r>
        <w:rPr>
          <w:rStyle w:val="pun"/>
        </w:rPr>
        <w:t>,</w:t>
      </w:r>
      <w:r>
        <w:rPr>
          <w:rStyle w:val="pln"/>
        </w:rPr>
        <w:t xml:space="preserve"> </w:t>
      </w:r>
      <w:r>
        <w:rPr>
          <w:rStyle w:val="lit"/>
        </w:rPr>
        <w:t>3</w:t>
      </w:r>
      <w:r>
        <w:rPr>
          <w:rStyle w:val="pun"/>
        </w:rPr>
        <w:t>).</w:t>
      </w:r>
      <w:r>
        <w:rPr>
          <w:rStyle w:val="pln"/>
        </w:rPr>
        <w:t>addOption</w:t>
      </w:r>
      <w:r>
        <w:rPr>
          <w:rStyle w:val="pun"/>
        </w:rPr>
        <w:t>(</w:t>
      </w:r>
      <w:r>
        <w:rPr>
          <w:rStyle w:val="str"/>
        </w:rPr>
        <w:t>"a"</w:t>
      </w:r>
      <w:r>
        <w:rPr>
          <w:rStyle w:val="pun"/>
        </w:rPr>
        <w:t>).</w:t>
      </w:r>
      <w:r>
        <w:rPr>
          <w:rStyle w:val="pln"/>
        </w:rPr>
        <w:t>addOption</w:t>
      </w:r>
      <w:r>
        <w:rPr>
          <w:rStyle w:val="pun"/>
        </w:rPr>
        <w:t>(</w:t>
      </w:r>
      <w:r>
        <w:rPr>
          <w:rStyle w:val="str"/>
        </w:rPr>
        <w:t>"check"</w:t>
      </w:r>
      <w:r>
        <w:rPr>
          <w:rStyle w:val="pun"/>
        </w:rPr>
        <w:t>,</w:t>
      </w:r>
    </w:p>
    <w:p w:rsidR="00564742" w:rsidRDefault="00564742" w:rsidP="00564742">
      <w:pPr>
        <w:pStyle w:val="PrformatHTML"/>
        <w:rPr>
          <w:rStyle w:val="pln"/>
        </w:rPr>
      </w:pPr>
      <w:r>
        <w:rPr>
          <w:rStyle w:val="typ"/>
        </w:rPr>
        <w:t>Multiplicity</w:t>
      </w:r>
      <w:r>
        <w:rPr>
          <w:rStyle w:val="pun"/>
        </w:rPr>
        <w:t>.</w:t>
      </w:r>
      <w:r>
        <w:rPr>
          <w:rStyle w:val="pln"/>
        </w:rPr>
        <w:t>ZERO_OR_ONE</w:t>
      </w:r>
      <w:r>
        <w:rPr>
          <w:rStyle w:val="pun"/>
        </w:rPr>
        <w:t>);</w:t>
      </w:r>
    </w:p>
    <w:p w:rsidR="00564742" w:rsidRDefault="00564742" w:rsidP="00564742">
      <w:pPr>
        <w:pStyle w:val="PrformatHTML"/>
        <w:rPr>
          <w:rStyle w:val="pln"/>
        </w:rPr>
      </w:pPr>
      <w:r>
        <w:rPr>
          <w:rStyle w:val="pln"/>
        </w:rPr>
        <w:t>opt</w:t>
      </w:r>
      <w:r>
        <w:rPr>
          <w:rStyle w:val="pun"/>
        </w:rPr>
        <w:t>.</w:t>
      </w:r>
      <w:r>
        <w:rPr>
          <w:rStyle w:val="pln"/>
        </w:rPr>
        <w:t>addSet</w:t>
      </w:r>
      <w:r>
        <w:rPr>
          <w:rStyle w:val="pun"/>
        </w:rPr>
        <w:t>(</w:t>
      </w:r>
      <w:r>
        <w:rPr>
          <w:rStyle w:val="str"/>
        </w:rPr>
        <w:t>"dset"</w:t>
      </w:r>
      <w:r>
        <w:rPr>
          <w:rStyle w:val="pun"/>
        </w:rPr>
        <w:t>,</w:t>
      </w:r>
      <w:r>
        <w:rPr>
          <w:rStyle w:val="pln"/>
        </w:rPr>
        <w:t xml:space="preserve"> </w:t>
      </w:r>
      <w:r>
        <w:rPr>
          <w:rStyle w:val="lit"/>
        </w:rPr>
        <w:t>2</w:t>
      </w:r>
      <w:r>
        <w:rPr>
          <w:rStyle w:val="pun"/>
        </w:rPr>
        <w:t>,</w:t>
      </w:r>
      <w:r>
        <w:rPr>
          <w:rStyle w:val="pln"/>
        </w:rPr>
        <w:t xml:space="preserve"> </w:t>
      </w:r>
      <w:r>
        <w:rPr>
          <w:rStyle w:val="lit"/>
        </w:rPr>
        <w:t>4</w:t>
      </w:r>
      <w:r>
        <w:rPr>
          <w:rStyle w:val="pun"/>
        </w:rPr>
        <w:t>).</w:t>
      </w:r>
      <w:r>
        <w:rPr>
          <w:rStyle w:val="pln"/>
        </w:rPr>
        <w:t>addOption</w:t>
      </w:r>
      <w:r>
        <w:rPr>
          <w:rStyle w:val="pun"/>
        </w:rPr>
        <w:t>(</w:t>
      </w:r>
      <w:r>
        <w:rPr>
          <w:rStyle w:val="str"/>
        </w:rPr>
        <w:t>"d"</w:t>
      </w:r>
      <w:r>
        <w:rPr>
          <w:rStyle w:val="pun"/>
        </w:rPr>
        <w:t>).</w:t>
      </w:r>
      <w:r>
        <w:rPr>
          <w:rStyle w:val="pln"/>
        </w:rPr>
        <w:t>addOption</w:t>
      </w:r>
      <w:r>
        <w:rPr>
          <w:rStyle w:val="pun"/>
        </w:rPr>
        <w:t>(</w:t>
      </w:r>
      <w:r>
        <w:rPr>
          <w:rStyle w:val="str"/>
        </w:rPr>
        <w:t>"k"</w:t>
      </w:r>
      <w:r>
        <w:rPr>
          <w:rStyle w:val="pun"/>
        </w:rPr>
        <w:t>,</w:t>
      </w:r>
    </w:p>
    <w:p w:rsidR="00564742" w:rsidRDefault="00564742" w:rsidP="00564742">
      <w:pPr>
        <w:pStyle w:val="PrformatHTML"/>
        <w:rPr>
          <w:rStyle w:val="pln"/>
        </w:rPr>
      </w:pPr>
      <w:r>
        <w:rPr>
          <w:rStyle w:val="typ"/>
        </w:rPr>
        <w:t>Separator</w:t>
      </w:r>
      <w:r>
        <w:rPr>
          <w:rStyle w:val="pun"/>
        </w:rPr>
        <w:t>.</w:t>
      </w:r>
      <w:r>
        <w:rPr>
          <w:rStyle w:val="pln"/>
        </w:rPr>
        <w:t>BLANK</w:t>
      </w:r>
      <w:r>
        <w:rPr>
          <w:rStyle w:val="pun"/>
        </w:rPr>
        <w:t>).</w:t>
      </w:r>
      <w:r>
        <w:rPr>
          <w:rStyle w:val="pln"/>
        </w:rPr>
        <w:t>addOption</w:t>
      </w:r>
      <w:r>
        <w:rPr>
          <w:rStyle w:val="pun"/>
        </w:rPr>
        <w:t>(</w:t>
      </w:r>
      <w:r>
        <w:rPr>
          <w:rStyle w:val="str"/>
        </w:rPr>
        <w:t>"t"</w:t>
      </w:r>
      <w:r>
        <w:rPr>
          <w:rStyle w:val="pun"/>
        </w:rPr>
        <w:t>,</w:t>
      </w:r>
      <w:r>
        <w:rPr>
          <w:rStyle w:val="pln"/>
        </w:rPr>
        <w:t xml:space="preserve"> </w:t>
      </w:r>
      <w:r>
        <w:rPr>
          <w:rStyle w:val="typ"/>
        </w:rPr>
        <w:t>Separator</w:t>
      </w:r>
      <w:r>
        <w:rPr>
          <w:rStyle w:val="pun"/>
        </w:rPr>
        <w:t>.</w:t>
      </w:r>
      <w:r>
        <w:rPr>
          <w:rStyle w:val="pln"/>
        </w:rPr>
        <w:t>BLANK</w:t>
      </w:r>
      <w:r>
        <w:rPr>
          <w:rStyle w:val="pun"/>
        </w:rPr>
        <w:t>);</w:t>
      </w:r>
    </w:p>
    <w:p w:rsidR="00564742" w:rsidRDefault="00564742" w:rsidP="00564742">
      <w:pPr>
        <w:pStyle w:val="PrformatHTML"/>
        <w:rPr>
          <w:rStyle w:val="pln"/>
        </w:rPr>
      </w:pPr>
      <w:r>
        <w:rPr>
          <w:rStyle w:val="pln"/>
        </w:rPr>
        <w:t>opt</w:t>
      </w:r>
      <w:r>
        <w:rPr>
          <w:rStyle w:val="pun"/>
        </w:rPr>
        <w:t>.</w:t>
      </w:r>
      <w:r>
        <w:rPr>
          <w:rStyle w:val="pln"/>
        </w:rPr>
        <w:t>addOptionAllSets</w:t>
      </w:r>
      <w:r>
        <w:rPr>
          <w:rStyle w:val="pun"/>
        </w:rPr>
        <w:t>(</w:t>
      </w:r>
      <w:r>
        <w:rPr>
          <w:rStyle w:val="str"/>
        </w:rPr>
        <w:t>"v"</w:t>
      </w:r>
      <w:r>
        <w:rPr>
          <w:rStyle w:val="pun"/>
        </w:rPr>
        <w:t>,</w:t>
      </w:r>
      <w:r>
        <w:rPr>
          <w:rStyle w:val="pln"/>
        </w:rPr>
        <w:t xml:space="preserve"> </w:t>
      </w:r>
      <w:r>
        <w:rPr>
          <w:rStyle w:val="typ"/>
        </w:rPr>
        <w:t>Multiplicity</w:t>
      </w:r>
      <w:r>
        <w:rPr>
          <w:rStyle w:val="pun"/>
        </w:rPr>
        <w:t>.</w:t>
      </w:r>
      <w:r>
        <w:rPr>
          <w:rStyle w:val="pln"/>
        </w:rPr>
        <w:t>ZERO_OR_ONE</w:t>
      </w:r>
      <w:r>
        <w:rPr>
          <w:rStyle w:val="pun"/>
        </w:rPr>
        <w:t>);</w:t>
      </w:r>
    </w:p>
    <w:p w:rsidR="00564742" w:rsidRDefault="00564742" w:rsidP="00564742">
      <w:pPr>
        <w:pStyle w:val="PrformatHTML"/>
        <w:rPr>
          <w:rStyle w:val="pln"/>
        </w:rPr>
      </w:pPr>
      <w:r>
        <w:rPr>
          <w:rStyle w:val="typ"/>
        </w:rPr>
        <w:t>OptionSet</w:t>
      </w:r>
      <w:r>
        <w:rPr>
          <w:rStyle w:val="pln"/>
        </w:rPr>
        <w:t xml:space="preserve"> </w:t>
      </w:r>
      <w:r>
        <w:rPr>
          <w:rStyle w:val="kwd"/>
        </w:rPr>
        <w:t>set</w:t>
      </w:r>
      <w:r>
        <w:rPr>
          <w:rStyle w:val="pln"/>
        </w:rPr>
        <w:t xml:space="preserve"> </w:t>
      </w:r>
      <w:r>
        <w:rPr>
          <w:rStyle w:val="pun"/>
        </w:rPr>
        <w:t>=</w:t>
      </w:r>
      <w:r>
        <w:rPr>
          <w:rStyle w:val="pln"/>
        </w:rPr>
        <w:t xml:space="preserve"> opt</w:t>
      </w:r>
      <w:r>
        <w:rPr>
          <w:rStyle w:val="pun"/>
        </w:rPr>
        <w:t>.</w:t>
      </w:r>
      <w:r>
        <w:rPr>
          <w:rStyle w:val="pln"/>
        </w:rPr>
        <w:t>getMatchingSet</w:t>
      </w:r>
      <w:r>
        <w:rPr>
          <w:rStyle w:val="pun"/>
        </w:rPr>
        <w:t>();</w:t>
      </w:r>
    </w:p>
    <w:p w:rsidR="00564742" w:rsidRDefault="00564742" w:rsidP="00564742">
      <w:pPr>
        <w:pStyle w:val="PrformatHTML"/>
        <w:rPr>
          <w:rStyle w:val="pln"/>
        </w:rPr>
      </w:pPr>
      <w:r>
        <w:rPr>
          <w:rStyle w:val="kwd"/>
        </w:rPr>
        <w:t>if</w:t>
      </w:r>
      <w:r>
        <w:rPr>
          <w:rStyle w:val="pln"/>
        </w:rPr>
        <w:t xml:space="preserve"> </w:t>
      </w:r>
      <w:r>
        <w:rPr>
          <w:rStyle w:val="pun"/>
        </w:rPr>
        <w:t>(</w:t>
      </w:r>
      <w:r>
        <w:rPr>
          <w:rStyle w:val="kwd"/>
        </w:rPr>
        <w:t>set</w:t>
      </w:r>
      <w:r>
        <w:rPr>
          <w:rStyle w:val="pln"/>
        </w:rPr>
        <w:t xml:space="preserve"> </w:t>
      </w:r>
      <w:r>
        <w:rPr>
          <w:rStyle w:val="pun"/>
        </w:rPr>
        <w:t>==</w:t>
      </w:r>
      <w:r>
        <w:rPr>
          <w:rStyle w:val="pln"/>
        </w:rPr>
        <w:t xml:space="preserve"> </w:t>
      </w:r>
      <w:r>
        <w:rPr>
          <w:rStyle w:val="kwd"/>
        </w:rPr>
        <w:t>null</w:t>
      </w:r>
      <w:r>
        <w:rPr>
          <w:rStyle w:val="pun"/>
        </w:rPr>
        <w:t>)</w:t>
      </w:r>
      <w:r>
        <w:rPr>
          <w:rStyle w:val="pln"/>
        </w:rPr>
        <w:t xml:space="preserve"> </w:t>
      </w:r>
      <w:r>
        <w:rPr>
          <w:rStyle w:val="pun"/>
        </w:rPr>
        <w:t>{</w:t>
      </w:r>
    </w:p>
    <w:p w:rsidR="00564742" w:rsidRDefault="00564742" w:rsidP="00564742">
      <w:pPr>
        <w:pStyle w:val="PrformatHTML"/>
        <w:rPr>
          <w:rStyle w:val="pln"/>
        </w:rPr>
      </w:pPr>
      <w:r>
        <w:rPr>
          <w:rStyle w:val="pln"/>
        </w:rPr>
        <w:t xml:space="preserve">  </w:t>
      </w:r>
      <w:r>
        <w:rPr>
          <w:rStyle w:val="com"/>
        </w:rPr>
        <w:t>// Print usage hints</w:t>
      </w:r>
    </w:p>
    <w:p w:rsidR="00564742" w:rsidRDefault="00564742" w:rsidP="00564742">
      <w:pPr>
        <w:pStyle w:val="PrformatHTML"/>
        <w:rPr>
          <w:rStyle w:val="pln"/>
        </w:rPr>
      </w:pPr>
      <w:r>
        <w:rPr>
          <w:rStyle w:val="pln"/>
        </w:rPr>
        <w:t xml:space="preserve">  </w:t>
      </w:r>
      <w:r>
        <w:rPr>
          <w:rStyle w:val="typ"/>
        </w:rPr>
        <w:t>System</w:t>
      </w:r>
      <w:r>
        <w:rPr>
          <w:rStyle w:val="pun"/>
        </w:rPr>
        <w:t>.</w:t>
      </w:r>
      <w:r>
        <w:rPr>
          <w:rStyle w:val="kwd"/>
        </w:rPr>
        <w:t>exit</w:t>
      </w:r>
      <w:r>
        <w:rPr>
          <w:rStyle w:val="pun"/>
        </w:rPr>
        <w:t>(</w:t>
      </w:r>
      <w:r>
        <w:rPr>
          <w:rStyle w:val="lit"/>
        </w:rPr>
        <w:t>1</w:t>
      </w:r>
      <w:r>
        <w:rPr>
          <w:rStyle w:val="pun"/>
        </w:rPr>
        <w:t>);</w:t>
      </w:r>
    </w:p>
    <w:p w:rsidR="00564742" w:rsidRDefault="00564742" w:rsidP="00564742">
      <w:pPr>
        <w:pStyle w:val="PrformatHTML"/>
      </w:pPr>
      <w:r>
        <w:rPr>
          <w:rStyle w:val="pun"/>
        </w:rPr>
        <w:t>}</w:t>
      </w:r>
    </w:p>
    <w:p w:rsidR="00564742" w:rsidRDefault="00564742" w:rsidP="00564742">
      <w:pPr>
        <w:pStyle w:val="NormalWeb"/>
      </w:pPr>
      <w:r>
        <w:t>Note how simple it is to capture this complex set of options!</w:t>
      </w:r>
    </w:p>
    <w:p w:rsidR="00564742" w:rsidRDefault="00564742" w:rsidP="00564742">
      <w:pPr>
        <w:pStyle w:val="NormalWeb"/>
      </w:pPr>
      <w:r>
        <w:t xml:space="preserve">The evaluation section could look like this (where </w:t>
      </w:r>
      <w:r>
        <w:rPr>
          <w:rStyle w:val="CodeHTML"/>
          <w:rFonts w:eastAsiaTheme="majorEastAsia"/>
        </w:rPr>
        <w:t>System.out.println()</w:t>
      </w:r>
      <w:r>
        <w:t xml:space="preserve"> calls have been inserted for clarity):</w:t>
      </w:r>
    </w:p>
    <w:p w:rsidR="00564742" w:rsidRDefault="00564742" w:rsidP="00564742">
      <w:pPr>
        <w:pStyle w:val="PrformatHTML"/>
        <w:rPr>
          <w:rStyle w:val="pln"/>
        </w:rPr>
      </w:pPr>
      <w:r>
        <w:rPr>
          <w:rStyle w:val="com"/>
        </w:rPr>
        <w:t>// This can be used for ALL sets since we added it using addOptionAllSets()</w:t>
      </w:r>
    </w:p>
    <w:p w:rsidR="00564742" w:rsidRDefault="00564742" w:rsidP="00564742">
      <w:pPr>
        <w:pStyle w:val="PrformatHTML"/>
        <w:rPr>
          <w:rStyle w:val="pln"/>
        </w:rPr>
      </w:pPr>
      <w:r>
        <w:rPr>
          <w:rStyle w:val="kwd"/>
        </w:rPr>
        <w:t>if</w:t>
      </w:r>
      <w:r>
        <w:rPr>
          <w:rStyle w:val="pln"/>
        </w:rPr>
        <w:t xml:space="preserve"> </w:t>
      </w:r>
      <w:r>
        <w:rPr>
          <w:rStyle w:val="pun"/>
        </w:rPr>
        <w:t>(</w:t>
      </w:r>
      <w:r>
        <w:rPr>
          <w:rStyle w:val="kwd"/>
        </w:rPr>
        <w:t>set</w:t>
      </w:r>
      <w:r>
        <w:rPr>
          <w:rStyle w:val="pun"/>
        </w:rPr>
        <w:t>.</w:t>
      </w:r>
      <w:r>
        <w:rPr>
          <w:rStyle w:val="pln"/>
        </w:rPr>
        <w:t>isSet</w:t>
      </w:r>
      <w:r>
        <w:rPr>
          <w:rStyle w:val="pun"/>
        </w:rPr>
        <w:t>(</w:t>
      </w:r>
      <w:r>
        <w:rPr>
          <w:rStyle w:val="str"/>
        </w:rPr>
        <w:t>"v"</w:t>
      </w:r>
      <w:r>
        <w:rPr>
          <w:rStyle w:val="pun"/>
        </w:rPr>
        <w:t>))</w:t>
      </w:r>
      <w:r>
        <w:rPr>
          <w:rStyle w:val="pln"/>
        </w:rPr>
        <w:t xml:space="preserve"> </w:t>
      </w:r>
      <w:r>
        <w:rPr>
          <w:rStyle w:val="pun"/>
        </w:rPr>
        <w:t>{</w:t>
      </w:r>
    </w:p>
    <w:p w:rsidR="00564742" w:rsidRDefault="00564742" w:rsidP="00564742">
      <w:pPr>
        <w:pStyle w:val="PrformatHTML"/>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"v is set"</w:t>
      </w:r>
      <w:r>
        <w:rPr>
          <w:rStyle w:val="pun"/>
        </w:rPr>
        <w:t>);</w:t>
      </w:r>
    </w:p>
    <w:p w:rsidR="00564742" w:rsidRDefault="00564742" w:rsidP="00564742">
      <w:pPr>
        <w:pStyle w:val="PrformatHTML"/>
        <w:rPr>
          <w:rStyle w:val="pln"/>
        </w:rPr>
      </w:pPr>
      <w:r>
        <w:rPr>
          <w:rStyle w:val="pun"/>
        </w:rPr>
        <w:t>}</w:t>
      </w:r>
    </w:p>
    <w:p w:rsidR="00564742" w:rsidRDefault="00564742" w:rsidP="00564742">
      <w:pPr>
        <w:pStyle w:val="PrformatHTML"/>
        <w:rPr>
          <w:rStyle w:val="pln"/>
        </w:rPr>
      </w:pPr>
      <w:r>
        <w:rPr>
          <w:rStyle w:val="com"/>
        </w:rPr>
        <w:t>// Evaluate the different option sets</w:t>
      </w:r>
    </w:p>
    <w:p w:rsidR="00564742" w:rsidRDefault="00564742" w:rsidP="00564742">
      <w:pPr>
        <w:pStyle w:val="PrformatHTML"/>
        <w:rPr>
          <w:rStyle w:val="pln"/>
        </w:rPr>
      </w:pPr>
      <w:r>
        <w:rPr>
          <w:rStyle w:val="kwd"/>
        </w:rPr>
        <w:t>if</w:t>
      </w:r>
      <w:r>
        <w:rPr>
          <w:rStyle w:val="pln"/>
        </w:rPr>
        <w:t xml:space="preserve"> </w:t>
      </w:r>
      <w:r>
        <w:rPr>
          <w:rStyle w:val="pun"/>
        </w:rPr>
        <w:t>(</w:t>
      </w:r>
      <w:r>
        <w:rPr>
          <w:rStyle w:val="kwd"/>
        </w:rPr>
        <w:t>set</w:t>
      </w:r>
      <w:r>
        <w:rPr>
          <w:rStyle w:val="pun"/>
        </w:rPr>
        <w:t>.</w:t>
      </w:r>
      <w:r>
        <w:rPr>
          <w:rStyle w:val="pln"/>
        </w:rPr>
        <w:t>getSetName</w:t>
      </w:r>
      <w:r>
        <w:rPr>
          <w:rStyle w:val="pun"/>
        </w:rPr>
        <w:t>().</w:t>
      </w:r>
      <w:r>
        <w:rPr>
          <w:rStyle w:val="pln"/>
        </w:rPr>
        <w:t>equals</w:t>
      </w:r>
      <w:r>
        <w:rPr>
          <w:rStyle w:val="pun"/>
        </w:rPr>
        <w:t>(</w:t>
      </w:r>
      <w:r>
        <w:rPr>
          <w:rStyle w:val="str"/>
        </w:rPr>
        <w:t>"cset"</w:t>
      </w:r>
      <w:r>
        <w:rPr>
          <w:rStyle w:val="pun"/>
        </w:rPr>
        <w:t>))</w:t>
      </w:r>
      <w:r>
        <w:rPr>
          <w:rStyle w:val="pln"/>
        </w:rPr>
        <w:t xml:space="preserve"> </w:t>
      </w:r>
      <w:r>
        <w:rPr>
          <w:rStyle w:val="pun"/>
        </w:rPr>
        <w:t>{</w:t>
      </w:r>
    </w:p>
    <w:p w:rsidR="00564742" w:rsidRDefault="00564742" w:rsidP="00564742">
      <w:pPr>
        <w:pStyle w:val="PrformatHTML"/>
        <w:rPr>
          <w:rStyle w:val="pln"/>
        </w:rPr>
      </w:pPr>
      <w:r>
        <w:rPr>
          <w:rStyle w:val="pln"/>
        </w:rPr>
        <w:t xml:space="preserve">  </w:t>
      </w:r>
      <w:r>
        <w:rPr>
          <w:rStyle w:val="kwd"/>
        </w:rPr>
        <w:t>for</w:t>
      </w:r>
      <w:r>
        <w:rPr>
          <w:rStyle w:val="pln"/>
        </w:rPr>
        <w:t xml:space="preserve"> </w:t>
      </w:r>
      <w:r>
        <w:rPr>
          <w:rStyle w:val="pun"/>
        </w:rPr>
        <w:t>(</w:t>
      </w:r>
      <w:r>
        <w:rPr>
          <w:rStyle w:val="typ"/>
        </w:rPr>
        <w:t>String</w:t>
      </w:r>
      <w:r>
        <w:rPr>
          <w:rStyle w:val="pln"/>
        </w:rPr>
        <w:t xml:space="preserve"> d </w:t>
      </w:r>
      <w:r>
        <w:rPr>
          <w:rStyle w:val="pun"/>
        </w:rPr>
        <w:t>:</w:t>
      </w:r>
      <w:r>
        <w:rPr>
          <w:rStyle w:val="pln"/>
        </w:rPr>
        <w:t xml:space="preserve"> </w:t>
      </w:r>
      <w:r>
        <w:rPr>
          <w:rStyle w:val="kwd"/>
        </w:rPr>
        <w:t>set</w:t>
      </w:r>
      <w:r>
        <w:rPr>
          <w:rStyle w:val="pun"/>
        </w:rPr>
        <w:t>.</w:t>
      </w:r>
      <w:r>
        <w:rPr>
          <w:rStyle w:val="pln"/>
        </w:rPr>
        <w:t>getData</w:t>
      </w:r>
      <w:r>
        <w:rPr>
          <w:rStyle w:val="pun"/>
        </w:rPr>
        <w:t>())</w:t>
      </w:r>
    </w:p>
    <w:p w:rsidR="00564742" w:rsidRDefault="00564742" w:rsidP="00564742">
      <w:pPr>
        <w:pStyle w:val="PrformatHTML"/>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pln"/>
        </w:rPr>
        <w:t>d</w:t>
      </w:r>
      <w:r>
        <w:rPr>
          <w:rStyle w:val="pun"/>
        </w:rPr>
        <w:t>);</w:t>
      </w:r>
    </w:p>
    <w:p w:rsidR="00564742" w:rsidRDefault="00564742" w:rsidP="00564742">
      <w:pPr>
        <w:pStyle w:val="PrformatHTML"/>
        <w:rPr>
          <w:rStyle w:val="pln"/>
        </w:rPr>
      </w:pPr>
      <w:r>
        <w:rPr>
          <w:rStyle w:val="pln"/>
        </w:rPr>
        <w:t xml:space="preserve">  </w:t>
      </w:r>
      <w:r>
        <w:rPr>
          <w:rStyle w:val="typ"/>
        </w:rPr>
        <w:t>OptionData</w:t>
      </w:r>
      <w:r>
        <w:rPr>
          <w:rStyle w:val="pln"/>
        </w:rPr>
        <w:t xml:space="preserve"> d </w:t>
      </w:r>
      <w:r>
        <w:rPr>
          <w:rStyle w:val="pun"/>
        </w:rPr>
        <w:t>=</w:t>
      </w:r>
      <w:r>
        <w:rPr>
          <w:rStyle w:val="pln"/>
        </w:rPr>
        <w:t xml:space="preserve"> </w:t>
      </w:r>
      <w:r>
        <w:rPr>
          <w:rStyle w:val="kwd"/>
        </w:rPr>
        <w:t>set</w:t>
      </w:r>
      <w:r>
        <w:rPr>
          <w:rStyle w:val="pun"/>
        </w:rPr>
        <w:t>.</w:t>
      </w:r>
      <w:r>
        <w:rPr>
          <w:rStyle w:val="pln"/>
        </w:rPr>
        <w:t>getOption</w:t>
      </w:r>
      <w:r>
        <w:rPr>
          <w:rStyle w:val="pun"/>
        </w:rPr>
        <w:t>(</w:t>
      </w:r>
      <w:r>
        <w:rPr>
          <w:rStyle w:val="str"/>
        </w:rPr>
        <w:t>"D"</w:t>
      </w:r>
      <w:r>
        <w:rPr>
          <w:rStyle w:val="pun"/>
        </w:rPr>
        <w:t>);</w:t>
      </w:r>
    </w:p>
    <w:p w:rsidR="00564742" w:rsidRDefault="00564742" w:rsidP="00564742">
      <w:pPr>
        <w:pStyle w:val="PrformatHTML"/>
        <w:rPr>
          <w:rStyle w:val="pln"/>
        </w:rPr>
      </w:pPr>
      <w:r>
        <w:rPr>
          <w:rStyle w:val="pln"/>
        </w:rPr>
        <w:t xml:space="preserve">  </w:t>
      </w:r>
      <w:r>
        <w:rPr>
          <w:rStyle w:val="kwd"/>
        </w:rPr>
        <w:t>for</w:t>
      </w:r>
      <w:r>
        <w:rPr>
          <w:rStyle w:val="pln"/>
        </w:rPr>
        <w:t xml:space="preserve"> </w:t>
      </w:r>
      <w:r>
        <w:rPr>
          <w:rStyle w:val="pun"/>
        </w:rPr>
        <w:t>(</w:t>
      </w:r>
      <w:r>
        <w:rPr>
          <w:rStyle w:val="kwd"/>
        </w:rPr>
        <w:t>int</w:t>
      </w:r>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d</w:t>
      </w:r>
      <w:r>
        <w:rPr>
          <w:rStyle w:val="pun"/>
        </w:rPr>
        <w:t>.</w:t>
      </w:r>
      <w:r>
        <w:rPr>
          <w:rStyle w:val="pln"/>
        </w:rPr>
        <w:t>getResultCount</w:t>
      </w:r>
      <w:r>
        <w:rPr>
          <w:rStyle w:val="pun"/>
        </w:rPr>
        <w:t>();</w:t>
      </w:r>
      <w:r>
        <w:rPr>
          <w:rStyle w:val="pln"/>
        </w:rPr>
        <w:t xml:space="preserve"> i</w:t>
      </w:r>
      <w:r>
        <w:rPr>
          <w:rStyle w:val="pun"/>
        </w:rPr>
        <w:t>++)</w:t>
      </w:r>
      <w:r>
        <w:rPr>
          <w:rStyle w:val="pln"/>
        </w:rPr>
        <w:t xml:space="preserve"> </w:t>
      </w:r>
      <w:r>
        <w:rPr>
          <w:rStyle w:val="pun"/>
        </w:rPr>
        <w:t>{</w:t>
      </w:r>
    </w:p>
    <w:p w:rsidR="00564742" w:rsidRDefault="00564742" w:rsidP="00564742">
      <w:pPr>
        <w:pStyle w:val="PrformatHTML"/>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"D detail "</w:t>
      </w:r>
      <w:r>
        <w:rPr>
          <w:rStyle w:val="pln"/>
        </w:rPr>
        <w:t xml:space="preserve"> </w:t>
      </w:r>
      <w:r>
        <w:rPr>
          <w:rStyle w:val="pun"/>
        </w:rPr>
        <w:t>+</w:t>
      </w:r>
      <w:r>
        <w:rPr>
          <w:rStyle w:val="pln"/>
        </w:rPr>
        <w:t xml:space="preserve"> i </w:t>
      </w:r>
      <w:r>
        <w:rPr>
          <w:rStyle w:val="pun"/>
        </w:rPr>
        <w:t>+</w:t>
      </w:r>
      <w:r>
        <w:rPr>
          <w:rStyle w:val="pln"/>
        </w:rPr>
        <w:t xml:space="preserve"> </w:t>
      </w:r>
      <w:r>
        <w:rPr>
          <w:rStyle w:val="str"/>
        </w:rPr>
        <w:t>" : "</w:t>
      </w:r>
      <w:r>
        <w:rPr>
          <w:rStyle w:val="pln"/>
        </w:rPr>
        <w:t xml:space="preserve"> </w:t>
      </w:r>
      <w:r>
        <w:rPr>
          <w:rStyle w:val="pun"/>
        </w:rPr>
        <w:t>+</w:t>
      </w:r>
      <w:r>
        <w:rPr>
          <w:rStyle w:val="pln"/>
        </w:rPr>
        <w:t xml:space="preserve"> d</w:t>
      </w:r>
      <w:r>
        <w:rPr>
          <w:rStyle w:val="pun"/>
        </w:rPr>
        <w:t>.</w:t>
      </w:r>
      <w:r>
        <w:rPr>
          <w:rStyle w:val="pln"/>
        </w:rPr>
        <w:t>getResultDetail</w:t>
      </w:r>
      <w:r>
        <w:rPr>
          <w:rStyle w:val="pun"/>
        </w:rPr>
        <w:t>(</w:t>
      </w:r>
      <w:r>
        <w:rPr>
          <w:rStyle w:val="pln"/>
        </w:rPr>
        <w:t>i</w:t>
      </w:r>
      <w:r>
        <w:rPr>
          <w:rStyle w:val="pun"/>
        </w:rPr>
        <w:t>));</w:t>
      </w:r>
    </w:p>
    <w:p w:rsidR="00564742" w:rsidRDefault="00564742" w:rsidP="00564742">
      <w:pPr>
        <w:pStyle w:val="PrformatHTML"/>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"D value  "</w:t>
      </w:r>
      <w:r>
        <w:rPr>
          <w:rStyle w:val="pln"/>
        </w:rPr>
        <w:t xml:space="preserve"> </w:t>
      </w:r>
      <w:r>
        <w:rPr>
          <w:rStyle w:val="pun"/>
        </w:rPr>
        <w:t>+</w:t>
      </w:r>
      <w:r>
        <w:rPr>
          <w:rStyle w:val="pln"/>
        </w:rPr>
        <w:t xml:space="preserve"> i </w:t>
      </w:r>
      <w:r>
        <w:rPr>
          <w:rStyle w:val="pun"/>
        </w:rPr>
        <w:t>+</w:t>
      </w:r>
      <w:r>
        <w:rPr>
          <w:rStyle w:val="pln"/>
        </w:rPr>
        <w:t xml:space="preserve"> </w:t>
      </w:r>
      <w:r>
        <w:rPr>
          <w:rStyle w:val="str"/>
        </w:rPr>
        <w:t>" : "</w:t>
      </w:r>
      <w:r>
        <w:rPr>
          <w:rStyle w:val="pln"/>
        </w:rPr>
        <w:t xml:space="preserve"> </w:t>
      </w:r>
      <w:r>
        <w:rPr>
          <w:rStyle w:val="pun"/>
        </w:rPr>
        <w:t>+</w:t>
      </w:r>
      <w:r>
        <w:rPr>
          <w:rStyle w:val="pln"/>
        </w:rPr>
        <w:t xml:space="preserve"> d</w:t>
      </w:r>
      <w:r>
        <w:rPr>
          <w:rStyle w:val="pun"/>
        </w:rPr>
        <w:t>.</w:t>
      </w:r>
      <w:r>
        <w:rPr>
          <w:rStyle w:val="pln"/>
        </w:rPr>
        <w:t>getResultValue</w:t>
      </w:r>
      <w:r>
        <w:rPr>
          <w:rStyle w:val="pun"/>
        </w:rPr>
        <w:t>(</w:t>
      </w:r>
      <w:r>
        <w:rPr>
          <w:rStyle w:val="pln"/>
        </w:rPr>
        <w:t>i</w:t>
      </w:r>
      <w:r>
        <w:rPr>
          <w:rStyle w:val="pun"/>
        </w:rPr>
        <w:t>));</w:t>
      </w:r>
    </w:p>
    <w:p w:rsidR="00564742" w:rsidRDefault="00564742" w:rsidP="00564742">
      <w:pPr>
        <w:pStyle w:val="PrformatHTML"/>
        <w:rPr>
          <w:rStyle w:val="pln"/>
        </w:rPr>
      </w:pPr>
      <w:r>
        <w:rPr>
          <w:rStyle w:val="pln"/>
        </w:rPr>
        <w:t xml:space="preserve">  </w:t>
      </w:r>
      <w:r>
        <w:rPr>
          <w:rStyle w:val="pun"/>
        </w:rPr>
        <w:t>}</w:t>
      </w:r>
    </w:p>
    <w:p w:rsidR="00564742" w:rsidRDefault="00564742" w:rsidP="00564742">
      <w:pPr>
        <w:pStyle w:val="PrformatHTML"/>
        <w:rPr>
          <w:rStyle w:val="pln"/>
        </w:rPr>
      </w:pPr>
      <w:r>
        <w:rPr>
          <w:rStyle w:val="pun"/>
        </w:rPr>
        <w:t>}</w:t>
      </w:r>
      <w:r>
        <w:rPr>
          <w:rStyle w:val="pln"/>
        </w:rPr>
        <w:t xml:space="preserve"> </w:t>
      </w:r>
      <w:r>
        <w:rPr>
          <w:rStyle w:val="kwd"/>
        </w:rPr>
        <w:t>else</w:t>
      </w:r>
      <w:r>
        <w:rPr>
          <w:rStyle w:val="pln"/>
        </w:rPr>
        <w:t xml:space="preserve"> </w:t>
      </w:r>
      <w:r>
        <w:rPr>
          <w:rStyle w:val="kwd"/>
        </w:rPr>
        <w:t>if</w:t>
      </w:r>
      <w:r>
        <w:rPr>
          <w:rStyle w:val="pln"/>
        </w:rPr>
        <w:t xml:space="preserve"> </w:t>
      </w:r>
      <w:r>
        <w:rPr>
          <w:rStyle w:val="pun"/>
        </w:rPr>
        <w:t>(</w:t>
      </w:r>
      <w:r>
        <w:rPr>
          <w:rStyle w:val="kwd"/>
        </w:rPr>
        <w:t>set</w:t>
      </w:r>
      <w:r>
        <w:rPr>
          <w:rStyle w:val="pun"/>
        </w:rPr>
        <w:t>.</w:t>
      </w:r>
      <w:r>
        <w:rPr>
          <w:rStyle w:val="pln"/>
        </w:rPr>
        <w:t>getSetName</w:t>
      </w:r>
      <w:r>
        <w:rPr>
          <w:rStyle w:val="pun"/>
        </w:rPr>
        <w:t>().</w:t>
      </w:r>
      <w:r>
        <w:rPr>
          <w:rStyle w:val="pln"/>
        </w:rPr>
        <w:t>equals</w:t>
      </w:r>
      <w:r>
        <w:rPr>
          <w:rStyle w:val="pun"/>
        </w:rPr>
        <w:t>(</w:t>
      </w:r>
      <w:r>
        <w:rPr>
          <w:rStyle w:val="str"/>
        </w:rPr>
        <w:t>"aset"</w:t>
      </w:r>
      <w:r>
        <w:rPr>
          <w:rStyle w:val="pun"/>
        </w:rPr>
        <w:t>))</w:t>
      </w:r>
      <w:r>
        <w:rPr>
          <w:rStyle w:val="pln"/>
        </w:rPr>
        <w:t xml:space="preserve"> </w:t>
      </w:r>
      <w:r>
        <w:rPr>
          <w:rStyle w:val="pun"/>
        </w:rPr>
        <w:t>{</w:t>
      </w:r>
    </w:p>
    <w:p w:rsidR="00564742" w:rsidRDefault="00564742" w:rsidP="00564742">
      <w:pPr>
        <w:pStyle w:val="PrformatHTML"/>
        <w:rPr>
          <w:rStyle w:val="pln"/>
        </w:rPr>
      </w:pPr>
      <w:r>
        <w:rPr>
          <w:rStyle w:val="pln"/>
        </w:rPr>
        <w:t xml:space="preserve">  </w:t>
      </w:r>
      <w:r>
        <w:rPr>
          <w:rStyle w:val="kwd"/>
        </w:rPr>
        <w:t>for</w:t>
      </w:r>
      <w:r>
        <w:rPr>
          <w:rStyle w:val="pln"/>
        </w:rPr>
        <w:t xml:space="preserve"> </w:t>
      </w:r>
      <w:r>
        <w:rPr>
          <w:rStyle w:val="pun"/>
        </w:rPr>
        <w:t>(</w:t>
      </w:r>
      <w:r>
        <w:rPr>
          <w:rStyle w:val="typ"/>
        </w:rPr>
        <w:t>String</w:t>
      </w:r>
      <w:r>
        <w:rPr>
          <w:rStyle w:val="pln"/>
        </w:rPr>
        <w:t xml:space="preserve"> d </w:t>
      </w:r>
      <w:r>
        <w:rPr>
          <w:rStyle w:val="pun"/>
        </w:rPr>
        <w:t>:</w:t>
      </w:r>
      <w:r>
        <w:rPr>
          <w:rStyle w:val="pln"/>
        </w:rPr>
        <w:t xml:space="preserve"> </w:t>
      </w:r>
      <w:r>
        <w:rPr>
          <w:rStyle w:val="kwd"/>
        </w:rPr>
        <w:t>set</w:t>
      </w:r>
      <w:r>
        <w:rPr>
          <w:rStyle w:val="pun"/>
        </w:rPr>
        <w:t>.</w:t>
      </w:r>
      <w:r>
        <w:rPr>
          <w:rStyle w:val="pln"/>
        </w:rPr>
        <w:t>getData</w:t>
      </w:r>
      <w:r>
        <w:rPr>
          <w:rStyle w:val="pun"/>
        </w:rPr>
        <w:t>())</w:t>
      </w:r>
    </w:p>
    <w:p w:rsidR="00564742" w:rsidRDefault="00564742" w:rsidP="00564742">
      <w:pPr>
        <w:pStyle w:val="PrformatHTML"/>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pln"/>
        </w:rPr>
        <w:t>d</w:t>
      </w:r>
      <w:r>
        <w:rPr>
          <w:rStyle w:val="pun"/>
        </w:rPr>
        <w:t>);</w:t>
      </w:r>
    </w:p>
    <w:p w:rsidR="00564742" w:rsidRDefault="00564742" w:rsidP="00564742">
      <w:pPr>
        <w:pStyle w:val="PrformatHTML"/>
        <w:rPr>
          <w:rStyle w:val="pln"/>
        </w:rPr>
      </w:pPr>
      <w:r>
        <w:rPr>
          <w:rStyle w:val="pln"/>
        </w:rPr>
        <w:t xml:space="preserve">  </w:t>
      </w:r>
      <w:r>
        <w:rPr>
          <w:rStyle w:val="kwd"/>
        </w:rPr>
        <w:t>if</w:t>
      </w:r>
      <w:r>
        <w:rPr>
          <w:rStyle w:val="pln"/>
        </w:rPr>
        <w:t xml:space="preserve"> </w:t>
      </w:r>
      <w:r>
        <w:rPr>
          <w:rStyle w:val="pun"/>
        </w:rPr>
        <w:t>(</w:t>
      </w:r>
      <w:r>
        <w:rPr>
          <w:rStyle w:val="kwd"/>
        </w:rPr>
        <w:t>set</w:t>
      </w:r>
      <w:r>
        <w:rPr>
          <w:rStyle w:val="pun"/>
        </w:rPr>
        <w:t>.</w:t>
      </w:r>
      <w:r>
        <w:rPr>
          <w:rStyle w:val="pln"/>
        </w:rPr>
        <w:t>isSet</w:t>
      </w:r>
      <w:r>
        <w:rPr>
          <w:rStyle w:val="pun"/>
        </w:rPr>
        <w:t>(</w:t>
      </w:r>
      <w:r>
        <w:rPr>
          <w:rStyle w:val="str"/>
        </w:rPr>
        <w:t>"check"</w:t>
      </w:r>
      <w:r>
        <w:rPr>
          <w:rStyle w:val="pun"/>
        </w:rPr>
        <w:t>))</w:t>
      </w:r>
    </w:p>
    <w:p w:rsidR="00564742" w:rsidRDefault="00564742" w:rsidP="00564742">
      <w:pPr>
        <w:pStyle w:val="PrformatHTML"/>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"check is set"</w:t>
      </w:r>
      <w:r>
        <w:rPr>
          <w:rStyle w:val="pun"/>
        </w:rPr>
        <w:t>);</w:t>
      </w:r>
    </w:p>
    <w:p w:rsidR="00564742" w:rsidRDefault="00564742" w:rsidP="00564742">
      <w:pPr>
        <w:pStyle w:val="PrformatHTML"/>
        <w:rPr>
          <w:rStyle w:val="pln"/>
        </w:rPr>
      </w:pPr>
      <w:r>
        <w:rPr>
          <w:rStyle w:val="pun"/>
        </w:rPr>
        <w:t>}</w:t>
      </w:r>
      <w:r>
        <w:rPr>
          <w:rStyle w:val="pln"/>
        </w:rPr>
        <w:t xml:space="preserve"> </w:t>
      </w:r>
      <w:r>
        <w:rPr>
          <w:rStyle w:val="kwd"/>
        </w:rPr>
        <w:t>else</w:t>
      </w:r>
      <w:r>
        <w:rPr>
          <w:rStyle w:val="pln"/>
        </w:rPr>
        <w:t xml:space="preserve"> </w:t>
      </w:r>
      <w:r>
        <w:rPr>
          <w:rStyle w:val="pun"/>
        </w:rPr>
        <w:t>{</w:t>
      </w:r>
      <w:r>
        <w:rPr>
          <w:rStyle w:val="pln"/>
        </w:rPr>
        <w:t xml:space="preserve">                               </w:t>
      </w:r>
      <w:r>
        <w:rPr>
          <w:rStyle w:val="com"/>
        </w:rPr>
        <w:t>// We _know_ it has to be the third set now</w:t>
      </w:r>
    </w:p>
    <w:p w:rsidR="00564742" w:rsidRDefault="00564742" w:rsidP="00564742">
      <w:pPr>
        <w:pStyle w:val="PrformatHTML"/>
        <w:rPr>
          <w:rStyle w:val="pln"/>
        </w:rPr>
      </w:pPr>
      <w:r>
        <w:rPr>
          <w:rStyle w:val="pln"/>
        </w:rPr>
        <w:t xml:space="preserve">  </w:t>
      </w:r>
      <w:r>
        <w:rPr>
          <w:rStyle w:val="kwd"/>
        </w:rPr>
        <w:t>for</w:t>
      </w:r>
      <w:r>
        <w:rPr>
          <w:rStyle w:val="pln"/>
        </w:rPr>
        <w:t xml:space="preserve"> </w:t>
      </w:r>
      <w:r>
        <w:rPr>
          <w:rStyle w:val="pun"/>
        </w:rPr>
        <w:t>(</w:t>
      </w:r>
      <w:r>
        <w:rPr>
          <w:rStyle w:val="typ"/>
        </w:rPr>
        <w:t>String</w:t>
      </w:r>
      <w:r>
        <w:rPr>
          <w:rStyle w:val="pln"/>
        </w:rPr>
        <w:t xml:space="preserve"> d </w:t>
      </w:r>
      <w:r>
        <w:rPr>
          <w:rStyle w:val="pun"/>
        </w:rPr>
        <w:t>:</w:t>
      </w:r>
      <w:r>
        <w:rPr>
          <w:rStyle w:val="pln"/>
        </w:rPr>
        <w:t xml:space="preserve"> </w:t>
      </w:r>
      <w:r>
        <w:rPr>
          <w:rStyle w:val="kwd"/>
        </w:rPr>
        <w:t>set</w:t>
      </w:r>
      <w:r>
        <w:rPr>
          <w:rStyle w:val="pun"/>
        </w:rPr>
        <w:t>.</w:t>
      </w:r>
      <w:r>
        <w:rPr>
          <w:rStyle w:val="pln"/>
        </w:rPr>
        <w:t>getData</w:t>
      </w:r>
      <w:r>
        <w:rPr>
          <w:rStyle w:val="pun"/>
        </w:rPr>
        <w:t>())</w:t>
      </w:r>
    </w:p>
    <w:p w:rsidR="00564742" w:rsidRDefault="00564742" w:rsidP="00564742">
      <w:pPr>
        <w:pStyle w:val="PrformatHTML"/>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pln"/>
        </w:rPr>
        <w:t>d</w:t>
      </w:r>
      <w:r>
        <w:rPr>
          <w:rStyle w:val="pun"/>
        </w:rPr>
        <w:t>);</w:t>
      </w:r>
    </w:p>
    <w:p w:rsidR="00564742" w:rsidRDefault="00564742" w:rsidP="00564742">
      <w:pPr>
        <w:pStyle w:val="PrformatHTML"/>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getOption</w:t>
      </w:r>
      <w:r>
        <w:rPr>
          <w:rStyle w:val="pun"/>
        </w:rPr>
        <w:t>(</w:t>
      </w:r>
      <w:r>
        <w:rPr>
          <w:rStyle w:val="str"/>
        </w:rPr>
        <w:t>"k"</w:t>
      </w:r>
      <w:r>
        <w:rPr>
          <w:rStyle w:val="pun"/>
        </w:rPr>
        <w:t>).</w:t>
      </w:r>
      <w:r>
        <w:rPr>
          <w:rStyle w:val="pln"/>
        </w:rPr>
        <w:t>getResultValue</w:t>
      </w:r>
      <w:r>
        <w:rPr>
          <w:rStyle w:val="pun"/>
        </w:rPr>
        <w:t>(</w:t>
      </w:r>
      <w:r>
        <w:rPr>
          <w:rStyle w:val="lit"/>
        </w:rPr>
        <w:t>0</w:t>
      </w:r>
      <w:r>
        <w:rPr>
          <w:rStyle w:val="pun"/>
        </w:rPr>
        <w:t>));</w:t>
      </w:r>
    </w:p>
    <w:p w:rsidR="00564742" w:rsidRDefault="00564742" w:rsidP="00564742">
      <w:pPr>
        <w:pStyle w:val="PrformatHTML"/>
        <w:rPr>
          <w:rStyle w:val="pln"/>
        </w:rPr>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getOption</w:t>
      </w:r>
      <w:r>
        <w:rPr>
          <w:rStyle w:val="pun"/>
        </w:rPr>
        <w:t>(</w:t>
      </w:r>
      <w:r>
        <w:rPr>
          <w:rStyle w:val="str"/>
        </w:rPr>
        <w:t>"t"</w:t>
      </w:r>
      <w:r>
        <w:rPr>
          <w:rStyle w:val="pun"/>
        </w:rPr>
        <w:t>).</w:t>
      </w:r>
      <w:r>
        <w:rPr>
          <w:rStyle w:val="pln"/>
        </w:rPr>
        <w:t>getResultValue</w:t>
      </w:r>
      <w:r>
        <w:rPr>
          <w:rStyle w:val="pun"/>
        </w:rPr>
        <w:t>(</w:t>
      </w:r>
      <w:r>
        <w:rPr>
          <w:rStyle w:val="lit"/>
        </w:rPr>
        <w:t>0</w:t>
      </w:r>
      <w:r>
        <w:rPr>
          <w:rStyle w:val="pun"/>
        </w:rPr>
        <w:t>));</w:t>
      </w:r>
    </w:p>
    <w:p w:rsidR="00564742" w:rsidRDefault="00564742" w:rsidP="00564742">
      <w:pPr>
        <w:pStyle w:val="PrformatHTML"/>
      </w:pPr>
      <w:r>
        <w:rPr>
          <w:rStyle w:val="pun"/>
        </w:rPr>
        <w:t>}</w:t>
      </w:r>
    </w:p>
    <w:p w:rsidR="00564742" w:rsidRDefault="00564742" w:rsidP="00564742">
      <w:pPr>
        <w:pStyle w:val="NormalWeb"/>
      </w:pPr>
      <w:r>
        <w:t xml:space="preserve">Even this relatively complex example can be handled easily with the </w:t>
      </w:r>
      <w:r>
        <w:rPr>
          <w:rStyle w:val="CodeHTML"/>
          <w:rFonts w:eastAsiaTheme="majorEastAsia"/>
        </w:rPr>
        <w:t>Options</w:t>
      </w:r>
      <w:r>
        <w:t xml:space="preserve"> class, and one particular benefit becomes clear here: no check code is required at the application level, since the </w:t>
      </w:r>
      <w:r>
        <w:rPr>
          <w:rStyle w:val="CodeHTML"/>
          <w:rFonts w:eastAsiaTheme="majorEastAsia"/>
        </w:rPr>
        <w:t>Options</w:t>
      </w:r>
      <w:r>
        <w:t xml:space="preserve"> class handles it. All relevant result data is accessible through a simple and convenient set of methods.</w:t>
      </w:r>
    </w:p>
    <w:p w:rsidR="00564742" w:rsidRDefault="00564742" w:rsidP="00564742">
      <w:pPr>
        <w:pStyle w:val="Titre4"/>
      </w:pPr>
      <w:r>
        <w:t>Example 3: A really complex case</w:t>
      </w:r>
    </w:p>
    <w:p w:rsidR="00564742" w:rsidRDefault="00564742" w:rsidP="00564742">
      <w:pPr>
        <w:pStyle w:val="NormalWeb"/>
      </w:pPr>
      <w:r>
        <w:t xml:space="preserve">For the third example, I decided to retrofit the </w:t>
      </w:r>
      <w:r>
        <w:rPr>
          <w:rStyle w:val="CodeHTML"/>
          <w:rFonts w:eastAsiaTheme="majorEastAsia"/>
        </w:rPr>
        <w:t>Options</w:t>
      </w:r>
      <w:r>
        <w:t xml:space="preserve"> class into the </w:t>
      </w:r>
      <w:hyperlink r:id="rId33" w:anchor="resources" w:history="1">
        <w:r>
          <w:rPr>
            <w:rStyle w:val="Lienhypertexte"/>
          </w:rPr>
          <w:t>URLManager</w:t>
        </w:r>
      </w:hyperlink>
      <w:r>
        <w:t xml:space="preserve"> package. This package contains the three Java command line tools URLManage, URLCheck, and URLPublish, each of which takes a large set of options. The most complex case is URLManage, whose usage description looks like this:</w:t>
      </w:r>
    </w:p>
    <w:p w:rsidR="00564742" w:rsidRDefault="00564742" w:rsidP="00564742">
      <w:pPr>
        <w:pStyle w:val="PrformatHTML"/>
        <w:rPr>
          <w:rStyle w:val="pln"/>
        </w:rPr>
      </w:pPr>
      <w:r>
        <w:rPr>
          <w:rStyle w:val="typ"/>
        </w:rPr>
        <w:t>Create</w:t>
      </w:r>
      <w:r>
        <w:rPr>
          <w:rStyle w:val="pln"/>
        </w:rPr>
        <w:t xml:space="preserve"> a </w:t>
      </w:r>
      <w:r>
        <w:rPr>
          <w:rStyle w:val="kwd"/>
        </w:rPr>
        <w:t>new</w:t>
      </w:r>
      <w:r>
        <w:rPr>
          <w:rStyle w:val="pln"/>
        </w:rPr>
        <w:t xml:space="preserve"> entry </w:t>
      </w:r>
      <w:r>
        <w:rPr>
          <w:rStyle w:val="kwd"/>
        </w:rPr>
        <w:t>in</w:t>
      </w:r>
      <w:r>
        <w:rPr>
          <w:rStyle w:val="pln"/>
        </w:rPr>
        <w:t xml:space="preserve"> the DB</w:t>
      </w:r>
      <w:r>
        <w:rPr>
          <w:rStyle w:val="pun"/>
        </w:rPr>
        <w:t>:</w:t>
      </w:r>
      <w:r>
        <w:rPr>
          <w:rStyle w:val="pln"/>
        </w:rPr>
        <w:t xml:space="preserve">                 java </w:t>
      </w:r>
      <w:r>
        <w:rPr>
          <w:rStyle w:val="typ"/>
        </w:rPr>
        <w:t>URLManage</w:t>
      </w:r>
      <w:r>
        <w:rPr>
          <w:rStyle w:val="pln"/>
        </w:rPr>
        <w:t xml:space="preserve"> </w:t>
      </w:r>
      <w:r>
        <w:rPr>
          <w:rStyle w:val="pun"/>
        </w:rPr>
        <w:t>[-</w:t>
      </w:r>
      <w:r>
        <w:rPr>
          <w:rStyle w:val="pln"/>
        </w:rPr>
        <w:t>v</w:t>
      </w:r>
      <w:r>
        <w:rPr>
          <w:rStyle w:val="pun"/>
        </w:rPr>
        <w:t>]</w:t>
      </w:r>
      <w:r>
        <w:rPr>
          <w:rStyle w:val="pln"/>
        </w:rPr>
        <w:t xml:space="preserve"> </w:t>
      </w:r>
      <w:r>
        <w:rPr>
          <w:rStyle w:val="pun"/>
        </w:rPr>
        <w:t>-</w:t>
      </w:r>
      <w:r>
        <w:rPr>
          <w:rStyle w:val="pln"/>
        </w:rPr>
        <w:t xml:space="preserve">c </w:t>
      </w:r>
      <w:r>
        <w:rPr>
          <w:rStyle w:val="str"/>
        </w:rPr>
        <w:t>&lt;dbprop&gt;</w:t>
      </w:r>
      <w:r>
        <w:rPr>
          <w:rStyle w:val="pln"/>
        </w:rPr>
        <w:t xml:space="preserve"> </w:t>
      </w:r>
      <w:r>
        <w:rPr>
          <w:rStyle w:val="str"/>
        </w:rPr>
        <w:t>&lt;url&gt;</w:t>
      </w:r>
      <w:r>
        <w:rPr>
          <w:rStyle w:val="pln"/>
        </w:rPr>
        <w:t xml:space="preserve"> </w:t>
      </w:r>
      <w:r>
        <w:rPr>
          <w:rStyle w:val="str"/>
        </w:rPr>
        <w:t>&lt;desc&gt;</w:t>
      </w:r>
      <w:r>
        <w:rPr>
          <w:rStyle w:val="pln"/>
        </w:rPr>
        <w:t xml:space="preserve"> </w:t>
      </w:r>
      <w:r>
        <w:rPr>
          <w:rStyle w:val="str"/>
        </w:rPr>
        <w:t>&lt;context&gt;</w:t>
      </w:r>
    </w:p>
    <w:p w:rsidR="00564742" w:rsidRDefault="00564742" w:rsidP="00564742">
      <w:pPr>
        <w:pStyle w:val="PrformatHTML"/>
        <w:rPr>
          <w:rStyle w:val="pln"/>
        </w:rPr>
      </w:pPr>
      <w:r>
        <w:rPr>
          <w:rStyle w:val="pln"/>
        </w:rPr>
        <w:t xml:space="preserve">                                              java </w:t>
      </w:r>
      <w:r>
        <w:rPr>
          <w:rStyle w:val="typ"/>
        </w:rPr>
        <w:t>URLManage</w:t>
      </w:r>
      <w:r>
        <w:rPr>
          <w:rStyle w:val="pln"/>
        </w:rPr>
        <w:t xml:space="preserve"> </w:t>
      </w:r>
      <w:r>
        <w:rPr>
          <w:rStyle w:val="pun"/>
        </w:rPr>
        <w:t>[-</w:t>
      </w:r>
      <w:r>
        <w:rPr>
          <w:rStyle w:val="pln"/>
        </w:rPr>
        <w:t>v</w:t>
      </w:r>
      <w:r>
        <w:rPr>
          <w:rStyle w:val="pun"/>
        </w:rPr>
        <w:t>]</w:t>
      </w:r>
      <w:r>
        <w:rPr>
          <w:rStyle w:val="pln"/>
        </w:rPr>
        <w:t xml:space="preserve"> </w:t>
      </w:r>
      <w:r>
        <w:rPr>
          <w:rStyle w:val="pun"/>
        </w:rPr>
        <w:t>-</w:t>
      </w:r>
      <w:r>
        <w:rPr>
          <w:rStyle w:val="pln"/>
        </w:rPr>
        <w:t xml:space="preserve">bc </w:t>
      </w:r>
      <w:r>
        <w:rPr>
          <w:rStyle w:val="str"/>
        </w:rPr>
        <w:t>&lt;dbprop&gt;</w:t>
      </w:r>
      <w:r>
        <w:rPr>
          <w:rStyle w:val="pln"/>
        </w:rPr>
        <w:t xml:space="preserve"> </w:t>
      </w:r>
      <w:r>
        <w:rPr>
          <w:rStyle w:val="str"/>
        </w:rPr>
        <w:t>&lt;urlfile&gt;</w:t>
      </w:r>
    </w:p>
    <w:p w:rsidR="00564742" w:rsidRDefault="00564742" w:rsidP="00564742">
      <w:pPr>
        <w:pStyle w:val="PrformatHTML"/>
        <w:rPr>
          <w:rStyle w:val="pln"/>
        </w:rPr>
      </w:pPr>
      <w:r>
        <w:rPr>
          <w:rStyle w:val="typ"/>
        </w:rPr>
        <w:t>Update</w:t>
      </w:r>
      <w:r>
        <w:rPr>
          <w:rStyle w:val="pln"/>
        </w:rPr>
        <w:t xml:space="preserve"> the description of an entry </w:t>
      </w:r>
      <w:r>
        <w:rPr>
          <w:rStyle w:val="kwd"/>
        </w:rPr>
        <w:t>in</w:t>
      </w:r>
      <w:r>
        <w:rPr>
          <w:rStyle w:val="pln"/>
        </w:rPr>
        <w:t xml:space="preserve"> the DB</w:t>
      </w:r>
      <w:r>
        <w:rPr>
          <w:rStyle w:val="pun"/>
        </w:rPr>
        <w:t>:</w:t>
      </w:r>
      <w:r>
        <w:rPr>
          <w:rStyle w:val="pln"/>
        </w:rPr>
        <w:t xml:space="preserve"> java </w:t>
      </w:r>
      <w:r>
        <w:rPr>
          <w:rStyle w:val="typ"/>
        </w:rPr>
        <w:t>URLManage</w:t>
      </w:r>
      <w:r>
        <w:rPr>
          <w:rStyle w:val="pln"/>
        </w:rPr>
        <w:t xml:space="preserve"> </w:t>
      </w:r>
      <w:r>
        <w:rPr>
          <w:rStyle w:val="pun"/>
        </w:rPr>
        <w:t>[-</w:t>
      </w:r>
      <w:r>
        <w:rPr>
          <w:rStyle w:val="pln"/>
        </w:rPr>
        <w:t>v</w:t>
      </w:r>
      <w:r>
        <w:rPr>
          <w:rStyle w:val="pun"/>
        </w:rPr>
        <w:t>]</w:t>
      </w:r>
      <w:r>
        <w:rPr>
          <w:rStyle w:val="pln"/>
        </w:rPr>
        <w:t xml:space="preserve"> </w:t>
      </w:r>
      <w:r>
        <w:rPr>
          <w:rStyle w:val="pun"/>
        </w:rPr>
        <w:t>-</w:t>
      </w:r>
      <w:r>
        <w:rPr>
          <w:rStyle w:val="pln"/>
        </w:rPr>
        <w:t xml:space="preserve">u </w:t>
      </w:r>
      <w:r>
        <w:rPr>
          <w:rStyle w:val="str"/>
        </w:rPr>
        <w:t>&lt;dbprop&gt;</w:t>
      </w:r>
      <w:r>
        <w:rPr>
          <w:rStyle w:val="pln"/>
        </w:rPr>
        <w:t xml:space="preserve"> </w:t>
      </w:r>
      <w:r>
        <w:rPr>
          <w:rStyle w:val="str"/>
        </w:rPr>
        <w:t>&lt;url&gt;</w:t>
      </w:r>
      <w:r>
        <w:rPr>
          <w:rStyle w:val="pln"/>
        </w:rPr>
        <w:t xml:space="preserve"> </w:t>
      </w:r>
      <w:r>
        <w:rPr>
          <w:rStyle w:val="str"/>
        </w:rPr>
        <w:t>&lt;desc&gt;</w:t>
      </w:r>
    </w:p>
    <w:p w:rsidR="00564742" w:rsidRDefault="00564742" w:rsidP="00564742">
      <w:pPr>
        <w:pStyle w:val="PrformatHTML"/>
        <w:rPr>
          <w:rStyle w:val="pln"/>
        </w:rPr>
      </w:pPr>
      <w:r>
        <w:rPr>
          <w:rStyle w:val="typ"/>
        </w:rPr>
        <w:t>Delete</w:t>
      </w:r>
      <w:r>
        <w:rPr>
          <w:rStyle w:val="pln"/>
        </w:rPr>
        <w:t xml:space="preserve"> an entry </w:t>
      </w:r>
      <w:r>
        <w:rPr>
          <w:rStyle w:val="kwd"/>
        </w:rPr>
        <w:t>from</w:t>
      </w:r>
      <w:r>
        <w:rPr>
          <w:rStyle w:val="pln"/>
        </w:rPr>
        <w:t xml:space="preserve"> the DB</w:t>
      </w:r>
      <w:r>
        <w:rPr>
          <w:rStyle w:val="pun"/>
        </w:rPr>
        <w:t>:</w:t>
      </w:r>
      <w:r>
        <w:rPr>
          <w:rStyle w:val="pln"/>
        </w:rPr>
        <w:t xml:space="preserve">                  java </w:t>
      </w:r>
      <w:r>
        <w:rPr>
          <w:rStyle w:val="typ"/>
        </w:rPr>
        <w:t>URLManage</w:t>
      </w:r>
      <w:r>
        <w:rPr>
          <w:rStyle w:val="pln"/>
        </w:rPr>
        <w:t xml:space="preserve"> </w:t>
      </w:r>
      <w:r>
        <w:rPr>
          <w:rStyle w:val="pun"/>
        </w:rPr>
        <w:t>[-</w:t>
      </w:r>
      <w:r>
        <w:rPr>
          <w:rStyle w:val="pln"/>
        </w:rPr>
        <w:t>v</w:t>
      </w:r>
      <w:r>
        <w:rPr>
          <w:rStyle w:val="pun"/>
        </w:rPr>
        <w:t>]</w:t>
      </w:r>
      <w:r>
        <w:rPr>
          <w:rStyle w:val="pln"/>
        </w:rPr>
        <w:t xml:space="preserve"> </w:t>
      </w:r>
      <w:r>
        <w:rPr>
          <w:rStyle w:val="pun"/>
        </w:rPr>
        <w:t>-</w:t>
      </w:r>
      <w:r>
        <w:rPr>
          <w:rStyle w:val="pln"/>
        </w:rPr>
        <w:t xml:space="preserve">d </w:t>
      </w:r>
      <w:r>
        <w:rPr>
          <w:rStyle w:val="str"/>
        </w:rPr>
        <w:t>&lt;dbprop&gt;</w:t>
      </w:r>
      <w:r>
        <w:rPr>
          <w:rStyle w:val="pln"/>
        </w:rPr>
        <w:t xml:space="preserve"> </w:t>
      </w:r>
      <w:r>
        <w:rPr>
          <w:rStyle w:val="str"/>
        </w:rPr>
        <w:t>&lt;url&gt;</w:t>
      </w:r>
    </w:p>
    <w:p w:rsidR="00564742" w:rsidRDefault="00564742" w:rsidP="00564742">
      <w:pPr>
        <w:pStyle w:val="PrformatHTML"/>
        <w:rPr>
          <w:rStyle w:val="pln"/>
        </w:rPr>
      </w:pPr>
      <w:r>
        <w:rPr>
          <w:rStyle w:val="typ"/>
        </w:rPr>
        <w:t>Select</w:t>
      </w:r>
      <w:r>
        <w:rPr>
          <w:rStyle w:val="pln"/>
        </w:rPr>
        <w:t xml:space="preserve"> URL entries </w:t>
      </w:r>
      <w:r>
        <w:rPr>
          <w:rStyle w:val="kwd"/>
        </w:rPr>
        <w:t>from</w:t>
      </w:r>
      <w:r>
        <w:rPr>
          <w:rStyle w:val="pln"/>
        </w:rPr>
        <w:t xml:space="preserve"> the DB</w:t>
      </w:r>
      <w:r>
        <w:rPr>
          <w:rStyle w:val="pun"/>
        </w:rPr>
        <w:t>:</w:t>
      </w:r>
      <w:r>
        <w:rPr>
          <w:rStyle w:val="pln"/>
        </w:rPr>
        <w:t xml:space="preserve">               java </w:t>
      </w:r>
      <w:r>
        <w:rPr>
          <w:rStyle w:val="typ"/>
        </w:rPr>
        <w:t>URLManage</w:t>
      </w:r>
      <w:r>
        <w:rPr>
          <w:rStyle w:val="pln"/>
        </w:rPr>
        <w:t xml:space="preserve"> </w:t>
      </w:r>
      <w:r>
        <w:rPr>
          <w:rStyle w:val="pun"/>
        </w:rPr>
        <w:t>[-</w:t>
      </w:r>
      <w:r>
        <w:rPr>
          <w:rStyle w:val="pln"/>
        </w:rPr>
        <w:t>v</w:t>
      </w:r>
      <w:r>
        <w:rPr>
          <w:rStyle w:val="pun"/>
        </w:rPr>
        <w:t>]</w:t>
      </w:r>
      <w:r>
        <w:rPr>
          <w:rStyle w:val="pln"/>
        </w:rPr>
        <w:t xml:space="preserve"> </w:t>
      </w:r>
      <w:r>
        <w:rPr>
          <w:rStyle w:val="pun"/>
        </w:rPr>
        <w:t>-</w:t>
      </w:r>
      <w:r>
        <w:rPr>
          <w:rStyle w:val="pln"/>
        </w:rPr>
        <w:t xml:space="preserve">s </w:t>
      </w:r>
      <w:r>
        <w:rPr>
          <w:rStyle w:val="str"/>
        </w:rPr>
        <w:t>&lt;dbprop&gt;</w:t>
      </w:r>
      <w:r>
        <w:rPr>
          <w:rStyle w:val="pln"/>
        </w:rPr>
        <w:t xml:space="preserve"> </w:t>
      </w:r>
      <w:r>
        <w:rPr>
          <w:rStyle w:val="str"/>
        </w:rPr>
        <w:t>&lt;pattern&gt;</w:t>
      </w:r>
    </w:p>
    <w:p w:rsidR="00564742" w:rsidRDefault="00564742" w:rsidP="00564742">
      <w:pPr>
        <w:pStyle w:val="PrformatHTML"/>
        <w:rPr>
          <w:rStyle w:val="pln"/>
        </w:rPr>
      </w:pPr>
      <w:r>
        <w:rPr>
          <w:rStyle w:val="pln"/>
        </w:rPr>
        <w:t xml:space="preserve">                                              java </w:t>
      </w:r>
      <w:r>
        <w:rPr>
          <w:rStyle w:val="typ"/>
        </w:rPr>
        <w:t>URLManage</w:t>
      </w:r>
      <w:r>
        <w:rPr>
          <w:rStyle w:val="pln"/>
        </w:rPr>
        <w:t xml:space="preserve"> </w:t>
      </w:r>
      <w:r>
        <w:rPr>
          <w:rStyle w:val="pun"/>
        </w:rPr>
        <w:t>[-</w:t>
      </w:r>
      <w:r>
        <w:rPr>
          <w:rStyle w:val="pln"/>
        </w:rPr>
        <w:t>v</w:t>
      </w:r>
      <w:r>
        <w:rPr>
          <w:rStyle w:val="pun"/>
        </w:rPr>
        <w:t>]</w:t>
      </w:r>
      <w:r>
        <w:rPr>
          <w:rStyle w:val="pln"/>
        </w:rPr>
        <w:t xml:space="preserve"> </w:t>
      </w:r>
      <w:r>
        <w:rPr>
          <w:rStyle w:val="pun"/>
        </w:rPr>
        <w:t>-</w:t>
      </w:r>
      <w:r>
        <w:rPr>
          <w:rStyle w:val="pln"/>
        </w:rPr>
        <w:t xml:space="preserve">sa </w:t>
      </w:r>
      <w:r>
        <w:rPr>
          <w:rStyle w:val="str"/>
        </w:rPr>
        <w:t>&lt;dbprop&gt;</w:t>
      </w:r>
    </w:p>
    <w:p w:rsidR="00564742" w:rsidRDefault="00564742" w:rsidP="00564742">
      <w:pPr>
        <w:pStyle w:val="PrformatHTML"/>
        <w:rPr>
          <w:rStyle w:val="pln"/>
        </w:rPr>
      </w:pPr>
      <w:r>
        <w:rPr>
          <w:rStyle w:val="typ"/>
        </w:rPr>
        <w:t>Select</w:t>
      </w:r>
      <w:r>
        <w:rPr>
          <w:rStyle w:val="pln"/>
        </w:rPr>
        <w:t xml:space="preserve"> contexts </w:t>
      </w:r>
      <w:r>
        <w:rPr>
          <w:rStyle w:val="kwd"/>
        </w:rPr>
        <w:t>from</w:t>
      </w:r>
      <w:r>
        <w:rPr>
          <w:rStyle w:val="pln"/>
        </w:rPr>
        <w:t xml:space="preserve"> the DB</w:t>
      </w:r>
      <w:r>
        <w:rPr>
          <w:rStyle w:val="pun"/>
        </w:rPr>
        <w:t>:</w:t>
      </w:r>
      <w:r>
        <w:rPr>
          <w:rStyle w:val="pln"/>
        </w:rPr>
        <w:t xml:space="preserve">                  java </w:t>
      </w:r>
      <w:r>
        <w:rPr>
          <w:rStyle w:val="typ"/>
        </w:rPr>
        <w:t>URLManage</w:t>
      </w:r>
      <w:r>
        <w:rPr>
          <w:rStyle w:val="pln"/>
        </w:rPr>
        <w:t xml:space="preserve"> </w:t>
      </w:r>
      <w:r>
        <w:rPr>
          <w:rStyle w:val="pun"/>
        </w:rPr>
        <w:t>[-</w:t>
      </w:r>
      <w:r>
        <w:rPr>
          <w:rStyle w:val="pln"/>
        </w:rPr>
        <w:t>v</w:t>
      </w:r>
      <w:r>
        <w:rPr>
          <w:rStyle w:val="pun"/>
        </w:rPr>
        <w:t>]</w:t>
      </w:r>
      <w:r>
        <w:rPr>
          <w:rStyle w:val="pln"/>
        </w:rPr>
        <w:t xml:space="preserve"> </w:t>
      </w:r>
      <w:r>
        <w:rPr>
          <w:rStyle w:val="pun"/>
        </w:rPr>
        <w:t>-</w:t>
      </w:r>
      <w:r>
        <w:rPr>
          <w:rStyle w:val="pln"/>
        </w:rPr>
        <w:t xml:space="preserve">con </w:t>
      </w:r>
      <w:r>
        <w:rPr>
          <w:rStyle w:val="str"/>
        </w:rPr>
        <w:t>&lt;dbprop&gt;</w:t>
      </w:r>
    </w:p>
    <w:p w:rsidR="00564742" w:rsidRDefault="00564742" w:rsidP="00564742">
      <w:pPr>
        <w:pStyle w:val="PrformatHTML"/>
        <w:rPr>
          <w:rStyle w:val="pln"/>
        </w:rPr>
      </w:pPr>
      <w:r>
        <w:rPr>
          <w:rStyle w:val="typ"/>
        </w:rPr>
        <w:t>Init</w:t>
      </w:r>
      <w:r>
        <w:rPr>
          <w:rStyle w:val="pln"/>
        </w:rPr>
        <w:t xml:space="preserve"> the tables </w:t>
      </w:r>
      <w:r>
        <w:rPr>
          <w:rStyle w:val="kwd"/>
        </w:rPr>
        <w:t>in</w:t>
      </w:r>
      <w:r>
        <w:rPr>
          <w:rStyle w:val="pln"/>
        </w:rPr>
        <w:t xml:space="preserve"> the DB</w:t>
      </w:r>
      <w:r>
        <w:rPr>
          <w:rStyle w:val="pun"/>
        </w:rPr>
        <w:t>:</w:t>
      </w:r>
      <w:r>
        <w:rPr>
          <w:rStyle w:val="pln"/>
        </w:rPr>
        <w:t xml:space="preserve">                    java </w:t>
      </w:r>
      <w:r>
        <w:rPr>
          <w:rStyle w:val="typ"/>
        </w:rPr>
        <w:t>URLManage</w:t>
      </w:r>
      <w:r>
        <w:rPr>
          <w:rStyle w:val="pln"/>
        </w:rPr>
        <w:t xml:space="preserve"> </w:t>
      </w:r>
      <w:r>
        <w:rPr>
          <w:rStyle w:val="pun"/>
        </w:rPr>
        <w:t>[-</w:t>
      </w:r>
      <w:r>
        <w:rPr>
          <w:rStyle w:val="pln"/>
        </w:rPr>
        <w:t>v</w:t>
      </w:r>
      <w:r>
        <w:rPr>
          <w:rStyle w:val="pun"/>
        </w:rPr>
        <w:t>]</w:t>
      </w:r>
      <w:r>
        <w:rPr>
          <w:rStyle w:val="pln"/>
        </w:rPr>
        <w:t xml:space="preserve"> </w:t>
      </w:r>
      <w:r>
        <w:rPr>
          <w:rStyle w:val="pun"/>
        </w:rPr>
        <w:t>-</w:t>
      </w:r>
      <w:r>
        <w:rPr>
          <w:rStyle w:val="pln"/>
        </w:rPr>
        <w:t xml:space="preserve">init </w:t>
      </w:r>
      <w:r>
        <w:rPr>
          <w:rStyle w:val="str"/>
        </w:rPr>
        <w:t>&lt;dbprop&gt;</w:t>
      </w:r>
    </w:p>
    <w:p w:rsidR="00564742" w:rsidRDefault="00564742" w:rsidP="00564742">
      <w:pPr>
        <w:pStyle w:val="PrformatHTML"/>
        <w:rPr>
          <w:rStyle w:val="pln"/>
        </w:rPr>
      </w:pPr>
      <w:r>
        <w:rPr>
          <w:rStyle w:val="typ"/>
        </w:rPr>
        <w:t>Delete</w:t>
      </w:r>
      <w:r>
        <w:rPr>
          <w:rStyle w:val="pln"/>
        </w:rPr>
        <w:t xml:space="preserve"> the tables </w:t>
      </w:r>
      <w:r>
        <w:rPr>
          <w:rStyle w:val="kwd"/>
        </w:rPr>
        <w:t>from</w:t>
      </w:r>
      <w:r>
        <w:rPr>
          <w:rStyle w:val="pln"/>
        </w:rPr>
        <w:t xml:space="preserve"> the DB</w:t>
      </w:r>
      <w:r>
        <w:rPr>
          <w:rStyle w:val="pun"/>
        </w:rPr>
        <w:t>:</w:t>
      </w:r>
      <w:r>
        <w:rPr>
          <w:rStyle w:val="pln"/>
        </w:rPr>
        <w:t xml:space="preserve">                java </w:t>
      </w:r>
      <w:r>
        <w:rPr>
          <w:rStyle w:val="typ"/>
        </w:rPr>
        <w:t>URLManage</w:t>
      </w:r>
      <w:r>
        <w:rPr>
          <w:rStyle w:val="pln"/>
        </w:rPr>
        <w:t xml:space="preserve"> </w:t>
      </w:r>
      <w:r>
        <w:rPr>
          <w:rStyle w:val="pun"/>
        </w:rPr>
        <w:t>[-</w:t>
      </w:r>
      <w:r>
        <w:rPr>
          <w:rStyle w:val="pln"/>
        </w:rPr>
        <w:t>v</w:t>
      </w:r>
      <w:r>
        <w:rPr>
          <w:rStyle w:val="pun"/>
        </w:rPr>
        <w:t>]</w:t>
      </w:r>
      <w:r>
        <w:rPr>
          <w:rStyle w:val="pln"/>
        </w:rPr>
        <w:t xml:space="preserve"> </w:t>
      </w:r>
      <w:r>
        <w:rPr>
          <w:rStyle w:val="pun"/>
        </w:rPr>
        <w:t>-</w:t>
      </w:r>
      <w:r>
        <w:rPr>
          <w:rStyle w:val="pln"/>
        </w:rPr>
        <w:t xml:space="preserve">drop </w:t>
      </w:r>
      <w:r>
        <w:rPr>
          <w:rStyle w:val="str"/>
        </w:rPr>
        <w:t>&lt;dbprop&gt;</w:t>
      </w:r>
    </w:p>
    <w:p w:rsidR="00564742" w:rsidRDefault="00564742" w:rsidP="00564742">
      <w:pPr>
        <w:pStyle w:val="PrformatHTML"/>
        <w:rPr>
          <w:rStyle w:val="pln"/>
        </w:rPr>
      </w:pPr>
      <w:r>
        <w:rPr>
          <w:rStyle w:val="typ"/>
        </w:rPr>
        <w:t>Add</w:t>
      </w:r>
      <w:r>
        <w:rPr>
          <w:rStyle w:val="pln"/>
        </w:rPr>
        <w:t xml:space="preserve"> the URL to a specific context</w:t>
      </w:r>
      <w:r>
        <w:rPr>
          <w:rStyle w:val="pun"/>
        </w:rPr>
        <w:t>:</w:t>
      </w:r>
      <w:r>
        <w:rPr>
          <w:rStyle w:val="pln"/>
        </w:rPr>
        <w:t xml:space="preserve">            java </w:t>
      </w:r>
      <w:r>
        <w:rPr>
          <w:rStyle w:val="typ"/>
        </w:rPr>
        <w:t>URLManage</w:t>
      </w:r>
      <w:r>
        <w:rPr>
          <w:rStyle w:val="pln"/>
        </w:rPr>
        <w:t xml:space="preserve"> </w:t>
      </w:r>
      <w:r>
        <w:rPr>
          <w:rStyle w:val="pun"/>
        </w:rPr>
        <w:t>[-</w:t>
      </w:r>
      <w:r>
        <w:rPr>
          <w:rStyle w:val="pln"/>
        </w:rPr>
        <w:t>v</w:t>
      </w:r>
      <w:r>
        <w:rPr>
          <w:rStyle w:val="pun"/>
        </w:rPr>
        <w:t>]</w:t>
      </w:r>
      <w:r>
        <w:rPr>
          <w:rStyle w:val="pln"/>
        </w:rPr>
        <w:t xml:space="preserve"> </w:t>
      </w:r>
      <w:r>
        <w:rPr>
          <w:rStyle w:val="pun"/>
        </w:rPr>
        <w:t>-</w:t>
      </w:r>
      <w:r>
        <w:rPr>
          <w:rStyle w:val="pln"/>
        </w:rPr>
        <w:t xml:space="preserve">ac </w:t>
      </w:r>
      <w:r>
        <w:rPr>
          <w:rStyle w:val="str"/>
        </w:rPr>
        <w:t>&lt;dbprop&gt;</w:t>
      </w:r>
      <w:r>
        <w:rPr>
          <w:rStyle w:val="pln"/>
        </w:rPr>
        <w:t xml:space="preserve"> </w:t>
      </w:r>
      <w:r>
        <w:rPr>
          <w:rStyle w:val="str"/>
        </w:rPr>
        <w:t>&lt;url&gt;</w:t>
      </w:r>
      <w:r>
        <w:rPr>
          <w:rStyle w:val="pln"/>
        </w:rPr>
        <w:t xml:space="preserve"> </w:t>
      </w:r>
      <w:r>
        <w:rPr>
          <w:rStyle w:val="str"/>
        </w:rPr>
        <w:t>&lt;context&gt;</w:t>
      </w:r>
    </w:p>
    <w:p w:rsidR="00564742" w:rsidRDefault="00564742" w:rsidP="00564742">
      <w:pPr>
        <w:pStyle w:val="PrformatHTML"/>
        <w:rPr>
          <w:rStyle w:val="pln"/>
        </w:rPr>
      </w:pPr>
      <w:r>
        <w:rPr>
          <w:rStyle w:val="pln"/>
        </w:rPr>
        <w:t xml:space="preserve">                                              java </w:t>
      </w:r>
      <w:r>
        <w:rPr>
          <w:rStyle w:val="typ"/>
        </w:rPr>
        <w:t>URLManage</w:t>
      </w:r>
      <w:r>
        <w:rPr>
          <w:rStyle w:val="pln"/>
        </w:rPr>
        <w:t xml:space="preserve"> </w:t>
      </w:r>
      <w:r>
        <w:rPr>
          <w:rStyle w:val="pun"/>
        </w:rPr>
        <w:t>[-</w:t>
      </w:r>
      <w:r>
        <w:rPr>
          <w:rStyle w:val="pln"/>
        </w:rPr>
        <w:t>v</w:t>
      </w:r>
      <w:r>
        <w:rPr>
          <w:rStyle w:val="pun"/>
        </w:rPr>
        <w:t>]</w:t>
      </w:r>
      <w:r>
        <w:rPr>
          <w:rStyle w:val="pln"/>
        </w:rPr>
        <w:t xml:space="preserve"> </w:t>
      </w:r>
      <w:r>
        <w:rPr>
          <w:rStyle w:val="pun"/>
        </w:rPr>
        <w:t>-</w:t>
      </w:r>
      <w:r>
        <w:rPr>
          <w:rStyle w:val="pln"/>
        </w:rPr>
        <w:t xml:space="preserve">bac </w:t>
      </w:r>
      <w:r>
        <w:rPr>
          <w:rStyle w:val="str"/>
        </w:rPr>
        <w:t>&lt;dbprop&gt;</w:t>
      </w:r>
      <w:r>
        <w:rPr>
          <w:rStyle w:val="pln"/>
        </w:rPr>
        <w:t xml:space="preserve"> </w:t>
      </w:r>
      <w:r>
        <w:rPr>
          <w:rStyle w:val="str"/>
        </w:rPr>
        <w:t>&lt;confile&gt;</w:t>
      </w:r>
    </w:p>
    <w:p w:rsidR="00564742" w:rsidRDefault="00564742" w:rsidP="00564742">
      <w:pPr>
        <w:pStyle w:val="PrformatHTML"/>
      </w:pPr>
      <w:r>
        <w:rPr>
          <w:rStyle w:val="typ"/>
        </w:rPr>
        <w:t>Remove</w:t>
      </w:r>
      <w:r>
        <w:rPr>
          <w:rStyle w:val="pln"/>
        </w:rPr>
        <w:t xml:space="preserve"> the URL </w:t>
      </w:r>
      <w:r>
        <w:rPr>
          <w:rStyle w:val="kwd"/>
        </w:rPr>
        <w:t>from</w:t>
      </w:r>
      <w:r>
        <w:rPr>
          <w:rStyle w:val="pln"/>
        </w:rPr>
        <w:t xml:space="preserve"> a specific context</w:t>
      </w:r>
      <w:r>
        <w:rPr>
          <w:rStyle w:val="pun"/>
        </w:rPr>
        <w:t>:</w:t>
      </w:r>
      <w:r>
        <w:rPr>
          <w:rStyle w:val="pln"/>
        </w:rPr>
        <w:t xml:space="preserve">       java </w:t>
      </w:r>
      <w:r>
        <w:rPr>
          <w:rStyle w:val="typ"/>
        </w:rPr>
        <w:t>URLManage</w:t>
      </w:r>
      <w:r>
        <w:rPr>
          <w:rStyle w:val="pln"/>
        </w:rPr>
        <w:t xml:space="preserve"> </w:t>
      </w:r>
      <w:r>
        <w:rPr>
          <w:rStyle w:val="pun"/>
        </w:rPr>
        <w:t>[-</w:t>
      </w:r>
      <w:r>
        <w:rPr>
          <w:rStyle w:val="pln"/>
        </w:rPr>
        <w:t>v</w:t>
      </w:r>
      <w:r>
        <w:rPr>
          <w:rStyle w:val="pun"/>
        </w:rPr>
        <w:t>]</w:t>
      </w:r>
      <w:r>
        <w:rPr>
          <w:rStyle w:val="pln"/>
        </w:rPr>
        <w:t xml:space="preserve"> </w:t>
      </w:r>
      <w:r>
        <w:rPr>
          <w:rStyle w:val="pun"/>
        </w:rPr>
        <w:t>-</w:t>
      </w:r>
      <w:r>
        <w:rPr>
          <w:rStyle w:val="pln"/>
        </w:rPr>
        <w:t xml:space="preserve">rc </w:t>
      </w:r>
      <w:r>
        <w:rPr>
          <w:rStyle w:val="str"/>
        </w:rPr>
        <w:t>&lt;dbprop&gt;</w:t>
      </w:r>
      <w:r>
        <w:rPr>
          <w:rStyle w:val="pln"/>
        </w:rPr>
        <w:t xml:space="preserve"> </w:t>
      </w:r>
      <w:r>
        <w:rPr>
          <w:rStyle w:val="str"/>
        </w:rPr>
        <w:t>&lt;url&gt;</w:t>
      </w:r>
      <w:r>
        <w:rPr>
          <w:rStyle w:val="pln"/>
        </w:rPr>
        <w:t xml:space="preserve"> </w:t>
      </w:r>
      <w:r>
        <w:rPr>
          <w:rStyle w:val="str"/>
        </w:rPr>
        <w:t>&lt;context&gt;</w:t>
      </w:r>
    </w:p>
    <w:p w:rsidR="00564742" w:rsidRDefault="00564742" w:rsidP="00564742">
      <w:pPr>
        <w:pStyle w:val="NormalWeb"/>
      </w:pPr>
      <w:r>
        <w:t xml:space="preserve">It turns out that the </w:t>
      </w:r>
      <w:r>
        <w:rPr>
          <w:rStyle w:val="CodeHTML"/>
          <w:rFonts w:eastAsiaTheme="majorEastAsia"/>
        </w:rPr>
        <w:t>Options</w:t>
      </w:r>
      <w:r>
        <w:t xml:space="preserve"> class can be used to handle these option sets with limited coding effort; the code resembles Example 2:</w:t>
      </w:r>
    </w:p>
    <w:p w:rsidR="00564742" w:rsidRDefault="00564742" w:rsidP="00564742">
      <w:pPr>
        <w:pStyle w:val="PrformatHTML"/>
        <w:rPr>
          <w:rStyle w:val="pln"/>
        </w:rPr>
      </w:pPr>
      <w:r>
        <w:rPr>
          <w:rStyle w:val="pun"/>
        </w:rPr>
        <w:t>...</w:t>
      </w:r>
    </w:p>
    <w:p w:rsidR="00564742" w:rsidRDefault="00564742" w:rsidP="00564742">
      <w:pPr>
        <w:pStyle w:val="PrformatHTML"/>
        <w:rPr>
          <w:rStyle w:val="pln"/>
        </w:rPr>
      </w:pPr>
      <w:r>
        <w:rPr>
          <w:rStyle w:val="pln"/>
        </w:rPr>
        <w:t>ml</w:t>
      </w:r>
      <w:r>
        <w:rPr>
          <w:rStyle w:val="pun"/>
        </w:rPr>
        <w:t>.</w:t>
      </w:r>
      <w:r>
        <w:rPr>
          <w:rStyle w:val="pln"/>
        </w:rPr>
        <w:t>options</w:t>
      </w:r>
      <w:r>
        <w:rPr>
          <w:rStyle w:val="pun"/>
        </w:rPr>
        <w:t>.</w:t>
      </w:r>
      <w:r>
        <w:rPr>
          <w:rStyle w:val="typ"/>
        </w:rPr>
        <w:t>Options</w:t>
      </w:r>
      <w:r>
        <w:rPr>
          <w:rStyle w:val="pln"/>
        </w:rPr>
        <w:t xml:space="preserve"> options </w:t>
      </w:r>
      <w:r>
        <w:rPr>
          <w:rStyle w:val="pun"/>
        </w:rPr>
        <w:t>=</w:t>
      </w:r>
      <w:r>
        <w:rPr>
          <w:rStyle w:val="pln"/>
        </w:rPr>
        <w:t xml:space="preserve"> </w:t>
      </w:r>
      <w:r>
        <w:rPr>
          <w:rStyle w:val="kwd"/>
        </w:rPr>
        <w:t>new</w:t>
      </w:r>
      <w:r>
        <w:rPr>
          <w:rStyle w:val="pln"/>
        </w:rPr>
        <w:t xml:space="preserve"> ml</w:t>
      </w:r>
      <w:r>
        <w:rPr>
          <w:rStyle w:val="pun"/>
        </w:rPr>
        <w:t>.</w:t>
      </w:r>
      <w:r>
        <w:rPr>
          <w:rStyle w:val="pln"/>
        </w:rPr>
        <w:t>options</w:t>
      </w:r>
      <w:r>
        <w:rPr>
          <w:rStyle w:val="pun"/>
        </w:rPr>
        <w:t>.</w:t>
      </w:r>
      <w:r>
        <w:rPr>
          <w:rStyle w:val="typ"/>
        </w:rPr>
        <w:t>Options</w:t>
      </w:r>
      <w:r>
        <w:rPr>
          <w:rStyle w:val="pun"/>
        </w:rPr>
        <w:t>(</w:t>
      </w:r>
      <w:r>
        <w:rPr>
          <w:rStyle w:val="pln"/>
        </w:rPr>
        <w:t>args</w:t>
      </w:r>
      <w:r>
        <w:rPr>
          <w:rStyle w:val="pun"/>
        </w:rPr>
        <w:t>,</w:t>
      </w:r>
      <w:r>
        <w:rPr>
          <w:rStyle w:val="pln"/>
        </w:rPr>
        <w:t xml:space="preserve"> </w:t>
      </w:r>
      <w:r>
        <w:rPr>
          <w:rStyle w:val="lit"/>
        </w:rPr>
        <w:t>1</w:t>
      </w:r>
      <w:r>
        <w:rPr>
          <w:rStyle w:val="pun"/>
        </w:rPr>
        <w:t>);</w:t>
      </w:r>
    </w:p>
    <w:p w:rsidR="00564742" w:rsidRDefault="00564742" w:rsidP="00564742">
      <w:pPr>
        <w:pStyle w:val="PrformatHTML"/>
        <w:rPr>
          <w:rStyle w:val="pln"/>
        </w:rPr>
      </w:pPr>
      <w:r>
        <w:rPr>
          <w:rStyle w:val="pln"/>
        </w:rPr>
        <w:t>options</w:t>
      </w:r>
      <w:r>
        <w:rPr>
          <w:rStyle w:val="pun"/>
        </w:rPr>
        <w:t>.</w:t>
      </w:r>
      <w:r>
        <w:rPr>
          <w:rStyle w:val="pln"/>
        </w:rPr>
        <w:t>addSet</w:t>
      </w:r>
      <w:r>
        <w:rPr>
          <w:rStyle w:val="pun"/>
        </w:rPr>
        <w:t>(</w:t>
      </w:r>
      <w:r>
        <w:rPr>
          <w:rStyle w:val="str"/>
        </w:rPr>
        <w:t>"create"</w:t>
      </w:r>
      <w:r>
        <w:rPr>
          <w:rStyle w:val="pun"/>
        </w:rPr>
        <w:t>,</w:t>
      </w:r>
      <w:r>
        <w:rPr>
          <w:rStyle w:val="pln"/>
        </w:rPr>
        <w:t xml:space="preserve"> </w:t>
      </w:r>
      <w:r>
        <w:rPr>
          <w:rStyle w:val="lit"/>
        </w:rPr>
        <w:t>4</w:t>
      </w:r>
      <w:r>
        <w:rPr>
          <w:rStyle w:val="pun"/>
        </w:rPr>
        <w:t>).</w:t>
      </w:r>
      <w:r>
        <w:rPr>
          <w:rStyle w:val="pln"/>
        </w:rPr>
        <w:t>addOption</w:t>
      </w:r>
      <w:r>
        <w:rPr>
          <w:rStyle w:val="pun"/>
        </w:rPr>
        <w:t>(</w:t>
      </w:r>
      <w:r>
        <w:rPr>
          <w:rStyle w:val="str"/>
        </w:rPr>
        <w:t>"c"</w:t>
      </w:r>
      <w:r>
        <w:rPr>
          <w:rStyle w:val="pun"/>
        </w:rPr>
        <w:t>);</w:t>
      </w:r>
    </w:p>
    <w:p w:rsidR="00564742" w:rsidRDefault="00564742" w:rsidP="00564742">
      <w:pPr>
        <w:pStyle w:val="PrformatHTML"/>
        <w:rPr>
          <w:rStyle w:val="pln"/>
        </w:rPr>
      </w:pPr>
      <w:r>
        <w:rPr>
          <w:rStyle w:val="pln"/>
        </w:rPr>
        <w:t>options</w:t>
      </w:r>
      <w:r>
        <w:rPr>
          <w:rStyle w:val="pun"/>
        </w:rPr>
        <w:t>.</w:t>
      </w:r>
      <w:r>
        <w:rPr>
          <w:rStyle w:val="pln"/>
        </w:rPr>
        <w:t>addSet</w:t>
      </w:r>
      <w:r>
        <w:rPr>
          <w:rStyle w:val="pun"/>
        </w:rPr>
        <w:t>(</w:t>
      </w:r>
      <w:r>
        <w:rPr>
          <w:rStyle w:val="str"/>
        </w:rPr>
        <w:t>"createBatch"</w:t>
      </w:r>
      <w:r>
        <w:rPr>
          <w:rStyle w:val="pun"/>
        </w:rPr>
        <w:t>,</w:t>
      </w:r>
      <w:r>
        <w:rPr>
          <w:rStyle w:val="pln"/>
        </w:rPr>
        <w:t xml:space="preserve"> </w:t>
      </w:r>
      <w:r>
        <w:rPr>
          <w:rStyle w:val="lit"/>
        </w:rPr>
        <w:t>2</w:t>
      </w:r>
      <w:r>
        <w:rPr>
          <w:rStyle w:val="pun"/>
        </w:rPr>
        <w:t>).</w:t>
      </w:r>
      <w:r>
        <w:rPr>
          <w:rStyle w:val="pln"/>
        </w:rPr>
        <w:t>addOption</w:t>
      </w:r>
      <w:r>
        <w:rPr>
          <w:rStyle w:val="pun"/>
        </w:rPr>
        <w:t>(</w:t>
      </w:r>
      <w:r>
        <w:rPr>
          <w:rStyle w:val="str"/>
        </w:rPr>
        <w:t>"bc"</w:t>
      </w:r>
      <w:r>
        <w:rPr>
          <w:rStyle w:val="pun"/>
        </w:rPr>
        <w:t>);</w:t>
      </w:r>
    </w:p>
    <w:p w:rsidR="00564742" w:rsidRDefault="00564742" w:rsidP="00564742">
      <w:pPr>
        <w:pStyle w:val="PrformatHTML"/>
        <w:rPr>
          <w:rStyle w:val="pln"/>
        </w:rPr>
      </w:pPr>
      <w:r>
        <w:rPr>
          <w:rStyle w:val="pln"/>
        </w:rPr>
        <w:t>options</w:t>
      </w:r>
      <w:r>
        <w:rPr>
          <w:rStyle w:val="pun"/>
        </w:rPr>
        <w:t>.</w:t>
      </w:r>
      <w:r>
        <w:rPr>
          <w:rStyle w:val="pln"/>
        </w:rPr>
        <w:t>addSet</w:t>
      </w:r>
      <w:r>
        <w:rPr>
          <w:rStyle w:val="pun"/>
        </w:rPr>
        <w:t>(</w:t>
      </w:r>
      <w:r>
        <w:rPr>
          <w:rStyle w:val="str"/>
        </w:rPr>
        <w:t>"update"</w:t>
      </w:r>
      <w:r>
        <w:rPr>
          <w:rStyle w:val="pun"/>
        </w:rPr>
        <w:t>,</w:t>
      </w:r>
      <w:r>
        <w:rPr>
          <w:rStyle w:val="pln"/>
        </w:rPr>
        <w:t xml:space="preserve"> </w:t>
      </w:r>
      <w:r>
        <w:rPr>
          <w:rStyle w:val="lit"/>
        </w:rPr>
        <w:t>3</w:t>
      </w:r>
      <w:r>
        <w:rPr>
          <w:rStyle w:val="pun"/>
        </w:rPr>
        <w:t>).</w:t>
      </w:r>
      <w:r>
        <w:rPr>
          <w:rStyle w:val="pln"/>
        </w:rPr>
        <w:t>addOption</w:t>
      </w:r>
      <w:r>
        <w:rPr>
          <w:rStyle w:val="pun"/>
        </w:rPr>
        <w:t>(</w:t>
      </w:r>
      <w:r>
        <w:rPr>
          <w:rStyle w:val="str"/>
        </w:rPr>
        <w:t>"u"</w:t>
      </w:r>
      <w:r>
        <w:rPr>
          <w:rStyle w:val="pun"/>
        </w:rPr>
        <w:t>);</w:t>
      </w:r>
    </w:p>
    <w:p w:rsidR="00564742" w:rsidRDefault="00564742" w:rsidP="00564742">
      <w:pPr>
        <w:pStyle w:val="PrformatHTML"/>
        <w:rPr>
          <w:rStyle w:val="pln"/>
        </w:rPr>
      </w:pPr>
      <w:r>
        <w:rPr>
          <w:rStyle w:val="pln"/>
        </w:rPr>
        <w:t>options</w:t>
      </w:r>
      <w:r>
        <w:rPr>
          <w:rStyle w:val="pun"/>
        </w:rPr>
        <w:t>.</w:t>
      </w:r>
      <w:r>
        <w:rPr>
          <w:rStyle w:val="pln"/>
        </w:rPr>
        <w:t>addSet</w:t>
      </w:r>
      <w:r>
        <w:rPr>
          <w:rStyle w:val="pun"/>
        </w:rPr>
        <w:t>(</w:t>
      </w:r>
      <w:r>
        <w:rPr>
          <w:rStyle w:val="str"/>
        </w:rPr>
        <w:t>"delete"</w:t>
      </w:r>
      <w:r>
        <w:rPr>
          <w:rStyle w:val="pun"/>
        </w:rPr>
        <w:t>,</w:t>
      </w:r>
      <w:r>
        <w:rPr>
          <w:rStyle w:val="pln"/>
        </w:rPr>
        <w:t xml:space="preserve"> </w:t>
      </w:r>
      <w:r>
        <w:rPr>
          <w:rStyle w:val="lit"/>
        </w:rPr>
        <w:t>2</w:t>
      </w:r>
      <w:r>
        <w:rPr>
          <w:rStyle w:val="pun"/>
        </w:rPr>
        <w:t>).</w:t>
      </w:r>
      <w:r>
        <w:rPr>
          <w:rStyle w:val="pln"/>
        </w:rPr>
        <w:t>addOption</w:t>
      </w:r>
      <w:r>
        <w:rPr>
          <w:rStyle w:val="pun"/>
        </w:rPr>
        <w:t>(</w:t>
      </w:r>
      <w:r>
        <w:rPr>
          <w:rStyle w:val="str"/>
        </w:rPr>
        <w:t>"d"</w:t>
      </w:r>
      <w:r>
        <w:rPr>
          <w:rStyle w:val="pun"/>
        </w:rPr>
        <w:t>);</w:t>
      </w:r>
    </w:p>
    <w:p w:rsidR="00564742" w:rsidRDefault="00564742" w:rsidP="00564742">
      <w:pPr>
        <w:pStyle w:val="PrformatHTML"/>
        <w:rPr>
          <w:rStyle w:val="pln"/>
        </w:rPr>
      </w:pPr>
      <w:r>
        <w:rPr>
          <w:rStyle w:val="pln"/>
        </w:rPr>
        <w:t>options</w:t>
      </w:r>
      <w:r>
        <w:rPr>
          <w:rStyle w:val="pun"/>
        </w:rPr>
        <w:t>.</w:t>
      </w:r>
      <w:r>
        <w:rPr>
          <w:rStyle w:val="pln"/>
        </w:rPr>
        <w:t>addSet</w:t>
      </w:r>
      <w:r>
        <w:rPr>
          <w:rStyle w:val="pun"/>
        </w:rPr>
        <w:t>(</w:t>
      </w:r>
      <w:r>
        <w:rPr>
          <w:rStyle w:val="str"/>
        </w:rPr>
        <w:t>"select"</w:t>
      </w:r>
      <w:r>
        <w:rPr>
          <w:rStyle w:val="pun"/>
        </w:rPr>
        <w:t>,</w:t>
      </w:r>
      <w:r>
        <w:rPr>
          <w:rStyle w:val="pln"/>
        </w:rPr>
        <w:t xml:space="preserve"> </w:t>
      </w:r>
      <w:r>
        <w:rPr>
          <w:rStyle w:val="lit"/>
        </w:rPr>
        <w:t>2</w:t>
      </w:r>
      <w:r>
        <w:rPr>
          <w:rStyle w:val="pun"/>
        </w:rPr>
        <w:t>).</w:t>
      </w:r>
      <w:r>
        <w:rPr>
          <w:rStyle w:val="pln"/>
        </w:rPr>
        <w:t>addOption</w:t>
      </w:r>
      <w:r>
        <w:rPr>
          <w:rStyle w:val="pun"/>
        </w:rPr>
        <w:t>(</w:t>
      </w:r>
      <w:r>
        <w:rPr>
          <w:rStyle w:val="str"/>
        </w:rPr>
        <w:t>"s"</w:t>
      </w:r>
      <w:r>
        <w:rPr>
          <w:rStyle w:val="pun"/>
        </w:rPr>
        <w:t>);</w:t>
      </w:r>
    </w:p>
    <w:p w:rsidR="00564742" w:rsidRDefault="00564742" w:rsidP="00564742">
      <w:pPr>
        <w:pStyle w:val="PrformatHTML"/>
        <w:rPr>
          <w:rStyle w:val="pln"/>
        </w:rPr>
      </w:pPr>
      <w:r>
        <w:rPr>
          <w:rStyle w:val="pln"/>
        </w:rPr>
        <w:t>options</w:t>
      </w:r>
      <w:r>
        <w:rPr>
          <w:rStyle w:val="pun"/>
        </w:rPr>
        <w:t>.</w:t>
      </w:r>
      <w:r>
        <w:rPr>
          <w:rStyle w:val="pln"/>
        </w:rPr>
        <w:t>addSet</w:t>
      </w:r>
      <w:r>
        <w:rPr>
          <w:rStyle w:val="pun"/>
        </w:rPr>
        <w:t>(</w:t>
      </w:r>
      <w:r>
        <w:rPr>
          <w:rStyle w:val="str"/>
        </w:rPr>
        <w:t>"addURL"</w:t>
      </w:r>
      <w:r>
        <w:rPr>
          <w:rStyle w:val="pun"/>
        </w:rPr>
        <w:t>,</w:t>
      </w:r>
      <w:r>
        <w:rPr>
          <w:rStyle w:val="pln"/>
        </w:rPr>
        <w:t xml:space="preserve"> </w:t>
      </w:r>
      <w:r>
        <w:rPr>
          <w:rStyle w:val="lit"/>
        </w:rPr>
        <w:t>3</w:t>
      </w:r>
      <w:r>
        <w:rPr>
          <w:rStyle w:val="pun"/>
        </w:rPr>
        <w:t>).</w:t>
      </w:r>
      <w:r>
        <w:rPr>
          <w:rStyle w:val="pln"/>
        </w:rPr>
        <w:t>addOption</w:t>
      </w:r>
      <w:r>
        <w:rPr>
          <w:rStyle w:val="pun"/>
        </w:rPr>
        <w:t>(</w:t>
      </w:r>
      <w:r>
        <w:rPr>
          <w:rStyle w:val="str"/>
        </w:rPr>
        <w:t>"ac"</w:t>
      </w:r>
      <w:r>
        <w:rPr>
          <w:rStyle w:val="pun"/>
        </w:rPr>
        <w:t>);</w:t>
      </w:r>
    </w:p>
    <w:p w:rsidR="00564742" w:rsidRDefault="00564742" w:rsidP="00564742">
      <w:pPr>
        <w:pStyle w:val="PrformatHTML"/>
        <w:rPr>
          <w:rStyle w:val="pln"/>
        </w:rPr>
      </w:pPr>
      <w:r>
        <w:rPr>
          <w:rStyle w:val="pln"/>
        </w:rPr>
        <w:t>options</w:t>
      </w:r>
      <w:r>
        <w:rPr>
          <w:rStyle w:val="pun"/>
        </w:rPr>
        <w:t>.</w:t>
      </w:r>
      <w:r>
        <w:rPr>
          <w:rStyle w:val="pln"/>
        </w:rPr>
        <w:t>addSet</w:t>
      </w:r>
      <w:r>
        <w:rPr>
          <w:rStyle w:val="pun"/>
        </w:rPr>
        <w:t>(</w:t>
      </w:r>
      <w:r>
        <w:rPr>
          <w:rStyle w:val="str"/>
        </w:rPr>
        <w:t>"addURLBatch"</w:t>
      </w:r>
      <w:r>
        <w:rPr>
          <w:rStyle w:val="pun"/>
        </w:rPr>
        <w:t>,</w:t>
      </w:r>
      <w:r>
        <w:rPr>
          <w:rStyle w:val="pln"/>
        </w:rPr>
        <w:t xml:space="preserve"> </w:t>
      </w:r>
      <w:r>
        <w:rPr>
          <w:rStyle w:val="lit"/>
        </w:rPr>
        <w:t>2</w:t>
      </w:r>
      <w:r>
        <w:rPr>
          <w:rStyle w:val="pun"/>
        </w:rPr>
        <w:t>).</w:t>
      </w:r>
      <w:r>
        <w:rPr>
          <w:rStyle w:val="pln"/>
        </w:rPr>
        <w:t>addOption</w:t>
      </w:r>
      <w:r>
        <w:rPr>
          <w:rStyle w:val="pun"/>
        </w:rPr>
        <w:t>(</w:t>
      </w:r>
      <w:r>
        <w:rPr>
          <w:rStyle w:val="str"/>
        </w:rPr>
        <w:t>"bac"</w:t>
      </w:r>
      <w:r>
        <w:rPr>
          <w:rStyle w:val="pun"/>
        </w:rPr>
        <w:t>);</w:t>
      </w:r>
    </w:p>
    <w:p w:rsidR="00564742" w:rsidRDefault="00564742" w:rsidP="00564742">
      <w:pPr>
        <w:pStyle w:val="PrformatHTML"/>
        <w:rPr>
          <w:rStyle w:val="pln"/>
        </w:rPr>
      </w:pPr>
      <w:r>
        <w:rPr>
          <w:rStyle w:val="pln"/>
        </w:rPr>
        <w:t>options</w:t>
      </w:r>
      <w:r>
        <w:rPr>
          <w:rStyle w:val="pun"/>
        </w:rPr>
        <w:t>.</w:t>
      </w:r>
      <w:r>
        <w:rPr>
          <w:rStyle w:val="pln"/>
        </w:rPr>
        <w:t>addSet</w:t>
      </w:r>
      <w:r>
        <w:rPr>
          <w:rStyle w:val="pun"/>
        </w:rPr>
        <w:t>(</w:t>
      </w:r>
      <w:r>
        <w:rPr>
          <w:rStyle w:val="str"/>
        </w:rPr>
        <w:t>"removeURL"</w:t>
      </w:r>
      <w:r>
        <w:rPr>
          <w:rStyle w:val="pun"/>
        </w:rPr>
        <w:t>,</w:t>
      </w:r>
      <w:r>
        <w:rPr>
          <w:rStyle w:val="pln"/>
        </w:rPr>
        <w:t xml:space="preserve"> </w:t>
      </w:r>
      <w:r>
        <w:rPr>
          <w:rStyle w:val="lit"/>
        </w:rPr>
        <w:t>3</w:t>
      </w:r>
      <w:r>
        <w:rPr>
          <w:rStyle w:val="pun"/>
        </w:rPr>
        <w:t>).</w:t>
      </w:r>
      <w:r>
        <w:rPr>
          <w:rStyle w:val="pln"/>
        </w:rPr>
        <w:t>addOption</w:t>
      </w:r>
      <w:r>
        <w:rPr>
          <w:rStyle w:val="pun"/>
        </w:rPr>
        <w:t>(</w:t>
      </w:r>
      <w:r>
        <w:rPr>
          <w:rStyle w:val="str"/>
        </w:rPr>
        <w:t>"rc"</w:t>
      </w:r>
      <w:r>
        <w:rPr>
          <w:rStyle w:val="pun"/>
        </w:rPr>
        <w:t>);</w:t>
      </w:r>
    </w:p>
    <w:p w:rsidR="00564742" w:rsidRDefault="00564742" w:rsidP="00564742">
      <w:pPr>
        <w:pStyle w:val="PrformatHTML"/>
        <w:rPr>
          <w:rStyle w:val="pln"/>
        </w:rPr>
      </w:pPr>
      <w:r>
        <w:rPr>
          <w:rStyle w:val="pln"/>
        </w:rPr>
        <w:t>options</w:t>
      </w:r>
      <w:r>
        <w:rPr>
          <w:rStyle w:val="pun"/>
        </w:rPr>
        <w:t>.</w:t>
      </w:r>
      <w:r>
        <w:rPr>
          <w:rStyle w:val="pln"/>
        </w:rPr>
        <w:t>addSet</w:t>
      </w:r>
      <w:r>
        <w:rPr>
          <w:rStyle w:val="pun"/>
        </w:rPr>
        <w:t>(</w:t>
      </w:r>
      <w:r>
        <w:rPr>
          <w:rStyle w:val="str"/>
        </w:rPr>
        <w:t>"selectAll"</w:t>
      </w:r>
      <w:r>
        <w:rPr>
          <w:rStyle w:val="pun"/>
        </w:rPr>
        <w:t>).</w:t>
      </w:r>
      <w:r>
        <w:rPr>
          <w:rStyle w:val="pln"/>
        </w:rPr>
        <w:t>addOption</w:t>
      </w:r>
      <w:r>
        <w:rPr>
          <w:rStyle w:val="pun"/>
        </w:rPr>
        <w:t>(</w:t>
      </w:r>
      <w:r>
        <w:rPr>
          <w:rStyle w:val="str"/>
        </w:rPr>
        <w:t>"sa"</w:t>
      </w:r>
      <w:r>
        <w:rPr>
          <w:rStyle w:val="pun"/>
        </w:rPr>
        <w:t>);</w:t>
      </w:r>
    </w:p>
    <w:p w:rsidR="00564742" w:rsidRDefault="00564742" w:rsidP="00564742">
      <w:pPr>
        <w:pStyle w:val="PrformatHTML"/>
        <w:rPr>
          <w:rStyle w:val="pln"/>
        </w:rPr>
      </w:pPr>
      <w:r>
        <w:rPr>
          <w:rStyle w:val="pln"/>
        </w:rPr>
        <w:t>options</w:t>
      </w:r>
      <w:r>
        <w:rPr>
          <w:rStyle w:val="pun"/>
        </w:rPr>
        <w:t>.</w:t>
      </w:r>
      <w:r>
        <w:rPr>
          <w:rStyle w:val="pln"/>
        </w:rPr>
        <w:t>addSet</w:t>
      </w:r>
      <w:r>
        <w:rPr>
          <w:rStyle w:val="pun"/>
        </w:rPr>
        <w:t>(</w:t>
      </w:r>
      <w:r>
        <w:rPr>
          <w:rStyle w:val="str"/>
        </w:rPr>
        <w:t>"contexts"</w:t>
      </w:r>
      <w:r>
        <w:rPr>
          <w:rStyle w:val="pun"/>
        </w:rPr>
        <w:t>).</w:t>
      </w:r>
      <w:r>
        <w:rPr>
          <w:rStyle w:val="pln"/>
        </w:rPr>
        <w:t>addOption</w:t>
      </w:r>
      <w:r>
        <w:rPr>
          <w:rStyle w:val="pun"/>
        </w:rPr>
        <w:t>(</w:t>
      </w:r>
      <w:r>
        <w:rPr>
          <w:rStyle w:val="str"/>
        </w:rPr>
        <w:t>"con"</w:t>
      </w:r>
      <w:r>
        <w:rPr>
          <w:rStyle w:val="pun"/>
        </w:rPr>
        <w:t>);</w:t>
      </w:r>
    </w:p>
    <w:p w:rsidR="00564742" w:rsidRDefault="00564742" w:rsidP="00564742">
      <w:pPr>
        <w:pStyle w:val="PrformatHTML"/>
        <w:rPr>
          <w:rStyle w:val="pln"/>
        </w:rPr>
      </w:pPr>
      <w:r>
        <w:rPr>
          <w:rStyle w:val="pln"/>
        </w:rPr>
        <w:t>options</w:t>
      </w:r>
      <w:r>
        <w:rPr>
          <w:rStyle w:val="pun"/>
        </w:rPr>
        <w:t>.</w:t>
      </w:r>
      <w:r>
        <w:rPr>
          <w:rStyle w:val="pln"/>
        </w:rPr>
        <w:t>addSet</w:t>
      </w:r>
      <w:r>
        <w:rPr>
          <w:rStyle w:val="pun"/>
        </w:rPr>
        <w:t>(</w:t>
      </w:r>
      <w:r>
        <w:rPr>
          <w:rStyle w:val="str"/>
        </w:rPr>
        <w:t>"initTables"</w:t>
      </w:r>
      <w:r>
        <w:rPr>
          <w:rStyle w:val="pun"/>
        </w:rPr>
        <w:t>).</w:t>
      </w:r>
      <w:r>
        <w:rPr>
          <w:rStyle w:val="pln"/>
        </w:rPr>
        <w:t>addOption</w:t>
      </w:r>
      <w:r>
        <w:rPr>
          <w:rStyle w:val="pun"/>
        </w:rPr>
        <w:t>(</w:t>
      </w:r>
      <w:r>
        <w:rPr>
          <w:rStyle w:val="str"/>
        </w:rPr>
        <w:t>"init"</w:t>
      </w:r>
      <w:r>
        <w:rPr>
          <w:rStyle w:val="pun"/>
        </w:rPr>
        <w:t>);</w:t>
      </w:r>
    </w:p>
    <w:p w:rsidR="00564742" w:rsidRDefault="00564742" w:rsidP="00564742">
      <w:pPr>
        <w:pStyle w:val="PrformatHTML"/>
        <w:rPr>
          <w:rStyle w:val="pln"/>
        </w:rPr>
      </w:pPr>
      <w:r>
        <w:rPr>
          <w:rStyle w:val="pln"/>
        </w:rPr>
        <w:t>options</w:t>
      </w:r>
      <w:r>
        <w:rPr>
          <w:rStyle w:val="pun"/>
        </w:rPr>
        <w:t>.</w:t>
      </w:r>
      <w:r>
        <w:rPr>
          <w:rStyle w:val="pln"/>
        </w:rPr>
        <w:t>addSet</w:t>
      </w:r>
      <w:r>
        <w:rPr>
          <w:rStyle w:val="pun"/>
        </w:rPr>
        <w:t>(</w:t>
      </w:r>
      <w:r>
        <w:rPr>
          <w:rStyle w:val="str"/>
        </w:rPr>
        <w:t>"deleteTables"</w:t>
      </w:r>
      <w:r>
        <w:rPr>
          <w:rStyle w:val="pun"/>
        </w:rPr>
        <w:t>).</w:t>
      </w:r>
      <w:r>
        <w:rPr>
          <w:rStyle w:val="pln"/>
        </w:rPr>
        <w:t>addOption</w:t>
      </w:r>
      <w:r>
        <w:rPr>
          <w:rStyle w:val="pun"/>
        </w:rPr>
        <w:t>(</w:t>
      </w:r>
      <w:r>
        <w:rPr>
          <w:rStyle w:val="str"/>
        </w:rPr>
        <w:t>"drop"</w:t>
      </w:r>
      <w:r>
        <w:rPr>
          <w:rStyle w:val="pun"/>
        </w:rPr>
        <w:t>);</w:t>
      </w:r>
    </w:p>
    <w:p w:rsidR="00564742" w:rsidRDefault="00564742" w:rsidP="00564742">
      <w:pPr>
        <w:pStyle w:val="PrformatHTML"/>
        <w:rPr>
          <w:rStyle w:val="pln"/>
        </w:rPr>
      </w:pPr>
      <w:r>
        <w:rPr>
          <w:rStyle w:val="pln"/>
        </w:rPr>
        <w:t>options</w:t>
      </w:r>
      <w:r>
        <w:rPr>
          <w:rStyle w:val="pun"/>
        </w:rPr>
        <w:t>.</w:t>
      </w:r>
      <w:r>
        <w:rPr>
          <w:rStyle w:val="pln"/>
        </w:rPr>
        <w:t>addOptionAllSets</w:t>
      </w:r>
      <w:r>
        <w:rPr>
          <w:rStyle w:val="pun"/>
        </w:rPr>
        <w:t>(</w:t>
      </w:r>
      <w:r>
        <w:rPr>
          <w:rStyle w:val="str"/>
        </w:rPr>
        <w:t>"v"</w:t>
      </w:r>
      <w:r>
        <w:rPr>
          <w:rStyle w:val="pun"/>
        </w:rPr>
        <w:t>,</w:t>
      </w:r>
      <w:r>
        <w:rPr>
          <w:rStyle w:val="pln"/>
        </w:rPr>
        <w:t xml:space="preserve"> ml</w:t>
      </w:r>
      <w:r>
        <w:rPr>
          <w:rStyle w:val="pun"/>
        </w:rPr>
        <w:t>.</w:t>
      </w:r>
      <w:r>
        <w:rPr>
          <w:rStyle w:val="pln"/>
        </w:rPr>
        <w:t>options</w:t>
      </w:r>
      <w:r>
        <w:rPr>
          <w:rStyle w:val="pun"/>
        </w:rPr>
        <w:t>.</w:t>
      </w:r>
      <w:r>
        <w:rPr>
          <w:rStyle w:val="typ"/>
        </w:rPr>
        <w:t>Options</w:t>
      </w:r>
      <w:r>
        <w:rPr>
          <w:rStyle w:val="pun"/>
        </w:rPr>
        <w:t>.</w:t>
      </w:r>
      <w:r>
        <w:rPr>
          <w:rStyle w:val="typ"/>
        </w:rPr>
        <w:t>Multiplicity</w:t>
      </w:r>
      <w:r>
        <w:rPr>
          <w:rStyle w:val="pun"/>
        </w:rPr>
        <w:t>.</w:t>
      </w:r>
      <w:r>
        <w:rPr>
          <w:rStyle w:val="pln"/>
        </w:rPr>
        <w:t>ZERO_OR_ONE</w:t>
      </w:r>
      <w:r>
        <w:rPr>
          <w:rStyle w:val="pun"/>
        </w:rPr>
        <w:t>);</w:t>
      </w:r>
    </w:p>
    <w:p w:rsidR="00564742" w:rsidRDefault="00564742" w:rsidP="00564742">
      <w:pPr>
        <w:pStyle w:val="PrformatHTML"/>
        <w:rPr>
          <w:rStyle w:val="pln"/>
        </w:rPr>
      </w:pPr>
      <w:r>
        <w:rPr>
          <w:rStyle w:val="pln"/>
        </w:rPr>
        <w:t>ml</w:t>
      </w:r>
      <w:r>
        <w:rPr>
          <w:rStyle w:val="pun"/>
        </w:rPr>
        <w:t>.</w:t>
      </w:r>
      <w:r>
        <w:rPr>
          <w:rStyle w:val="pln"/>
        </w:rPr>
        <w:t>options</w:t>
      </w:r>
      <w:r>
        <w:rPr>
          <w:rStyle w:val="pun"/>
        </w:rPr>
        <w:t>.</w:t>
      </w:r>
      <w:r>
        <w:rPr>
          <w:rStyle w:val="typ"/>
        </w:rPr>
        <w:t>OptionSet</w:t>
      </w:r>
      <w:r>
        <w:rPr>
          <w:rStyle w:val="pln"/>
        </w:rPr>
        <w:t xml:space="preserve"> optionSet </w:t>
      </w:r>
      <w:r>
        <w:rPr>
          <w:rStyle w:val="pun"/>
        </w:rPr>
        <w:t>=</w:t>
      </w:r>
      <w:r>
        <w:rPr>
          <w:rStyle w:val="pln"/>
        </w:rPr>
        <w:t xml:space="preserve"> options</w:t>
      </w:r>
      <w:r>
        <w:rPr>
          <w:rStyle w:val="pun"/>
        </w:rPr>
        <w:t>.</w:t>
      </w:r>
      <w:r>
        <w:rPr>
          <w:rStyle w:val="pln"/>
        </w:rPr>
        <w:t>getMatchingSet</w:t>
      </w:r>
      <w:r>
        <w:rPr>
          <w:rStyle w:val="pun"/>
        </w:rPr>
        <w:t>();</w:t>
      </w:r>
    </w:p>
    <w:p w:rsidR="00564742" w:rsidRDefault="00564742" w:rsidP="00564742">
      <w:pPr>
        <w:pStyle w:val="PrformatHTML"/>
      </w:pPr>
      <w:r>
        <w:rPr>
          <w:rStyle w:val="pun"/>
        </w:rPr>
        <w:t>...</w:t>
      </w:r>
    </w:p>
    <w:p w:rsidR="00564742" w:rsidRDefault="00564742" w:rsidP="00564742">
      <w:pPr>
        <w:pStyle w:val="Titre3"/>
      </w:pPr>
      <w:r>
        <w:t>Conclusion</w:t>
      </w:r>
    </w:p>
    <w:p w:rsidR="00564742" w:rsidRDefault="00564742" w:rsidP="00564742">
      <w:pPr>
        <w:pStyle w:val="NormalWeb"/>
      </w:pPr>
      <w:r>
        <w:t xml:space="preserve">This article describes a Java class that allows for the convenient processing of command line options for Java programs. The structure is flexible enough to handle even complex situations, while at the same time offering an API that allows for the definition of acceptable command line syntax with limited coding effort. The </w:t>
      </w:r>
      <w:r>
        <w:rPr>
          <w:rStyle w:val="CodeHTML"/>
          <w:rFonts w:eastAsiaTheme="majorEastAsia"/>
        </w:rPr>
        <w:t>Options</w:t>
      </w:r>
      <w:r>
        <w:t xml:space="preserve"> class provides all the checking algorithms required to ensure that acceptable sets of command line arguments are identified, which relieves application programmers of having to hand-code the same algorithms time and again. This class can add a lot of value to every Java application requiring command line options. If some capability is missing, I'd of course appreciate </w:t>
      </w:r>
      <w:hyperlink r:id="rId34" w:tgtFrame="_blank" w:history="1">
        <w:r>
          <w:rPr>
            <w:rStyle w:val="Lienhypertexte"/>
          </w:rPr>
          <w:t>feedback</w:t>
        </w:r>
      </w:hyperlink>
      <w:r>
        <w:t>.</w:t>
      </w:r>
    </w:p>
    <w:p w:rsidR="00564742" w:rsidRDefault="00564742" w:rsidP="00564742">
      <w:r>
        <w:t>Dr. Matthias Laux is a senior engineer for Sun Microsystems working in the Global SAP-Sun Competence Center in Walldorf, Germany. His main interests are Java and J2EE technology, architecture, and programming, as well as Web services and XML technology in general, databases, and performance and benchmarking. Although he also has a background in aerospace engineering and HPC/parallel programming, today his languages of choice are Java and Perl. He is a certified Solaris Administrator, Java Programmer, and Java Enterprise Architect.</w:t>
      </w:r>
      <w:bookmarkStart w:id="19" w:name="resources"/>
    </w:p>
    <w:p w:rsidR="00564742" w:rsidRDefault="00564742" w:rsidP="00564742">
      <w:pPr>
        <w:pStyle w:val="Titre3"/>
      </w:pPr>
      <w:r>
        <w:t>Learn more about this topic</w:t>
      </w:r>
    </w:p>
    <w:p w:rsidR="00564742" w:rsidRDefault="00564742" w:rsidP="00564742">
      <w:pPr>
        <w:numPr>
          <w:ilvl w:val="0"/>
          <w:numId w:val="13"/>
        </w:numPr>
        <w:spacing w:before="100" w:beforeAutospacing="1" w:after="100" w:afterAutospacing="1"/>
      </w:pPr>
      <w:r>
        <w:t>Download the source code that accompanies this article</w:t>
      </w:r>
      <w:r>
        <w:br/>
      </w:r>
      <w:bookmarkEnd w:id="19"/>
      <w:r>
        <w:fldChar w:fldCharType="begin"/>
      </w:r>
      <w:r>
        <w:instrText xml:space="preserve"> HYPERLINK "http://images.techhive.com/downloads/idge/imported/article/jvw/2004/08/jw-0816-command.zip" </w:instrText>
      </w:r>
      <w:r>
        <w:fldChar w:fldCharType="separate"/>
      </w:r>
      <w:r>
        <w:rPr>
          <w:rStyle w:val="Lienhypertexte"/>
        </w:rPr>
        <w:t>http://images.techhive.com/downloads/idge/imported/article/jvw/2004/08/jw-0816-command.zip</w:t>
      </w:r>
      <w:r>
        <w:fldChar w:fldCharType="end"/>
      </w:r>
    </w:p>
    <w:p w:rsidR="00564742" w:rsidRDefault="00564742" w:rsidP="00564742">
      <w:pPr>
        <w:numPr>
          <w:ilvl w:val="0"/>
          <w:numId w:val="13"/>
        </w:numPr>
        <w:spacing w:before="100" w:beforeAutospacing="1" w:after="100" w:afterAutospacing="1"/>
      </w:pPr>
      <w:r>
        <w:t>The URLManager package"Keeping Those Links Up-to-Date," Dr. Matthias Laux (developers.sun.com, September 2003)</w:t>
      </w:r>
      <w:r>
        <w:br/>
      </w:r>
      <w:hyperlink r:id="rId35" w:history="1">
        <w:r>
          <w:rPr>
            <w:rStyle w:val="Lienhypertexte"/>
          </w:rPr>
          <w:t>http://java.sun.com/developer/technicalArticles/Programming/linkupdate</w:t>
        </w:r>
      </w:hyperlink>
    </w:p>
    <w:p w:rsidR="00564742" w:rsidRDefault="00564742" w:rsidP="00564742">
      <w:pPr>
        <w:numPr>
          <w:ilvl w:val="0"/>
          <w:numId w:val="13"/>
        </w:numPr>
        <w:spacing w:before="100" w:beforeAutospacing="1" w:after="100" w:afterAutospacing="1"/>
      </w:pPr>
      <w:r>
        <w:t xml:space="preserve">For more articles on Java development tools, browse the </w:t>
      </w:r>
      <w:r>
        <w:rPr>
          <w:rStyle w:val="lev"/>
        </w:rPr>
        <w:t>Development Tools</w:t>
      </w:r>
      <w:r>
        <w:t xml:space="preserve"> section of </w:t>
      </w:r>
      <w:r>
        <w:rPr>
          <w:rStyle w:val="Accentuation"/>
        </w:rPr>
        <w:t>JavaWorld'</w:t>
      </w:r>
      <w:r>
        <w:t>s Topical Index</w:t>
      </w:r>
      <w:r>
        <w:br/>
      </w:r>
      <w:hyperlink r:id="rId36" w:history="1">
        <w:r>
          <w:rPr>
            <w:rStyle w:val="Lienhypertexte"/>
          </w:rPr>
          <w:t>http://www.javaworld.com/channel_content/jw-tools-index.shtml</w:t>
        </w:r>
      </w:hyperlink>
    </w:p>
    <w:p w:rsidR="00AE2D69" w:rsidRDefault="00AE2D69">
      <w:r>
        <w:br w:type="page"/>
      </w:r>
    </w:p>
    <w:p w:rsidR="00564742" w:rsidRDefault="00AE2D69">
      <w:hyperlink r:id="rId37" w:history="1">
        <w:r w:rsidRPr="00066499">
          <w:rPr>
            <w:rStyle w:val="Lienhypertexte"/>
          </w:rPr>
          <w:t>http://www.javaworld.com/article/2072482/command-line-parsing-with-apache-commons-cli.html</w:t>
        </w:r>
      </w:hyperlink>
    </w:p>
    <w:p w:rsidR="00AE2D69" w:rsidRDefault="00AE2D69" w:rsidP="00AE2D69">
      <w:pPr>
        <w:pStyle w:val="Titre1"/>
      </w:pPr>
      <w:r>
        <w:t>Command-line Parsing with Apache Commons CLI</w:t>
      </w:r>
    </w:p>
    <w:p w:rsidR="00AE2D69" w:rsidRDefault="00AE2D69">
      <w:r w:rsidRPr="00AE2D69">
        <w:t>By Dustin Marx</w:t>
      </w:r>
      <w:r>
        <w:t xml:space="preserve"> </w:t>
      </w:r>
      <w:r>
        <w:t xml:space="preserve">JavaWorld </w:t>
      </w:r>
      <w:r>
        <w:rPr>
          <w:rStyle w:val="divider"/>
        </w:rPr>
        <w:t>|</w:t>
      </w:r>
      <w:r>
        <w:t xml:space="preserve"> Nov 10, 2008 4:35 PM PT</w:t>
      </w:r>
    </w:p>
    <w:p w:rsidR="00AE2D69" w:rsidRDefault="00AE2D69"/>
    <w:p w:rsidR="00AE2D69" w:rsidRDefault="00AE2D69" w:rsidP="00AE2D69">
      <w:pPr>
        <w:pStyle w:val="NormalWeb"/>
      </w:pPr>
      <w:r>
        <w:t xml:space="preserve">From time to time, I find myself needing to handle </w:t>
      </w:r>
      <w:hyperlink r:id="rId38" w:history="1">
        <w:r>
          <w:rPr>
            <w:rStyle w:val="Lienhypertexte"/>
            <w:rFonts w:eastAsiaTheme="majorEastAsia"/>
          </w:rPr>
          <w:t>command-line arguments in Java</w:t>
        </w:r>
      </w:hyperlink>
      <w:r>
        <w:t xml:space="preserve"> either for Java-based applications or for main() function implementations that provide a simple testing mechanism directly within the class being tested. The Java developer has many choices for </w:t>
      </w:r>
      <w:hyperlink r:id="rId39" w:history="1">
        <w:r>
          <w:rPr>
            <w:rStyle w:val="Lienhypertexte"/>
            <w:rFonts w:eastAsiaTheme="majorEastAsia"/>
          </w:rPr>
          <w:t>command-line parsing</w:t>
        </w:r>
      </w:hyperlink>
      <w:r>
        <w:t>. When there is only one, two, or a small number of command-line arguments (especially if the presence or absence of a flag is all that is needed rather than an accompanying value), write a few lines of code to process these command-line options is not a big deal. When there are more options and/or some options have values, it is nice to access more sophisticated support for command-line parsing.</w:t>
      </w:r>
    </w:p>
    <w:p w:rsidR="00AE2D69" w:rsidRDefault="00AE2D69" w:rsidP="00AE2D69">
      <w:pPr>
        <w:pStyle w:val="NormalWeb"/>
      </w:pPr>
      <w:r>
        <w:t xml:space="preserve">In this blog entry, I will look at using the </w:t>
      </w:r>
      <w:hyperlink r:id="rId40" w:history="1">
        <w:r>
          <w:rPr>
            <w:rStyle w:val="Lienhypertexte"/>
            <w:rFonts w:eastAsiaTheme="majorEastAsia"/>
          </w:rPr>
          <w:t>Apache Commons CLI</w:t>
        </w:r>
      </w:hyperlink>
      <w:r>
        <w:t xml:space="preserve"> library, but there are numerous other choices such as </w:t>
      </w:r>
      <w:hyperlink r:id="rId41" w:history="1">
        <w:r>
          <w:rPr>
            <w:rStyle w:val="Lienhypertexte"/>
            <w:rFonts w:eastAsiaTheme="majorEastAsia"/>
          </w:rPr>
          <w:t>args4j</w:t>
        </w:r>
      </w:hyperlink>
      <w:r>
        <w:t xml:space="preserve">, </w:t>
      </w:r>
      <w:hyperlink r:id="rId42" w:history="1">
        <w:r>
          <w:rPr>
            <w:rStyle w:val="Lienhypertexte"/>
            <w:rFonts w:eastAsiaTheme="majorEastAsia"/>
          </w:rPr>
          <w:t>TE-Code</w:t>
        </w:r>
      </w:hyperlink>
      <w:r>
        <w:t xml:space="preserve"> command line parsing, </w:t>
      </w:r>
      <w:hyperlink r:id="rId43" w:history="1">
        <w:r>
          <w:rPr>
            <w:rStyle w:val="Lienhypertexte"/>
            <w:rFonts w:eastAsiaTheme="majorEastAsia"/>
          </w:rPr>
          <w:t>CLAJR</w:t>
        </w:r>
      </w:hyperlink>
      <w:r>
        <w:t xml:space="preserve"> (</w:t>
      </w:r>
      <w:hyperlink r:id="rId44" w:history="1">
        <w:r>
          <w:rPr>
            <w:rStyle w:val="Lienhypertexte"/>
            <w:rFonts w:eastAsiaTheme="majorEastAsia"/>
          </w:rPr>
          <w:t>Command-Line Arguments with Java Reflection</w:t>
        </w:r>
      </w:hyperlink>
      <w:r>
        <w:t xml:space="preserve">), </w:t>
      </w:r>
      <w:hyperlink r:id="rId45" w:history="1">
        <w:r>
          <w:rPr>
            <w:rStyle w:val="Lienhypertexte"/>
            <w:rFonts w:eastAsiaTheme="majorEastAsia"/>
          </w:rPr>
          <w:t>JArgs</w:t>
        </w:r>
      </w:hyperlink>
      <w:r>
        <w:t xml:space="preserve">, </w:t>
      </w:r>
      <w:hyperlink r:id="rId46" w:history="1">
        <w:r>
          <w:rPr>
            <w:rStyle w:val="Lienhypertexte"/>
            <w:rFonts w:eastAsiaTheme="majorEastAsia"/>
          </w:rPr>
          <w:t>JSAP</w:t>
        </w:r>
      </w:hyperlink>
      <w:r>
        <w:t xml:space="preserve"> (</w:t>
      </w:r>
      <w:hyperlink r:id="rId47" w:history="1">
        <w:r>
          <w:rPr>
            <w:rStyle w:val="Lienhypertexte"/>
            <w:rFonts w:eastAsiaTheme="majorEastAsia"/>
          </w:rPr>
          <w:t>Java Simple Argument Processor</w:t>
        </w:r>
      </w:hyperlink>
      <w:r>
        <w:t xml:space="preserve">), and </w:t>
      </w:r>
      <w:hyperlink r:id="rId48" w:history="1">
        <w:r>
          <w:rPr>
            <w:rStyle w:val="Lienhypertexte"/>
            <w:rFonts w:eastAsiaTheme="majorEastAsia"/>
          </w:rPr>
          <w:t>several others</w:t>
        </w:r>
      </w:hyperlink>
      <w:r>
        <w:t xml:space="preserve"> (</w:t>
      </w:r>
      <w:hyperlink r:id="rId49" w:history="1">
        <w:r>
          <w:rPr>
            <w:rStyle w:val="Lienhypertexte"/>
            <w:rFonts w:eastAsiaTheme="majorEastAsia"/>
          </w:rPr>
          <w:t>even more here</w:t>
        </w:r>
      </w:hyperlink>
      <w:r>
        <w:t>).</w:t>
      </w:r>
    </w:p>
    <w:p w:rsidR="00AE2D69" w:rsidRDefault="00AE2D69" w:rsidP="00AE2D69">
      <w:pPr>
        <w:pStyle w:val="NormalWeb"/>
      </w:pPr>
      <w:r>
        <w:t xml:space="preserve">Although </w:t>
      </w:r>
      <w:hyperlink r:id="rId50" w:history="1">
        <w:r>
          <w:rPr>
            <w:rStyle w:val="Lienhypertexte"/>
            <w:rFonts w:eastAsiaTheme="majorEastAsia"/>
          </w:rPr>
          <w:t>Apache Commons CLI</w:t>
        </w:r>
      </w:hyperlink>
      <w:r>
        <w:t xml:space="preserve"> library is part of </w:t>
      </w:r>
      <w:hyperlink r:id="rId51" w:history="1">
        <w:r>
          <w:rPr>
            <w:rStyle w:val="Lienhypertexte"/>
            <w:rFonts w:eastAsiaTheme="majorEastAsia"/>
          </w:rPr>
          <w:t>Apache Commons</w:t>
        </w:r>
      </w:hyperlink>
      <w:r>
        <w:t xml:space="preserve">, it is a separate </w:t>
      </w:r>
      <w:hyperlink r:id="rId52" w:history="1">
        <w:r>
          <w:rPr>
            <w:rStyle w:val="Lienhypertexte"/>
            <w:rFonts w:eastAsiaTheme="majorEastAsia"/>
          </w:rPr>
          <w:t>(JAR) download</w:t>
        </w:r>
      </w:hyperlink>
      <w:r>
        <w:t xml:space="preserve"> from the JAR download for </w:t>
      </w:r>
      <w:hyperlink r:id="rId53" w:history="1">
        <w:r>
          <w:rPr>
            <w:rStyle w:val="Lienhypertexte"/>
            <w:rFonts w:eastAsiaTheme="majorEastAsia"/>
          </w:rPr>
          <w:t>Apache Commons Modeler</w:t>
        </w:r>
      </w:hyperlink>
      <w:r>
        <w:t xml:space="preserve"> and from the JAR download for </w:t>
      </w:r>
      <w:hyperlink r:id="rId54" w:history="1">
        <w:r>
          <w:rPr>
            <w:rStyle w:val="Lienhypertexte"/>
            <w:rFonts w:eastAsiaTheme="majorEastAsia"/>
          </w:rPr>
          <w:t>Apache Commons Lang</w:t>
        </w:r>
      </w:hyperlink>
      <w:r>
        <w:t xml:space="preserve"> that I talked about in previous blog entries available </w:t>
      </w:r>
      <w:hyperlink r:id="rId55" w:history="1">
        <w:r>
          <w:rPr>
            <w:rStyle w:val="Lienhypertexte"/>
            <w:rFonts w:eastAsiaTheme="majorEastAsia"/>
          </w:rPr>
          <w:t>here</w:t>
        </w:r>
      </w:hyperlink>
      <w:r>
        <w:t xml:space="preserve"> and </w:t>
      </w:r>
      <w:hyperlink r:id="rId56" w:history="1">
        <w:r>
          <w:rPr>
            <w:rStyle w:val="Lienhypertexte"/>
            <w:rFonts w:eastAsiaTheme="majorEastAsia"/>
          </w:rPr>
          <w:t>here</w:t>
        </w:r>
      </w:hyperlink>
      <w:r>
        <w:t>. For this blog entry, I am using CLI 1.1 because there is no anticipated release for CLI 2.0 (more details on this at the end of this entry).</w:t>
      </w:r>
    </w:p>
    <w:p w:rsidR="00AE2D69" w:rsidRDefault="00AE2D69" w:rsidP="00AE2D69">
      <w:pPr>
        <w:pStyle w:val="NormalWeb"/>
      </w:pPr>
      <w:r>
        <w:t>I will demonstrate some very simple examples of Apache Common CLI and include some links to other resources on use of this library.</w:t>
      </w:r>
    </w:p>
    <w:p w:rsidR="00AE2D69" w:rsidRDefault="00AE2D69" w:rsidP="00AE2D69">
      <w:pPr>
        <w:pStyle w:val="NormalWeb"/>
      </w:pPr>
      <w:r>
        <w:t xml:space="preserve">Two important classes in use of Apache Common CLI are the </w:t>
      </w:r>
      <w:hyperlink r:id="rId57" w:history="1">
        <w:r>
          <w:rPr>
            <w:rStyle w:val="Lienhypertexte"/>
            <w:rFonts w:eastAsiaTheme="majorEastAsia"/>
          </w:rPr>
          <w:t>org.apache.commons.cli.Option</w:t>
        </w:r>
      </w:hyperlink>
      <w:r>
        <w:t xml:space="preserve"> class and the closely related </w:t>
      </w:r>
      <w:hyperlink r:id="rId58" w:history="1">
        <w:r>
          <w:rPr>
            <w:rStyle w:val="Lienhypertexte"/>
            <w:rFonts w:eastAsiaTheme="majorEastAsia"/>
          </w:rPr>
          <w:t>org.apache.commons.cli.Options</w:t>
        </w:r>
      </w:hyperlink>
      <w:r>
        <w:t xml:space="preserve"> (contains multiple instances of the </w:t>
      </w:r>
      <w:r>
        <w:rPr>
          <w:rStyle w:val="CodeHTML"/>
        </w:rPr>
        <w:t>Option</w:t>
      </w:r>
      <w:r>
        <w:t xml:space="preserve"> class). These classes are used to represent the expected command-line </w:t>
      </w:r>
      <w:hyperlink r:id="rId59" w:history="1">
        <w:r>
          <w:rPr>
            <w:rStyle w:val="Lienhypertexte"/>
            <w:rFonts w:eastAsiaTheme="majorEastAsia"/>
          </w:rPr>
          <w:t>options</w:t>
        </w:r>
      </w:hyperlink>
      <w:r>
        <w:t xml:space="preserve">. The following two code snippets demonstrate setting up of an Options class for </w:t>
      </w:r>
      <w:hyperlink r:id="rId60" w:history="1">
        <w:r>
          <w:rPr>
            <w:rStyle w:val="Lienhypertexte"/>
            <w:rFonts w:eastAsiaTheme="majorEastAsia"/>
          </w:rPr>
          <w:t>Posix-style options</w:t>
        </w:r>
      </w:hyperlink>
      <w:r>
        <w:t xml:space="preserve"> and </w:t>
      </w:r>
      <w:hyperlink r:id="rId61" w:history="1">
        <w:r>
          <w:rPr>
            <w:rStyle w:val="Lienhypertexte"/>
            <w:rFonts w:eastAsiaTheme="majorEastAsia"/>
          </w:rPr>
          <w:t>GNU-style options</w:t>
        </w:r>
      </w:hyperlink>
      <w:r>
        <w:t>.</w:t>
      </w:r>
    </w:p>
    <w:p w:rsidR="00AE2D69" w:rsidRDefault="00AE2D69" w:rsidP="00AE2D69">
      <w:pPr>
        <w:pStyle w:val="NormalWeb"/>
      </w:pPr>
      <w:r>
        <w:rPr>
          <w:rStyle w:val="lev"/>
        </w:rPr>
        <w:t>Using the Options Class with Multiple Option Instances</w:t>
      </w:r>
    </w:p>
    <w:p w:rsidR="00AE2D69" w:rsidRDefault="00AE2D69" w:rsidP="00AE2D69">
      <w:pPr>
        <w:pStyle w:val="PrformatHTML"/>
        <w:rPr>
          <w:rStyle w:val="com"/>
          <w:rFonts w:eastAsiaTheme="majorEastAsia"/>
        </w:rPr>
      </w:pPr>
      <w:r>
        <w:rPr>
          <w:rStyle w:val="pln"/>
        </w:rPr>
        <w:t xml:space="preserve">   </w:t>
      </w:r>
      <w:r>
        <w:rPr>
          <w:rStyle w:val="com"/>
          <w:rFonts w:eastAsiaTheme="majorEastAsia"/>
        </w:rPr>
        <w:t>/**</w:t>
      </w:r>
    </w:p>
    <w:p w:rsidR="00AE2D69" w:rsidRDefault="00AE2D69" w:rsidP="00AE2D69">
      <w:pPr>
        <w:pStyle w:val="PrformatHTML"/>
        <w:rPr>
          <w:rStyle w:val="com"/>
          <w:rFonts w:eastAsiaTheme="majorEastAsia"/>
        </w:rPr>
      </w:pPr>
      <w:r>
        <w:rPr>
          <w:rStyle w:val="com"/>
          <w:rFonts w:eastAsiaTheme="majorEastAsia"/>
        </w:rPr>
        <w:t xml:space="preserve">    * Construct and provide Posix-compatible Options.</w:t>
      </w:r>
    </w:p>
    <w:p w:rsidR="00AE2D69" w:rsidRDefault="00AE2D69" w:rsidP="00AE2D69">
      <w:pPr>
        <w:pStyle w:val="PrformatHTML"/>
        <w:rPr>
          <w:rStyle w:val="com"/>
          <w:rFonts w:eastAsiaTheme="majorEastAsia"/>
        </w:rPr>
      </w:pPr>
      <w:r>
        <w:rPr>
          <w:rStyle w:val="com"/>
          <w:rFonts w:eastAsiaTheme="majorEastAsia"/>
        </w:rPr>
        <w:t xml:space="preserve">    * </w:t>
      </w:r>
    </w:p>
    <w:p w:rsidR="00AE2D69" w:rsidRDefault="00AE2D69" w:rsidP="00AE2D69">
      <w:pPr>
        <w:pStyle w:val="PrformatHTML"/>
        <w:rPr>
          <w:rStyle w:val="com"/>
          <w:rFonts w:eastAsiaTheme="majorEastAsia"/>
        </w:rPr>
      </w:pPr>
      <w:r>
        <w:rPr>
          <w:rStyle w:val="com"/>
          <w:rFonts w:eastAsiaTheme="majorEastAsia"/>
        </w:rPr>
        <w:t xml:space="preserve">    * @return Options expected from command-line of Posix form.</w:t>
      </w:r>
    </w:p>
    <w:p w:rsidR="00AE2D69" w:rsidRDefault="00AE2D69" w:rsidP="00AE2D69">
      <w:pPr>
        <w:pStyle w:val="PrformatHTML"/>
        <w:rPr>
          <w:rStyle w:val="pln"/>
        </w:rPr>
      </w:pPr>
      <w:r>
        <w:rPr>
          <w:rStyle w:val="com"/>
          <w:rFonts w:eastAsiaTheme="majorEastAsia"/>
        </w:rPr>
        <w:t xml:space="preserve">    */</w:t>
      </w:r>
    </w:p>
    <w:p w:rsidR="00AE2D69" w:rsidRDefault="00AE2D69" w:rsidP="00AE2D69">
      <w:pPr>
        <w:pStyle w:val="PrformatHTML"/>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typ"/>
          <w:rFonts w:eastAsiaTheme="majorEastAsia"/>
        </w:rPr>
        <w:t>Options</w:t>
      </w:r>
      <w:r>
        <w:rPr>
          <w:rStyle w:val="pln"/>
        </w:rPr>
        <w:t xml:space="preserve"> constructPosixOptions</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Options</w:t>
      </w:r>
      <w:r>
        <w:rPr>
          <w:rStyle w:val="pln"/>
        </w:rPr>
        <w:t xml:space="preserve"> posixOptions </w:t>
      </w:r>
      <w:r>
        <w:rPr>
          <w:rStyle w:val="pun"/>
        </w:rPr>
        <w:t>=</w:t>
      </w:r>
      <w:r>
        <w:rPr>
          <w:rStyle w:val="pln"/>
        </w:rPr>
        <w:t xml:space="preserve"> </w:t>
      </w:r>
      <w:r>
        <w:rPr>
          <w:rStyle w:val="kwd"/>
        </w:rPr>
        <w:t>new</w:t>
      </w:r>
      <w:r>
        <w:rPr>
          <w:rStyle w:val="pln"/>
        </w:rPr>
        <w:t xml:space="preserve"> </w:t>
      </w:r>
      <w:r>
        <w:rPr>
          <w:rStyle w:val="typ"/>
          <w:rFonts w:eastAsiaTheme="majorEastAsia"/>
        </w:rPr>
        <w:t>Options</w:t>
      </w:r>
      <w:r>
        <w:rPr>
          <w:rStyle w:val="pun"/>
        </w:rPr>
        <w:t>();</w:t>
      </w:r>
    </w:p>
    <w:p w:rsidR="00AE2D69" w:rsidRDefault="00AE2D69" w:rsidP="00AE2D69">
      <w:pPr>
        <w:pStyle w:val="PrformatHTML"/>
        <w:rPr>
          <w:rStyle w:val="pln"/>
        </w:rPr>
      </w:pPr>
      <w:r>
        <w:rPr>
          <w:rStyle w:val="pln"/>
        </w:rPr>
        <w:t xml:space="preserve">      posixOptions</w:t>
      </w:r>
      <w:r>
        <w:rPr>
          <w:rStyle w:val="pun"/>
        </w:rPr>
        <w:t>.</w:t>
      </w:r>
      <w:r>
        <w:rPr>
          <w:rStyle w:val="pln"/>
        </w:rPr>
        <w:t>addOption</w:t>
      </w:r>
      <w:r>
        <w:rPr>
          <w:rStyle w:val="pun"/>
        </w:rPr>
        <w:t>(</w:t>
      </w:r>
      <w:r>
        <w:rPr>
          <w:rStyle w:val="str"/>
          <w:rFonts w:eastAsiaTheme="majorEastAsia"/>
        </w:rPr>
        <w:t>"display"</w:t>
      </w:r>
      <w:r>
        <w:rPr>
          <w:rStyle w:val="pun"/>
        </w:rPr>
        <w:t>,</w:t>
      </w:r>
      <w:r>
        <w:rPr>
          <w:rStyle w:val="pln"/>
        </w:rPr>
        <w:t xml:space="preserve"> </w:t>
      </w:r>
      <w:r>
        <w:rPr>
          <w:rStyle w:val="kwd"/>
        </w:rPr>
        <w:t>false</w:t>
      </w:r>
      <w:r>
        <w:rPr>
          <w:rStyle w:val="pun"/>
        </w:rPr>
        <w:t>,</w:t>
      </w:r>
      <w:r>
        <w:rPr>
          <w:rStyle w:val="pln"/>
        </w:rPr>
        <w:t xml:space="preserve"> </w:t>
      </w:r>
      <w:r>
        <w:rPr>
          <w:rStyle w:val="str"/>
          <w:rFonts w:eastAsiaTheme="majorEastAsia"/>
        </w:rPr>
        <w:t>"Display the state."</w:t>
      </w:r>
      <w:r>
        <w:rPr>
          <w:rStyle w:val="pun"/>
        </w:rPr>
        <w:t>);</w:t>
      </w:r>
    </w:p>
    <w:p w:rsidR="00AE2D69" w:rsidRDefault="00AE2D69" w:rsidP="00AE2D69">
      <w:pPr>
        <w:pStyle w:val="PrformatHTML"/>
        <w:rPr>
          <w:rStyle w:val="pln"/>
        </w:rPr>
      </w:pPr>
      <w:r>
        <w:rPr>
          <w:rStyle w:val="pln"/>
        </w:rPr>
        <w:t xml:space="preserve">      </w:t>
      </w:r>
      <w:r>
        <w:rPr>
          <w:rStyle w:val="kwd"/>
        </w:rPr>
        <w:t>return</w:t>
      </w:r>
      <w:r>
        <w:rPr>
          <w:rStyle w:val="pln"/>
        </w:rPr>
        <w:t xml:space="preserve"> posixOptions</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p>
    <w:p w:rsidR="00AE2D69" w:rsidRDefault="00AE2D69" w:rsidP="00AE2D69">
      <w:pPr>
        <w:pStyle w:val="PrformatHTML"/>
        <w:rPr>
          <w:rStyle w:val="com"/>
          <w:rFonts w:eastAsiaTheme="majorEastAsia"/>
        </w:rPr>
      </w:pPr>
      <w:r>
        <w:rPr>
          <w:rStyle w:val="pln"/>
        </w:rPr>
        <w:t xml:space="preserve">   </w:t>
      </w:r>
      <w:r>
        <w:rPr>
          <w:rStyle w:val="com"/>
          <w:rFonts w:eastAsiaTheme="majorEastAsia"/>
        </w:rPr>
        <w:t>/**</w:t>
      </w:r>
    </w:p>
    <w:p w:rsidR="00AE2D69" w:rsidRDefault="00AE2D69" w:rsidP="00AE2D69">
      <w:pPr>
        <w:pStyle w:val="PrformatHTML"/>
        <w:rPr>
          <w:rStyle w:val="com"/>
          <w:rFonts w:eastAsiaTheme="majorEastAsia"/>
        </w:rPr>
      </w:pPr>
      <w:r>
        <w:rPr>
          <w:rStyle w:val="com"/>
          <w:rFonts w:eastAsiaTheme="majorEastAsia"/>
        </w:rPr>
        <w:t xml:space="preserve">    * Construct and provide GNU-compatible Options.</w:t>
      </w:r>
    </w:p>
    <w:p w:rsidR="00AE2D69" w:rsidRDefault="00AE2D69" w:rsidP="00AE2D69">
      <w:pPr>
        <w:pStyle w:val="PrformatHTML"/>
        <w:rPr>
          <w:rStyle w:val="com"/>
          <w:rFonts w:eastAsiaTheme="majorEastAsia"/>
        </w:rPr>
      </w:pPr>
      <w:r>
        <w:rPr>
          <w:rStyle w:val="com"/>
          <w:rFonts w:eastAsiaTheme="majorEastAsia"/>
        </w:rPr>
        <w:t xml:space="preserve">    * </w:t>
      </w:r>
    </w:p>
    <w:p w:rsidR="00AE2D69" w:rsidRDefault="00AE2D69" w:rsidP="00AE2D69">
      <w:pPr>
        <w:pStyle w:val="PrformatHTML"/>
        <w:rPr>
          <w:rStyle w:val="com"/>
          <w:rFonts w:eastAsiaTheme="majorEastAsia"/>
        </w:rPr>
      </w:pPr>
      <w:r>
        <w:rPr>
          <w:rStyle w:val="com"/>
          <w:rFonts w:eastAsiaTheme="majorEastAsia"/>
        </w:rPr>
        <w:t xml:space="preserve">    * @return Options expected from command-line of GNU form.</w:t>
      </w:r>
    </w:p>
    <w:p w:rsidR="00AE2D69" w:rsidRDefault="00AE2D69" w:rsidP="00AE2D69">
      <w:pPr>
        <w:pStyle w:val="PrformatHTML"/>
        <w:rPr>
          <w:rStyle w:val="pln"/>
        </w:rPr>
      </w:pPr>
      <w:r>
        <w:rPr>
          <w:rStyle w:val="com"/>
          <w:rFonts w:eastAsiaTheme="majorEastAsia"/>
        </w:rPr>
        <w:t xml:space="preserve">    */</w:t>
      </w:r>
    </w:p>
    <w:p w:rsidR="00AE2D69" w:rsidRDefault="00AE2D69" w:rsidP="00AE2D69">
      <w:pPr>
        <w:pStyle w:val="PrformatHTML"/>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typ"/>
          <w:rFonts w:eastAsiaTheme="majorEastAsia"/>
        </w:rPr>
        <w:t>Options</w:t>
      </w:r>
      <w:r>
        <w:rPr>
          <w:rStyle w:val="pln"/>
        </w:rPr>
        <w:t xml:space="preserve"> constructGnuOptions</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Options</w:t>
      </w:r>
      <w:r>
        <w:rPr>
          <w:rStyle w:val="pln"/>
        </w:rPr>
        <w:t xml:space="preserve"> gnuOptions </w:t>
      </w:r>
      <w:r>
        <w:rPr>
          <w:rStyle w:val="pun"/>
        </w:rPr>
        <w:t>=</w:t>
      </w:r>
      <w:r>
        <w:rPr>
          <w:rStyle w:val="pln"/>
        </w:rPr>
        <w:t xml:space="preserve"> </w:t>
      </w:r>
      <w:r>
        <w:rPr>
          <w:rStyle w:val="kwd"/>
        </w:rPr>
        <w:t>new</w:t>
      </w:r>
      <w:r>
        <w:rPr>
          <w:rStyle w:val="pln"/>
        </w:rPr>
        <w:t xml:space="preserve"> </w:t>
      </w:r>
      <w:r>
        <w:rPr>
          <w:rStyle w:val="typ"/>
          <w:rFonts w:eastAsiaTheme="majorEastAsia"/>
        </w:rPr>
        <w:t>Options</w:t>
      </w:r>
      <w:r>
        <w:rPr>
          <w:rStyle w:val="pun"/>
        </w:rPr>
        <w:t>();</w:t>
      </w:r>
    </w:p>
    <w:p w:rsidR="00AE2D69" w:rsidRDefault="00AE2D69" w:rsidP="00AE2D69">
      <w:pPr>
        <w:pStyle w:val="PrformatHTML"/>
        <w:rPr>
          <w:rStyle w:val="pln"/>
        </w:rPr>
      </w:pPr>
      <w:r>
        <w:rPr>
          <w:rStyle w:val="pln"/>
        </w:rPr>
        <w:t xml:space="preserve">      gnuOptions</w:t>
      </w:r>
      <w:r>
        <w:rPr>
          <w:rStyle w:val="pun"/>
        </w:rPr>
        <w:t>.</w:t>
      </w:r>
      <w:r>
        <w:rPr>
          <w:rStyle w:val="pln"/>
        </w:rPr>
        <w:t>addOption</w:t>
      </w:r>
      <w:r>
        <w:rPr>
          <w:rStyle w:val="pun"/>
        </w:rPr>
        <w:t>(</w:t>
      </w:r>
      <w:r>
        <w:rPr>
          <w:rStyle w:val="str"/>
          <w:rFonts w:eastAsiaTheme="majorEastAsia"/>
        </w:rPr>
        <w:t>"p"</w:t>
      </w:r>
      <w:r>
        <w:rPr>
          <w:rStyle w:val="pun"/>
        </w:rPr>
        <w:t>,</w:t>
      </w:r>
      <w:r>
        <w:rPr>
          <w:rStyle w:val="pln"/>
        </w:rPr>
        <w:t xml:space="preserve"> </w:t>
      </w:r>
      <w:r>
        <w:rPr>
          <w:rStyle w:val="str"/>
          <w:rFonts w:eastAsiaTheme="majorEastAsia"/>
        </w:rPr>
        <w:t>"print"</w:t>
      </w:r>
      <w:r>
        <w:rPr>
          <w:rStyle w:val="pun"/>
        </w:rPr>
        <w:t>,</w:t>
      </w:r>
      <w:r>
        <w:rPr>
          <w:rStyle w:val="pln"/>
        </w:rPr>
        <w:t xml:space="preserve"> </w:t>
      </w:r>
      <w:r>
        <w:rPr>
          <w:rStyle w:val="kwd"/>
        </w:rPr>
        <w:t>false</w:t>
      </w:r>
      <w:r>
        <w:rPr>
          <w:rStyle w:val="pun"/>
        </w:rPr>
        <w:t>,</w:t>
      </w:r>
      <w:r>
        <w:rPr>
          <w:rStyle w:val="pln"/>
        </w:rPr>
        <w:t xml:space="preserve"> </w:t>
      </w:r>
      <w:r>
        <w:rPr>
          <w:rStyle w:val="str"/>
          <w:rFonts w:eastAsiaTheme="majorEastAsia"/>
        </w:rPr>
        <w:t>"Option for printing"</w:t>
      </w:r>
      <w:r>
        <w:rPr>
          <w:rStyle w:val="pun"/>
        </w:rPr>
        <w:t>)</w:t>
      </w:r>
    </w:p>
    <w:p w:rsidR="00AE2D69" w:rsidRDefault="00AE2D69" w:rsidP="00AE2D69">
      <w:pPr>
        <w:pStyle w:val="PrformatHTML"/>
        <w:rPr>
          <w:rStyle w:val="pln"/>
        </w:rPr>
      </w:pPr>
      <w:r>
        <w:rPr>
          <w:rStyle w:val="pln"/>
        </w:rPr>
        <w:t xml:space="preserve">                </w:t>
      </w:r>
      <w:r>
        <w:rPr>
          <w:rStyle w:val="pun"/>
        </w:rPr>
        <w:t>.</w:t>
      </w:r>
      <w:r>
        <w:rPr>
          <w:rStyle w:val="pln"/>
        </w:rPr>
        <w:t>addOption</w:t>
      </w:r>
      <w:r>
        <w:rPr>
          <w:rStyle w:val="pun"/>
        </w:rPr>
        <w:t>(</w:t>
      </w:r>
      <w:r>
        <w:rPr>
          <w:rStyle w:val="str"/>
          <w:rFonts w:eastAsiaTheme="majorEastAsia"/>
        </w:rPr>
        <w:t>"g"</w:t>
      </w:r>
      <w:r>
        <w:rPr>
          <w:rStyle w:val="pun"/>
        </w:rPr>
        <w:t>,</w:t>
      </w:r>
      <w:r>
        <w:rPr>
          <w:rStyle w:val="pln"/>
        </w:rPr>
        <w:t xml:space="preserve"> </w:t>
      </w:r>
      <w:r>
        <w:rPr>
          <w:rStyle w:val="str"/>
          <w:rFonts w:eastAsiaTheme="majorEastAsia"/>
        </w:rPr>
        <w:t>"gui"</w:t>
      </w:r>
      <w:r>
        <w:rPr>
          <w:rStyle w:val="pun"/>
        </w:rPr>
        <w:t>,</w:t>
      </w:r>
      <w:r>
        <w:rPr>
          <w:rStyle w:val="pln"/>
        </w:rPr>
        <w:t xml:space="preserve"> </w:t>
      </w:r>
      <w:r>
        <w:rPr>
          <w:rStyle w:val="kwd"/>
        </w:rPr>
        <w:t>false</w:t>
      </w:r>
      <w:r>
        <w:rPr>
          <w:rStyle w:val="pun"/>
        </w:rPr>
        <w:t>,</w:t>
      </w:r>
      <w:r>
        <w:rPr>
          <w:rStyle w:val="pln"/>
        </w:rPr>
        <w:t xml:space="preserve"> </w:t>
      </w:r>
      <w:r>
        <w:rPr>
          <w:rStyle w:val="str"/>
          <w:rFonts w:eastAsiaTheme="majorEastAsia"/>
        </w:rPr>
        <w:t>"HMI option"</w:t>
      </w:r>
      <w:r>
        <w:rPr>
          <w:rStyle w:val="pun"/>
        </w:rPr>
        <w:t>)</w:t>
      </w:r>
    </w:p>
    <w:p w:rsidR="00AE2D69" w:rsidRDefault="00AE2D69" w:rsidP="00AE2D69">
      <w:pPr>
        <w:pStyle w:val="PrformatHTML"/>
        <w:rPr>
          <w:rStyle w:val="pln"/>
        </w:rPr>
      </w:pPr>
      <w:r>
        <w:rPr>
          <w:rStyle w:val="pln"/>
        </w:rPr>
        <w:t xml:space="preserve">                </w:t>
      </w:r>
      <w:r>
        <w:rPr>
          <w:rStyle w:val="pun"/>
        </w:rPr>
        <w:t>.</w:t>
      </w:r>
      <w:r>
        <w:rPr>
          <w:rStyle w:val="pln"/>
        </w:rPr>
        <w:t>addOption</w:t>
      </w:r>
      <w:r>
        <w:rPr>
          <w:rStyle w:val="pun"/>
        </w:rPr>
        <w:t>(</w:t>
      </w:r>
      <w:r>
        <w:rPr>
          <w:rStyle w:val="str"/>
          <w:rFonts w:eastAsiaTheme="majorEastAsia"/>
        </w:rPr>
        <w:t>"n"</w:t>
      </w:r>
      <w:r>
        <w:rPr>
          <w:rStyle w:val="pun"/>
        </w:rPr>
        <w:t>,</w:t>
      </w:r>
      <w:r>
        <w:rPr>
          <w:rStyle w:val="pln"/>
        </w:rPr>
        <w:t xml:space="preserve"> </w:t>
      </w:r>
      <w:r>
        <w:rPr>
          <w:rStyle w:val="kwd"/>
        </w:rPr>
        <w:t>true</w:t>
      </w:r>
      <w:r>
        <w:rPr>
          <w:rStyle w:val="pun"/>
        </w:rPr>
        <w:t>,</w:t>
      </w:r>
      <w:r>
        <w:rPr>
          <w:rStyle w:val="pln"/>
        </w:rPr>
        <w:t xml:space="preserve"> </w:t>
      </w:r>
      <w:r>
        <w:rPr>
          <w:rStyle w:val="str"/>
          <w:rFonts w:eastAsiaTheme="majorEastAsia"/>
        </w:rPr>
        <w:t>"Number of copies"</w:t>
      </w:r>
      <w:r>
        <w:rPr>
          <w:rStyle w:val="pun"/>
        </w:rPr>
        <w:t>);</w:t>
      </w:r>
    </w:p>
    <w:p w:rsidR="00AE2D69" w:rsidRDefault="00AE2D69" w:rsidP="00AE2D69">
      <w:pPr>
        <w:pStyle w:val="PrformatHTML"/>
        <w:rPr>
          <w:rStyle w:val="pln"/>
        </w:rPr>
      </w:pPr>
      <w:r>
        <w:rPr>
          <w:rStyle w:val="pln"/>
        </w:rPr>
        <w:t xml:space="preserve">      </w:t>
      </w:r>
      <w:r>
        <w:rPr>
          <w:rStyle w:val="kwd"/>
        </w:rPr>
        <w:t>return</w:t>
      </w:r>
      <w:r>
        <w:rPr>
          <w:rStyle w:val="pln"/>
        </w:rPr>
        <w:t xml:space="preserve"> gnuOptions</w:t>
      </w:r>
      <w:r>
        <w:rPr>
          <w:rStyle w:val="pun"/>
        </w:rPr>
        <w:t>;</w:t>
      </w:r>
    </w:p>
    <w:p w:rsidR="00AE2D69" w:rsidRDefault="00AE2D69" w:rsidP="00AE2D69">
      <w:pPr>
        <w:pStyle w:val="PrformatHTML"/>
      </w:pPr>
      <w:r>
        <w:rPr>
          <w:rStyle w:val="pln"/>
        </w:rPr>
        <w:t xml:space="preserve">   </w:t>
      </w:r>
      <w:r>
        <w:rPr>
          <w:rStyle w:val="pun"/>
        </w:rPr>
        <w:t>}</w:t>
      </w:r>
    </w:p>
    <w:p w:rsidR="00AE2D69" w:rsidRDefault="00AE2D69" w:rsidP="00AE2D69">
      <w:pPr>
        <w:pStyle w:val="NormalWeb"/>
      </w:pPr>
      <w:r>
        <w:t xml:space="preserve">Note in the examples of setting up Options that there is no difference yet in the handling of </w:t>
      </w:r>
      <w:hyperlink r:id="rId62" w:history="1">
        <w:r>
          <w:rPr>
            <w:rStyle w:val="Lienhypertexte"/>
            <w:rFonts w:eastAsiaTheme="majorEastAsia"/>
          </w:rPr>
          <w:t>Posix-style versus GNU-style options</w:t>
        </w:r>
      </w:hyperlink>
      <w:r>
        <w:t>. So far, the options can be treated the same.</w:t>
      </w:r>
    </w:p>
    <w:p w:rsidR="00AE2D69" w:rsidRDefault="00AE2D69" w:rsidP="00AE2D69">
      <w:pPr>
        <w:pStyle w:val="NormalWeb"/>
      </w:pPr>
      <w:r>
        <w:t xml:space="preserve">Before moving onto demonstrating CLI's parsing of command-line arguments based on these anticipated options, it is worth noting CLI's support for usage information and help information via the </w:t>
      </w:r>
      <w:hyperlink r:id="rId63" w:history="1">
        <w:r>
          <w:rPr>
            <w:rStyle w:val="Lienhypertexte"/>
            <w:rFonts w:eastAsiaTheme="majorEastAsia"/>
          </w:rPr>
          <w:t>org.apache.commons.cli.HelpFormatter</w:t>
        </w:r>
      </w:hyperlink>
      <w:r>
        <w:t xml:space="preserve"> class. This useful utility class contains methods such as overloaded versions of </w:t>
      </w:r>
      <w:hyperlink r:id="rId64" w:anchor="printHelp%28int,%20java.lang.String,%20java.lang.String,%20org.apache.commons.cli.Options,%20java.lang.String%29" w:history="1">
        <w:r>
          <w:rPr>
            <w:rStyle w:val="Lienhypertexte"/>
            <w:rFonts w:eastAsiaTheme="majorEastAsia"/>
          </w:rPr>
          <w:t>printHelp</w:t>
        </w:r>
      </w:hyperlink>
      <w:r>
        <w:t xml:space="preserve">, overloaded versions of </w:t>
      </w:r>
      <w:hyperlink r:id="rId65" w:anchor="printUsage%28java.io.PrintWriter,%20int,%20java.lang.String%29" w:history="1">
        <w:r>
          <w:rPr>
            <w:rStyle w:val="Lienhypertexte"/>
            <w:rFonts w:eastAsiaTheme="majorEastAsia"/>
          </w:rPr>
          <w:t>printUsage</w:t>
        </w:r>
      </w:hyperlink>
      <w:r>
        <w:t>, and several other output and related methods.</w:t>
      </w:r>
    </w:p>
    <w:p w:rsidR="00AE2D69" w:rsidRDefault="00AE2D69" w:rsidP="00AE2D69">
      <w:pPr>
        <w:pStyle w:val="NormalWeb"/>
      </w:pPr>
      <w:r>
        <w:t>The following code snippet demonstrates a method that makes use of one of HelpFormatter's printUsage methods and one of that class's printHelp methods.</w:t>
      </w:r>
    </w:p>
    <w:p w:rsidR="00AE2D69" w:rsidRDefault="00AE2D69" w:rsidP="00AE2D69">
      <w:pPr>
        <w:pStyle w:val="NormalWeb"/>
      </w:pPr>
      <w:r>
        <w:rPr>
          <w:rStyle w:val="lev"/>
        </w:rPr>
        <w:t>printUsage() and printHelp()</w:t>
      </w:r>
    </w:p>
    <w:p w:rsidR="00AE2D69" w:rsidRDefault="00AE2D69" w:rsidP="00AE2D69">
      <w:pPr>
        <w:pStyle w:val="PrformatHTML"/>
        <w:rPr>
          <w:rStyle w:val="com"/>
          <w:rFonts w:eastAsiaTheme="majorEastAsia"/>
        </w:rPr>
      </w:pPr>
      <w:r>
        <w:rPr>
          <w:rStyle w:val="pln"/>
        </w:rPr>
        <w:t xml:space="preserve">   </w:t>
      </w:r>
      <w:r>
        <w:rPr>
          <w:rStyle w:val="com"/>
          <w:rFonts w:eastAsiaTheme="majorEastAsia"/>
        </w:rPr>
        <w:t>/**</w:t>
      </w:r>
    </w:p>
    <w:p w:rsidR="00AE2D69" w:rsidRDefault="00AE2D69" w:rsidP="00AE2D69">
      <w:pPr>
        <w:pStyle w:val="PrformatHTML"/>
        <w:rPr>
          <w:rStyle w:val="com"/>
          <w:rFonts w:eastAsiaTheme="majorEastAsia"/>
        </w:rPr>
      </w:pPr>
      <w:r>
        <w:rPr>
          <w:rStyle w:val="com"/>
          <w:rFonts w:eastAsiaTheme="majorEastAsia"/>
        </w:rPr>
        <w:t xml:space="preserve">    * Print usage information to provided OutputStream.</w:t>
      </w:r>
    </w:p>
    <w:p w:rsidR="00AE2D69" w:rsidRDefault="00AE2D69" w:rsidP="00AE2D69">
      <w:pPr>
        <w:pStyle w:val="PrformatHTML"/>
        <w:rPr>
          <w:rStyle w:val="com"/>
          <w:rFonts w:eastAsiaTheme="majorEastAsia"/>
        </w:rPr>
      </w:pPr>
      <w:r>
        <w:rPr>
          <w:rStyle w:val="com"/>
          <w:rFonts w:eastAsiaTheme="majorEastAsia"/>
        </w:rPr>
        <w:t xml:space="preserve">    * </w:t>
      </w:r>
    </w:p>
    <w:p w:rsidR="00AE2D69" w:rsidRDefault="00AE2D69" w:rsidP="00AE2D69">
      <w:pPr>
        <w:pStyle w:val="PrformatHTML"/>
        <w:rPr>
          <w:rStyle w:val="com"/>
          <w:rFonts w:eastAsiaTheme="majorEastAsia"/>
        </w:rPr>
      </w:pPr>
      <w:r>
        <w:rPr>
          <w:rStyle w:val="com"/>
          <w:rFonts w:eastAsiaTheme="majorEastAsia"/>
        </w:rPr>
        <w:t xml:space="preserve">    * @param applicationName Name of application to list in usage.</w:t>
      </w:r>
    </w:p>
    <w:p w:rsidR="00AE2D69" w:rsidRDefault="00AE2D69" w:rsidP="00AE2D69">
      <w:pPr>
        <w:pStyle w:val="PrformatHTML"/>
        <w:rPr>
          <w:rStyle w:val="com"/>
          <w:rFonts w:eastAsiaTheme="majorEastAsia"/>
        </w:rPr>
      </w:pPr>
      <w:r>
        <w:rPr>
          <w:rStyle w:val="com"/>
          <w:rFonts w:eastAsiaTheme="majorEastAsia"/>
        </w:rPr>
        <w:t xml:space="preserve">    * @param options Command-line options to be part of usage.</w:t>
      </w:r>
    </w:p>
    <w:p w:rsidR="00AE2D69" w:rsidRDefault="00AE2D69" w:rsidP="00AE2D69">
      <w:pPr>
        <w:pStyle w:val="PrformatHTML"/>
        <w:rPr>
          <w:rStyle w:val="com"/>
          <w:rFonts w:eastAsiaTheme="majorEastAsia"/>
        </w:rPr>
      </w:pPr>
      <w:r>
        <w:rPr>
          <w:rStyle w:val="com"/>
          <w:rFonts w:eastAsiaTheme="majorEastAsia"/>
        </w:rPr>
        <w:t xml:space="preserve">    * @param out OutputStream to which to write the usage information.</w:t>
      </w:r>
    </w:p>
    <w:p w:rsidR="00AE2D69" w:rsidRDefault="00AE2D69" w:rsidP="00AE2D69">
      <w:pPr>
        <w:pStyle w:val="PrformatHTML"/>
        <w:rPr>
          <w:rStyle w:val="pln"/>
        </w:rPr>
      </w:pPr>
      <w:r>
        <w:rPr>
          <w:rStyle w:val="com"/>
          <w:rFonts w:eastAsiaTheme="majorEastAsia"/>
        </w:rPr>
        <w:t xml:space="preserve">    */</w:t>
      </w:r>
    </w:p>
    <w:p w:rsidR="00AE2D69" w:rsidRDefault="00AE2D69" w:rsidP="00AE2D69">
      <w:pPr>
        <w:pStyle w:val="PrformatHTML"/>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printUsage</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String</w:t>
      </w:r>
      <w:r>
        <w:rPr>
          <w:rStyle w:val="pln"/>
        </w:rPr>
        <w:t xml:space="preserve"> applicationName</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Options</w:t>
      </w:r>
      <w:r>
        <w:rPr>
          <w:rStyle w:val="pln"/>
        </w:rPr>
        <w:t xml:space="preserve"> options</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OutputStream</w:t>
      </w:r>
      <w:r>
        <w:rPr>
          <w:rStyle w:val="pln"/>
        </w:rPr>
        <w:t xml:space="preserve"> </w:t>
      </w:r>
      <w:r>
        <w:rPr>
          <w:rStyle w:val="kwd"/>
        </w:rPr>
        <w:t>out</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PrintWriter</w:t>
      </w:r>
      <w:r>
        <w:rPr>
          <w:rStyle w:val="pln"/>
        </w:rPr>
        <w:t xml:space="preserve"> writer </w:t>
      </w:r>
      <w:r>
        <w:rPr>
          <w:rStyle w:val="pun"/>
        </w:rPr>
        <w:t>=</w:t>
      </w:r>
      <w:r>
        <w:rPr>
          <w:rStyle w:val="pln"/>
        </w:rPr>
        <w:t xml:space="preserve"> </w:t>
      </w:r>
      <w:r>
        <w:rPr>
          <w:rStyle w:val="kwd"/>
        </w:rPr>
        <w:t>new</w:t>
      </w:r>
      <w:r>
        <w:rPr>
          <w:rStyle w:val="pln"/>
        </w:rPr>
        <w:t xml:space="preserve"> </w:t>
      </w:r>
      <w:r>
        <w:rPr>
          <w:rStyle w:val="typ"/>
          <w:rFonts w:eastAsiaTheme="majorEastAsia"/>
        </w:rPr>
        <w:t>PrintWriter</w:t>
      </w:r>
      <w:r>
        <w:rPr>
          <w:rStyle w:val="pun"/>
        </w:rPr>
        <w:t>(</w:t>
      </w:r>
      <w:r>
        <w:rPr>
          <w:rStyle w:val="kwd"/>
        </w:rPr>
        <w:t>out</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HelpFormatter</w:t>
      </w:r>
      <w:r>
        <w:rPr>
          <w:rStyle w:val="pln"/>
        </w:rPr>
        <w:t xml:space="preserve"> usageFormatter </w:t>
      </w:r>
      <w:r>
        <w:rPr>
          <w:rStyle w:val="pun"/>
        </w:rPr>
        <w:t>=</w:t>
      </w:r>
      <w:r>
        <w:rPr>
          <w:rStyle w:val="pln"/>
        </w:rPr>
        <w:t xml:space="preserve"> </w:t>
      </w:r>
      <w:r>
        <w:rPr>
          <w:rStyle w:val="kwd"/>
        </w:rPr>
        <w:t>new</w:t>
      </w:r>
      <w:r>
        <w:rPr>
          <w:rStyle w:val="pln"/>
        </w:rPr>
        <w:t xml:space="preserve"> </w:t>
      </w:r>
      <w:r>
        <w:rPr>
          <w:rStyle w:val="typ"/>
          <w:rFonts w:eastAsiaTheme="majorEastAsia"/>
        </w:rPr>
        <w:t>HelpFormatter</w:t>
      </w:r>
      <w:r>
        <w:rPr>
          <w:rStyle w:val="pun"/>
        </w:rPr>
        <w:t>();</w:t>
      </w:r>
    </w:p>
    <w:p w:rsidR="00AE2D69" w:rsidRDefault="00AE2D69" w:rsidP="00AE2D69">
      <w:pPr>
        <w:pStyle w:val="PrformatHTML"/>
        <w:rPr>
          <w:rStyle w:val="pln"/>
        </w:rPr>
      </w:pPr>
      <w:r>
        <w:rPr>
          <w:rStyle w:val="pln"/>
        </w:rPr>
        <w:t xml:space="preserve">      usageFormatter</w:t>
      </w:r>
      <w:r>
        <w:rPr>
          <w:rStyle w:val="pun"/>
        </w:rPr>
        <w:t>.</w:t>
      </w:r>
      <w:r>
        <w:rPr>
          <w:rStyle w:val="pln"/>
        </w:rPr>
        <w:t>printUsage</w:t>
      </w:r>
      <w:r>
        <w:rPr>
          <w:rStyle w:val="pun"/>
        </w:rPr>
        <w:t>(</w:t>
      </w:r>
      <w:r>
        <w:rPr>
          <w:rStyle w:val="pln"/>
        </w:rPr>
        <w:t>writer</w:t>
      </w:r>
      <w:r>
        <w:rPr>
          <w:rStyle w:val="pun"/>
        </w:rPr>
        <w:t>,</w:t>
      </w:r>
      <w:r>
        <w:rPr>
          <w:rStyle w:val="pln"/>
        </w:rPr>
        <w:t xml:space="preserve"> </w:t>
      </w:r>
      <w:r>
        <w:rPr>
          <w:rStyle w:val="lit"/>
        </w:rPr>
        <w:t>80</w:t>
      </w:r>
      <w:r>
        <w:rPr>
          <w:rStyle w:val="pun"/>
        </w:rPr>
        <w:t>,</w:t>
      </w:r>
      <w:r>
        <w:rPr>
          <w:rStyle w:val="pln"/>
        </w:rPr>
        <w:t xml:space="preserve"> applicationName</w:t>
      </w:r>
      <w:r>
        <w:rPr>
          <w:rStyle w:val="pun"/>
        </w:rPr>
        <w:t>,</w:t>
      </w:r>
      <w:r>
        <w:rPr>
          <w:rStyle w:val="pln"/>
        </w:rPr>
        <w:t xml:space="preserve"> options</w:t>
      </w:r>
      <w:r>
        <w:rPr>
          <w:rStyle w:val="pun"/>
        </w:rPr>
        <w:t>);</w:t>
      </w:r>
    </w:p>
    <w:p w:rsidR="00AE2D69" w:rsidRDefault="00AE2D69" w:rsidP="00AE2D69">
      <w:pPr>
        <w:pStyle w:val="PrformatHTML"/>
        <w:rPr>
          <w:rStyle w:val="pln"/>
        </w:rPr>
      </w:pPr>
      <w:r>
        <w:rPr>
          <w:rStyle w:val="pln"/>
        </w:rPr>
        <w:t xml:space="preserve">      writer</w:t>
      </w:r>
      <w:r>
        <w:rPr>
          <w:rStyle w:val="pun"/>
        </w:rPr>
        <w:t>.</w:t>
      </w:r>
      <w:r>
        <w:rPr>
          <w:rStyle w:val="pln"/>
        </w:rPr>
        <w:t>close</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p>
    <w:p w:rsidR="00AE2D69" w:rsidRDefault="00AE2D69" w:rsidP="00AE2D69">
      <w:pPr>
        <w:pStyle w:val="PrformatHTML"/>
        <w:rPr>
          <w:rStyle w:val="com"/>
          <w:rFonts w:eastAsiaTheme="majorEastAsia"/>
        </w:rPr>
      </w:pPr>
      <w:r>
        <w:rPr>
          <w:rStyle w:val="pln"/>
        </w:rPr>
        <w:t xml:space="preserve">   </w:t>
      </w:r>
      <w:r>
        <w:rPr>
          <w:rStyle w:val="com"/>
          <w:rFonts w:eastAsiaTheme="majorEastAsia"/>
        </w:rPr>
        <w:t>/**</w:t>
      </w:r>
    </w:p>
    <w:p w:rsidR="00AE2D69" w:rsidRDefault="00AE2D69" w:rsidP="00AE2D69">
      <w:pPr>
        <w:pStyle w:val="PrformatHTML"/>
        <w:rPr>
          <w:rStyle w:val="com"/>
          <w:rFonts w:eastAsiaTheme="majorEastAsia"/>
        </w:rPr>
      </w:pPr>
      <w:r>
        <w:rPr>
          <w:rStyle w:val="com"/>
          <w:rFonts w:eastAsiaTheme="majorEastAsia"/>
        </w:rPr>
        <w:t xml:space="preserve">    * Write "help" to the provided OutputStream.</w:t>
      </w:r>
    </w:p>
    <w:p w:rsidR="00AE2D69" w:rsidRDefault="00AE2D69" w:rsidP="00AE2D69">
      <w:pPr>
        <w:pStyle w:val="PrformatHTML"/>
        <w:rPr>
          <w:rStyle w:val="pln"/>
        </w:rPr>
      </w:pPr>
      <w:r>
        <w:rPr>
          <w:rStyle w:val="com"/>
          <w:rFonts w:eastAsiaTheme="majorEastAsia"/>
        </w:rPr>
        <w:t xml:space="preserve">    */</w:t>
      </w:r>
    </w:p>
    <w:p w:rsidR="00AE2D69" w:rsidRDefault="00AE2D69" w:rsidP="00AE2D69">
      <w:pPr>
        <w:pStyle w:val="PrformatHTML"/>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printHelp</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Options</w:t>
      </w:r>
      <w:r>
        <w:rPr>
          <w:rStyle w:val="pln"/>
        </w:rPr>
        <w:t xml:space="preserve"> options</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kwd"/>
        </w:rPr>
        <w:t>int</w:t>
      </w:r>
      <w:r>
        <w:rPr>
          <w:rStyle w:val="pln"/>
        </w:rPr>
        <w:t xml:space="preserve"> printedRowWidth</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String</w:t>
      </w:r>
      <w:r>
        <w:rPr>
          <w:rStyle w:val="pln"/>
        </w:rPr>
        <w:t xml:space="preserve"> header</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String</w:t>
      </w:r>
      <w:r>
        <w:rPr>
          <w:rStyle w:val="pln"/>
        </w:rPr>
        <w:t xml:space="preserve"> footer</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kwd"/>
        </w:rPr>
        <w:t>int</w:t>
      </w:r>
      <w:r>
        <w:rPr>
          <w:rStyle w:val="pln"/>
        </w:rPr>
        <w:t xml:space="preserve"> spacesBeforeOption</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kwd"/>
        </w:rPr>
        <w:t>int</w:t>
      </w:r>
      <w:r>
        <w:rPr>
          <w:rStyle w:val="pln"/>
        </w:rPr>
        <w:t xml:space="preserve"> spacesBeforeOptionDescription</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kwd"/>
        </w:rPr>
        <w:t>boolean</w:t>
      </w:r>
      <w:r>
        <w:rPr>
          <w:rStyle w:val="pln"/>
        </w:rPr>
        <w:t xml:space="preserve"> displayUsage</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OutputStream</w:t>
      </w:r>
      <w:r>
        <w:rPr>
          <w:rStyle w:val="pln"/>
        </w:rPr>
        <w:t xml:space="preserve"> </w:t>
      </w:r>
      <w:r>
        <w:rPr>
          <w:rStyle w:val="kwd"/>
        </w:rPr>
        <w:t>out</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String</w:t>
      </w:r>
      <w:r>
        <w:rPr>
          <w:rStyle w:val="pln"/>
        </w:rPr>
        <w:t xml:space="preserve"> commandLineSyntax </w:t>
      </w:r>
      <w:r>
        <w:rPr>
          <w:rStyle w:val="pun"/>
        </w:rPr>
        <w:t>=</w:t>
      </w:r>
      <w:r>
        <w:rPr>
          <w:rStyle w:val="pln"/>
        </w:rPr>
        <w:t xml:space="preserve"> </w:t>
      </w:r>
      <w:r>
        <w:rPr>
          <w:rStyle w:val="str"/>
          <w:rFonts w:eastAsiaTheme="majorEastAsia"/>
        </w:rPr>
        <w:t>"java -cp ApacheCommonsCLI.jar"</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PrintWriter</w:t>
      </w:r>
      <w:r>
        <w:rPr>
          <w:rStyle w:val="pln"/>
        </w:rPr>
        <w:t xml:space="preserve"> writer </w:t>
      </w:r>
      <w:r>
        <w:rPr>
          <w:rStyle w:val="pun"/>
        </w:rPr>
        <w:t>=</w:t>
      </w:r>
      <w:r>
        <w:rPr>
          <w:rStyle w:val="pln"/>
        </w:rPr>
        <w:t xml:space="preserve"> </w:t>
      </w:r>
      <w:r>
        <w:rPr>
          <w:rStyle w:val="kwd"/>
        </w:rPr>
        <w:t>new</w:t>
      </w:r>
      <w:r>
        <w:rPr>
          <w:rStyle w:val="pln"/>
        </w:rPr>
        <w:t xml:space="preserve"> </w:t>
      </w:r>
      <w:r>
        <w:rPr>
          <w:rStyle w:val="typ"/>
          <w:rFonts w:eastAsiaTheme="majorEastAsia"/>
        </w:rPr>
        <w:t>PrintWriter</w:t>
      </w:r>
      <w:r>
        <w:rPr>
          <w:rStyle w:val="pun"/>
        </w:rPr>
        <w:t>(</w:t>
      </w:r>
      <w:r>
        <w:rPr>
          <w:rStyle w:val="kwd"/>
        </w:rPr>
        <w:t>out</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HelpFormatter</w:t>
      </w:r>
      <w:r>
        <w:rPr>
          <w:rStyle w:val="pln"/>
        </w:rPr>
        <w:t xml:space="preserve"> helpFormatter </w:t>
      </w:r>
      <w:r>
        <w:rPr>
          <w:rStyle w:val="pun"/>
        </w:rPr>
        <w:t>=</w:t>
      </w:r>
      <w:r>
        <w:rPr>
          <w:rStyle w:val="pln"/>
        </w:rPr>
        <w:t xml:space="preserve"> </w:t>
      </w:r>
      <w:r>
        <w:rPr>
          <w:rStyle w:val="kwd"/>
        </w:rPr>
        <w:t>new</w:t>
      </w:r>
      <w:r>
        <w:rPr>
          <w:rStyle w:val="pln"/>
        </w:rPr>
        <w:t xml:space="preserve"> </w:t>
      </w:r>
      <w:r>
        <w:rPr>
          <w:rStyle w:val="typ"/>
          <w:rFonts w:eastAsiaTheme="majorEastAsia"/>
        </w:rPr>
        <w:t>HelpFormatter</w:t>
      </w:r>
      <w:r>
        <w:rPr>
          <w:rStyle w:val="pun"/>
        </w:rPr>
        <w:t>();</w:t>
      </w:r>
    </w:p>
    <w:p w:rsidR="00AE2D69" w:rsidRDefault="00AE2D69" w:rsidP="00AE2D69">
      <w:pPr>
        <w:pStyle w:val="PrformatHTML"/>
        <w:rPr>
          <w:rStyle w:val="pln"/>
        </w:rPr>
      </w:pPr>
      <w:r>
        <w:rPr>
          <w:rStyle w:val="pln"/>
        </w:rPr>
        <w:t xml:space="preserve">      helpFormatter</w:t>
      </w:r>
      <w:r>
        <w:rPr>
          <w:rStyle w:val="pun"/>
        </w:rPr>
        <w:t>.</w:t>
      </w:r>
      <w:r>
        <w:rPr>
          <w:rStyle w:val="pln"/>
        </w:rPr>
        <w:t>printHelp</w:t>
      </w:r>
      <w:r>
        <w:rPr>
          <w:rStyle w:val="pun"/>
        </w:rPr>
        <w:t>(</w:t>
      </w:r>
    </w:p>
    <w:p w:rsidR="00AE2D69" w:rsidRDefault="00AE2D69" w:rsidP="00AE2D69">
      <w:pPr>
        <w:pStyle w:val="PrformatHTML"/>
        <w:rPr>
          <w:rStyle w:val="pln"/>
        </w:rPr>
      </w:pPr>
      <w:r>
        <w:rPr>
          <w:rStyle w:val="pln"/>
        </w:rPr>
        <w:t xml:space="preserve">         writer</w:t>
      </w:r>
      <w:r>
        <w:rPr>
          <w:rStyle w:val="pun"/>
        </w:rPr>
        <w:t>,</w:t>
      </w:r>
    </w:p>
    <w:p w:rsidR="00AE2D69" w:rsidRDefault="00AE2D69" w:rsidP="00AE2D69">
      <w:pPr>
        <w:pStyle w:val="PrformatHTML"/>
        <w:rPr>
          <w:rStyle w:val="pln"/>
        </w:rPr>
      </w:pPr>
      <w:r>
        <w:rPr>
          <w:rStyle w:val="pln"/>
        </w:rPr>
        <w:t xml:space="preserve">         printedRowWidth</w:t>
      </w:r>
      <w:r>
        <w:rPr>
          <w:rStyle w:val="pun"/>
        </w:rPr>
        <w:t>,</w:t>
      </w:r>
    </w:p>
    <w:p w:rsidR="00AE2D69" w:rsidRDefault="00AE2D69" w:rsidP="00AE2D69">
      <w:pPr>
        <w:pStyle w:val="PrformatHTML"/>
        <w:rPr>
          <w:rStyle w:val="pln"/>
        </w:rPr>
      </w:pPr>
      <w:r>
        <w:rPr>
          <w:rStyle w:val="pln"/>
        </w:rPr>
        <w:t xml:space="preserve">         commandLineSyntax</w:t>
      </w:r>
      <w:r>
        <w:rPr>
          <w:rStyle w:val="pun"/>
        </w:rPr>
        <w:t>,</w:t>
      </w:r>
    </w:p>
    <w:p w:rsidR="00AE2D69" w:rsidRDefault="00AE2D69" w:rsidP="00AE2D69">
      <w:pPr>
        <w:pStyle w:val="PrformatHTML"/>
        <w:rPr>
          <w:rStyle w:val="pln"/>
        </w:rPr>
      </w:pPr>
      <w:r>
        <w:rPr>
          <w:rStyle w:val="pln"/>
        </w:rPr>
        <w:t xml:space="preserve">         header</w:t>
      </w:r>
      <w:r>
        <w:rPr>
          <w:rStyle w:val="pun"/>
        </w:rPr>
        <w:t>,</w:t>
      </w:r>
    </w:p>
    <w:p w:rsidR="00AE2D69" w:rsidRDefault="00AE2D69" w:rsidP="00AE2D69">
      <w:pPr>
        <w:pStyle w:val="PrformatHTML"/>
        <w:rPr>
          <w:rStyle w:val="pln"/>
        </w:rPr>
      </w:pPr>
      <w:r>
        <w:rPr>
          <w:rStyle w:val="pln"/>
        </w:rPr>
        <w:t xml:space="preserve">         options</w:t>
      </w:r>
      <w:r>
        <w:rPr>
          <w:rStyle w:val="pun"/>
        </w:rPr>
        <w:t>,</w:t>
      </w:r>
    </w:p>
    <w:p w:rsidR="00AE2D69" w:rsidRDefault="00AE2D69" w:rsidP="00AE2D69">
      <w:pPr>
        <w:pStyle w:val="PrformatHTML"/>
        <w:rPr>
          <w:rStyle w:val="pln"/>
        </w:rPr>
      </w:pPr>
      <w:r>
        <w:rPr>
          <w:rStyle w:val="pln"/>
        </w:rPr>
        <w:t xml:space="preserve">         spacesBeforeOption</w:t>
      </w:r>
      <w:r>
        <w:rPr>
          <w:rStyle w:val="pun"/>
        </w:rPr>
        <w:t>,</w:t>
      </w:r>
    </w:p>
    <w:p w:rsidR="00AE2D69" w:rsidRDefault="00AE2D69" w:rsidP="00AE2D69">
      <w:pPr>
        <w:pStyle w:val="PrformatHTML"/>
        <w:rPr>
          <w:rStyle w:val="pln"/>
        </w:rPr>
      </w:pPr>
      <w:r>
        <w:rPr>
          <w:rStyle w:val="pln"/>
        </w:rPr>
        <w:t xml:space="preserve">         spacesBeforeOptionDescription</w:t>
      </w:r>
      <w:r>
        <w:rPr>
          <w:rStyle w:val="pun"/>
        </w:rPr>
        <w:t>,</w:t>
      </w:r>
    </w:p>
    <w:p w:rsidR="00AE2D69" w:rsidRDefault="00AE2D69" w:rsidP="00AE2D69">
      <w:pPr>
        <w:pStyle w:val="PrformatHTML"/>
        <w:rPr>
          <w:rStyle w:val="pln"/>
        </w:rPr>
      </w:pPr>
      <w:r>
        <w:rPr>
          <w:rStyle w:val="pln"/>
        </w:rPr>
        <w:t xml:space="preserve">         footer</w:t>
      </w:r>
      <w:r>
        <w:rPr>
          <w:rStyle w:val="pun"/>
        </w:rPr>
        <w:t>,</w:t>
      </w:r>
    </w:p>
    <w:p w:rsidR="00AE2D69" w:rsidRDefault="00AE2D69" w:rsidP="00AE2D69">
      <w:pPr>
        <w:pStyle w:val="PrformatHTML"/>
        <w:rPr>
          <w:rStyle w:val="pln"/>
        </w:rPr>
      </w:pPr>
      <w:r>
        <w:rPr>
          <w:rStyle w:val="pln"/>
        </w:rPr>
        <w:t xml:space="preserve">         displayUsage</w:t>
      </w:r>
      <w:r>
        <w:rPr>
          <w:rStyle w:val="pun"/>
        </w:rPr>
        <w:t>);</w:t>
      </w:r>
    </w:p>
    <w:p w:rsidR="00AE2D69" w:rsidRDefault="00AE2D69" w:rsidP="00AE2D69">
      <w:pPr>
        <w:pStyle w:val="PrformatHTML"/>
        <w:rPr>
          <w:rStyle w:val="pln"/>
        </w:rPr>
      </w:pPr>
      <w:r>
        <w:rPr>
          <w:rStyle w:val="pln"/>
        </w:rPr>
        <w:t xml:space="preserve">      writer</w:t>
      </w:r>
      <w:r>
        <w:rPr>
          <w:rStyle w:val="pun"/>
        </w:rPr>
        <w:t>.</w:t>
      </w:r>
      <w:r>
        <w:rPr>
          <w:rStyle w:val="pln"/>
        </w:rPr>
        <w:t>close</w:t>
      </w:r>
      <w:r>
        <w:rPr>
          <w:rStyle w:val="pun"/>
        </w:rPr>
        <w:t>();</w:t>
      </w:r>
    </w:p>
    <w:p w:rsidR="00AE2D69" w:rsidRDefault="00AE2D69" w:rsidP="00AE2D69">
      <w:pPr>
        <w:pStyle w:val="PrformatHTML"/>
      </w:pPr>
      <w:r>
        <w:rPr>
          <w:rStyle w:val="pln"/>
        </w:rPr>
        <w:t xml:space="preserve">   </w:t>
      </w:r>
      <w:r>
        <w:rPr>
          <w:rStyle w:val="pun"/>
        </w:rPr>
        <w:t>}</w:t>
      </w:r>
    </w:p>
    <w:p w:rsidR="00AE2D69" w:rsidRDefault="00AE2D69" w:rsidP="00AE2D69">
      <w:pPr>
        <w:pStyle w:val="NormalWeb"/>
      </w:pPr>
      <w:r>
        <w:t>The next code snippet shows some calls to the printHelp() and printUsage() methods shown above and is followed by a screen snapshot showing the output from running those.</w:t>
      </w:r>
    </w:p>
    <w:p w:rsidR="00AE2D69" w:rsidRDefault="00AE2D69" w:rsidP="00AE2D69">
      <w:pPr>
        <w:pStyle w:val="PrformatHTML"/>
        <w:rPr>
          <w:rStyle w:val="pln"/>
        </w:rPr>
      </w:pPr>
      <w:r>
        <w:rPr>
          <w:rStyle w:val="pln"/>
        </w:rPr>
        <w:t xml:space="preserve">         </w:t>
      </w:r>
      <w:r>
        <w:rPr>
          <w:rStyle w:val="typ"/>
          <w:rFonts w:eastAsiaTheme="majorEastAsia"/>
        </w:rPr>
        <w:t>System</w:t>
      </w:r>
      <w:r>
        <w:rPr>
          <w:rStyle w:val="pun"/>
        </w:rPr>
        <w:t>.</w:t>
      </w:r>
      <w:r>
        <w:rPr>
          <w:rStyle w:val="kwd"/>
        </w:rPr>
        <w:t>out</w:t>
      </w:r>
      <w:r>
        <w:rPr>
          <w:rStyle w:val="pun"/>
        </w:rPr>
        <w:t>.</w:t>
      </w:r>
      <w:r>
        <w:rPr>
          <w:rStyle w:val="pln"/>
        </w:rPr>
        <w:t>println</w:t>
      </w:r>
      <w:r>
        <w:rPr>
          <w:rStyle w:val="pun"/>
        </w:rPr>
        <w:t>(</w:t>
      </w:r>
      <w:r>
        <w:rPr>
          <w:rStyle w:val="str"/>
          <w:rFonts w:eastAsiaTheme="majorEastAsia"/>
        </w:rPr>
        <w:t>"-- USAGE --"</w:t>
      </w:r>
      <w:r>
        <w:rPr>
          <w:rStyle w:val="pun"/>
        </w:rPr>
        <w:t>);</w:t>
      </w:r>
    </w:p>
    <w:p w:rsidR="00AE2D69" w:rsidRDefault="00AE2D69" w:rsidP="00AE2D69">
      <w:pPr>
        <w:pStyle w:val="PrformatHTML"/>
        <w:rPr>
          <w:rStyle w:val="pln"/>
        </w:rPr>
      </w:pPr>
      <w:r>
        <w:rPr>
          <w:rStyle w:val="pln"/>
        </w:rPr>
        <w:t xml:space="preserve">         printUsage</w:t>
      </w:r>
      <w:r>
        <w:rPr>
          <w:rStyle w:val="pun"/>
        </w:rPr>
        <w:t>(</w:t>
      </w:r>
      <w:r>
        <w:rPr>
          <w:rStyle w:val="pln"/>
        </w:rPr>
        <w:t xml:space="preserve">applicationName </w:t>
      </w:r>
      <w:r>
        <w:rPr>
          <w:rStyle w:val="pun"/>
        </w:rPr>
        <w:t>+</w:t>
      </w:r>
      <w:r>
        <w:rPr>
          <w:rStyle w:val="pln"/>
        </w:rPr>
        <w:t xml:space="preserve"> </w:t>
      </w:r>
      <w:r>
        <w:rPr>
          <w:rStyle w:val="str"/>
          <w:rFonts w:eastAsiaTheme="majorEastAsia"/>
        </w:rPr>
        <w:t>" (Posix)"</w:t>
      </w:r>
      <w:r>
        <w:rPr>
          <w:rStyle w:val="pun"/>
        </w:rPr>
        <w:t>,</w:t>
      </w:r>
      <w:r>
        <w:rPr>
          <w:rStyle w:val="pln"/>
        </w:rPr>
        <w:t xml:space="preserve"> constructPosixOptions</w:t>
      </w:r>
      <w:r>
        <w:rPr>
          <w:rStyle w:val="pun"/>
        </w:rPr>
        <w:t>(),</w:t>
      </w:r>
      <w:r>
        <w:rPr>
          <w:rStyle w:val="pln"/>
        </w:rPr>
        <w:t xml:space="preserve"> </w:t>
      </w:r>
      <w:r>
        <w:rPr>
          <w:rStyle w:val="typ"/>
          <w:rFonts w:eastAsiaTheme="majorEastAsia"/>
        </w:rPr>
        <w:t>System</w:t>
      </w:r>
      <w:r>
        <w:rPr>
          <w:rStyle w:val="pun"/>
        </w:rPr>
        <w:t>.</w:t>
      </w:r>
      <w:r>
        <w:rPr>
          <w:rStyle w:val="kwd"/>
        </w:rPr>
        <w:t>out</w:t>
      </w:r>
      <w:r>
        <w:rPr>
          <w:rStyle w:val="pun"/>
        </w:rPr>
        <w:t>);</w:t>
      </w:r>
    </w:p>
    <w:p w:rsidR="00AE2D69" w:rsidRDefault="00AE2D69" w:rsidP="00AE2D69">
      <w:pPr>
        <w:pStyle w:val="PrformatHTML"/>
        <w:rPr>
          <w:rStyle w:val="pln"/>
        </w:rPr>
      </w:pPr>
      <w:r>
        <w:rPr>
          <w:rStyle w:val="pln"/>
        </w:rPr>
        <w:t xml:space="preserve">         displayBlankLines</w:t>
      </w:r>
      <w:r>
        <w:rPr>
          <w:rStyle w:val="pun"/>
        </w:rPr>
        <w:t>(</w:t>
      </w:r>
      <w:r>
        <w:rPr>
          <w:rStyle w:val="lit"/>
        </w:rPr>
        <w:t>1</w:t>
      </w:r>
      <w:r>
        <w:rPr>
          <w:rStyle w:val="pun"/>
        </w:rPr>
        <w:t>,</w:t>
      </w:r>
      <w:r>
        <w:rPr>
          <w:rStyle w:val="pln"/>
        </w:rPr>
        <w:t xml:space="preserve"> </w:t>
      </w:r>
      <w:r>
        <w:rPr>
          <w:rStyle w:val="typ"/>
          <w:rFonts w:eastAsiaTheme="majorEastAsia"/>
        </w:rPr>
        <w:t>System</w:t>
      </w:r>
      <w:r>
        <w:rPr>
          <w:rStyle w:val="pun"/>
        </w:rPr>
        <w:t>.</w:t>
      </w:r>
      <w:r>
        <w:rPr>
          <w:rStyle w:val="kwd"/>
        </w:rPr>
        <w:t>out</w:t>
      </w:r>
      <w:r>
        <w:rPr>
          <w:rStyle w:val="pun"/>
        </w:rPr>
        <w:t>);</w:t>
      </w:r>
    </w:p>
    <w:p w:rsidR="00AE2D69" w:rsidRDefault="00AE2D69" w:rsidP="00AE2D69">
      <w:pPr>
        <w:pStyle w:val="PrformatHTML"/>
        <w:rPr>
          <w:rStyle w:val="pln"/>
        </w:rPr>
      </w:pPr>
      <w:r>
        <w:rPr>
          <w:rStyle w:val="pln"/>
        </w:rPr>
        <w:t xml:space="preserve">         printUsage</w:t>
      </w:r>
      <w:r>
        <w:rPr>
          <w:rStyle w:val="pun"/>
        </w:rPr>
        <w:t>(</w:t>
      </w:r>
      <w:r>
        <w:rPr>
          <w:rStyle w:val="pln"/>
        </w:rPr>
        <w:t xml:space="preserve">applicationName </w:t>
      </w:r>
      <w:r>
        <w:rPr>
          <w:rStyle w:val="pun"/>
        </w:rPr>
        <w:t>+</w:t>
      </w:r>
      <w:r>
        <w:rPr>
          <w:rStyle w:val="pln"/>
        </w:rPr>
        <w:t xml:space="preserve"> </w:t>
      </w:r>
      <w:r>
        <w:rPr>
          <w:rStyle w:val="str"/>
          <w:rFonts w:eastAsiaTheme="majorEastAsia"/>
        </w:rPr>
        <w:t>" (Gnu)"</w:t>
      </w:r>
      <w:r>
        <w:rPr>
          <w:rStyle w:val="pun"/>
        </w:rPr>
        <w:t>,</w:t>
      </w:r>
      <w:r>
        <w:rPr>
          <w:rStyle w:val="pln"/>
        </w:rPr>
        <w:t xml:space="preserve"> constructGnuOptions</w:t>
      </w:r>
      <w:r>
        <w:rPr>
          <w:rStyle w:val="pun"/>
        </w:rPr>
        <w:t>(),</w:t>
      </w:r>
      <w:r>
        <w:rPr>
          <w:rStyle w:val="pln"/>
        </w:rPr>
        <w:t xml:space="preserve"> </w:t>
      </w:r>
      <w:r>
        <w:rPr>
          <w:rStyle w:val="typ"/>
          <w:rFonts w:eastAsiaTheme="majorEastAsia"/>
        </w:rPr>
        <w:t>System</w:t>
      </w:r>
      <w:r>
        <w:rPr>
          <w:rStyle w:val="pun"/>
        </w:rPr>
        <w:t>.</w:t>
      </w:r>
      <w:r>
        <w:rPr>
          <w:rStyle w:val="kwd"/>
        </w:rPr>
        <w:t>out</w:t>
      </w:r>
      <w:r>
        <w:rPr>
          <w:rStyle w:val="pun"/>
        </w:rPr>
        <w:t>);</w:t>
      </w:r>
    </w:p>
    <w:p w:rsidR="00AE2D69" w:rsidRDefault="00AE2D69" w:rsidP="00AE2D69">
      <w:pPr>
        <w:pStyle w:val="PrformatHTML"/>
        <w:rPr>
          <w:rStyle w:val="pln"/>
        </w:rPr>
      </w:pPr>
    </w:p>
    <w:p w:rsidR="00AE2D69" w:rsidRDefault="00AE2D69" w:rsidP="00AE2D69">
      <w:pPr>
        <w:pStyle w:val="PrformatHTML"/>
        <w:rPr>
          <w:rStyle w:val="pln"/>
        </w:rPr>
      </w:pPr>
      <w:r>
        <w:rPr>
          <w:rStyle w:val="pln"/>
        </w:rPr>
        <w:t xml:space="preserve">         displayBlankLines</w:t>
      </w:r>
      <w:r>
        <w:rPr>
          <w:rStyle w:val="pun"/>
        </w:rPr>
        <w:t>(</w:t>
      </w:r>
      <w:r>
        <w:rPr>
          <w:rStyle w:val="lit"/>
        </w:rPr>
        <w:t>4</w:t>
      </w:r>
      <w:r>
        <w:rPr>
          <w:rStyle w:val="pun"/>
        </w:rPr>
        <w:t>,</w:t>
      </w:r>
      <w:r>
        <w:rPr>
          <w:rStyle w:val="pln"/>
        </w:rPr>
        <w:t xml:space="preserve"> </w:t>
      </w:r>
      <w:r>
        <w:rPr>
          <w:rStyle w:val="typ"/>
          <w:rFonts w:eastAsiaTheme="majorEastAsia"/>
        </w:rPr>
        <w:t>System</w:t>
      </w:r>
      <w:r>
        <w:rPr>
          <w:rStyle w:val="pun"/>
        </w:rPr>
        <w:t>.</w:t>
      </w:r>
      <w:r>
        <w:rPr>
          <w:rStyle w:val="kwd"/>
        </w:rPr>
        <w:t>out</w:t>
      </w:r>
      <w:r>
        <w:rPr>
          <w:rStyle w:val="pun"/>
        </w:rPr>
        <w:t>);</w:t>
      </w:r>
    </w:p>
    <w:p w:rsidR="00AE2D69" w:rsidRDefault="00AE2D69" w:rsidP="00AE2D69">
      <w:pPr>
        <w:pStyle w:val="PrformatHTML"/>
        <w:rPr>
          <w:rStyle w:val="pln"/>
        </w:rPr>
      </w:pPr>
    </w:p>
    <w:p w:rsidR="00AE2D69" w:rsidRDefault="00AE2D69" w:rsidP="00AE2D69">
      <w:pPr>
        <w:pStyle w:val="PrformatHTML"/>
        <w:rPr>
          <w:rStyle w:val="pln"/>
        </w:rPr>
      </w:pPr>
      <w:r>
        <w:rPr>
          <w:rStyle w:val="pln"/>
        </w:rPr>
        <w:t xml:space="preserve">         </w:t>
      </w:r>
      <w:r>
        <w:rPr>
          <w:rStyle w:val="typ"/>
          <w:rFonts w:eastAsiaTheme="majorEastAsia"/>
        </w:rPr>
        <w:t>System</w:t>
      </w:r>
      <w:r>
        <w:rPr>
          <w:rStyle w:val="pun"/>
        </w:rPr>
        <w:t>.</w:t>
      </w:r>
      <w:r>
        <w:rPr>
          <w:rStyle w:val="kwd"/>
        </w:rPr>
        <w:t>out</w:t>
      </w:r>
      <w:r>
        <w:rPr>
          <w:rStyle w:val="pun"/>
        </w:rPr>
        <w:t>.</w:t>
      </w:r>
      <w:r>
        <w:rPr>
          <w:rStyle w:val="pln"/>
        </w:rPr>
        <w:t>println</w:t>
      </w:r>
      <w:r>
        <w:rPr>
          <w:rStyle w:val="pun"/>
        </w:rPr>
        <w:t>(</w:t>
      </w:r>
      <w:r>
        <w:rPr>
          <w:rStyle w:val="str"/>
          <w:rFonts w:eastAsiaTheme="majorEastAsia"/>
        </w:rPr>
        <w:t>"-- HELP --"</w:t>
      </w:r>
      <w:r>
        <w:rPr>
          <w:rStyle w:val="pun"/>
        </w:rPr>
        <w:t>);</w:t>
      </w:r>
    </w:p>
    <w:p w:rsidR="00AE2D69" w:rsidRDefault="00AE2D69" w:rsidP="00AE2D69">
      <w:pPr>
        <w:pStyle w:val="PrformatHTML"/>
        <w:rPr>
          <w:rStyle w:val="pln"/>
        </w:rPr>
      </w:pPr>
      <w:r>
        <w:rPr>
          <w:rStyle w:val="pln"/>
        </w:rPr>
        <w:t xml:space="preserve">         printHelp</w:t>
      </w:r>
      <w:r>
        <w:rPr>
          <w:rStyle w:val="pun"/>
        </w:rPr>
        <w:t>(</w:t>
      </w:r>
    </w:p>
    <w:p w:rsidR="00AE2D69" w:rsidRDefault="00AE2D69" w:rsidP="00AE2D69">
      <w:pPr>
        <w:pStyle w:val="PrformatHTML"/>
        <w:rPr>
          <w:rStyle w:val="pln"/>
        </w:rPr>
      </w:pPr>
      <w:r>
        <w:rPr>
          <w:rStyle w:val="pln"/>
        </w:rPr>
        <w:t xml:space="preserve">            constructPosixOptions</w:t>
      </w:r>
      <w:r>
        <w:rPr>
          <w:rStyle w:val="pun"/>
        </w:rPr>
        <w:t>(),</w:t>
      </w:r>
      <w:r>
        <w:rPr>
          <w:rStyle w:val="pln"/>
        </w:rPr>
        <w:t xml:space="preserve"> </w:t>
      </w:r>
      <w:r>
        <w:rPr>
          <w:rStyle w:val="lit"/>
        </w:rPr>
        <w:t>80</w:t>
      </w:r>
      <w:r>
        <w:rPr>
          <w:rStyle w:val="pun"/>
        </w:rPr>
        <w:t>,</w:t>
      </w:r>
      <w:r>
        <w:rPr>
          <w:rStyle w:val="pln"/>
        </w:rPr>
        <w:t xml:space="preserve"> </w:t>
      </w:r>
      <w:r>
        <w:rPr>
          <w:rStyle w:val="str"/>
          <w:rFonts w:eastAsiaTheme="majorEastAsia"/>
        </w:rPr>
        <w:t>"POSIX HELP"</w:t>
      </w:r>
      <w:r>
        <w:rPr>
          <w:rStyle w:val="pun"/>
        </w:rPr>
        <w:t>,</w:t>
      </w:r>
      <w:r>
        <w:rPr>
          <w:rStyle w:val="pln"/>
        </w:rPr>
        <w:t xml:space="preserve"> </w:t>
      </w:r>
      <w:r>
        <w:rPr>
          <w:rStyle w:val="str"/>
          <w:rFonts w:eastAsiaTheme="majorEastAsia"/>
        </w:rPr>
        <w:t>"End of POSIX Help"</w:t>
      </w:r>
      <w:r>
        <w:rPr>
          <w:rStyle w:val="pun"/>
        </w:rPr>
        <w:t>,</w:t>
      </w:r>
    </w:p>
    <w:p w:rsidR="00AE2D69" w:rsidRDefault="00AE2D69" w:rsidP="00AE2D69">
      <w:pPr>
        <w:pStyle w:val="PrformatHTML"/>
        <w:rPr>
          <w:rStyle w:val="pln"/>
        </w:rPr>
      </w:pPr>
      <w:r>
        <w:rPr>
          <w:rStyle w:val="pln"/>
        </w:rPr>
        <w:t xml:space="preserve">               </w:t>
      </w:r>
      <w:r>
        <w:rPr>
          <w:rStyle w:val="lit"/>
        </w:rPr>
        <w:t>3</w:t>
      </w:r>
      <w:r>
        <w:rPr>
          <w:rStyle w:val="pun"/>
        </w:rPr>
        <w:t>,</w:t>
      </w:r>
      <w:r>
        <w:rPr>
          <w:rStyle w:val="pln"/>
        </w:rPr>
        <w:t xml:space="preserve"> </w:t>
      </w:r>
      <w:r>
        <w:rPr>
          <w:rStyle w:val="lit"/>
        </w:rPr>
        <w:t>5</w:t>
      </w:r>
      <w:r>
        <w:rPr>
          <w:rStyle w:val="pun"/>
        </w:rPr>
        <w:t>,</w:t>
      </w:r>
      <w:r>
        <w:rPr>
          <w:rStyle w:val="pln"/>
        </w:rPr>
        <w:t xml:space="preserve"> </w:t>
      </w:r>
      <w:r>
        <w:rPr>
          <w:rStyle w:val="kwd"/>
        </w:rPr>
        <w:t>true</w:t>
      </w:r>
      <w:r>
        <w:rPr>
          <w:rStyle w:val="pun"/>
        </w:rPr>
        <w:t>,</w:t>
      </w:r>
      <w:r>
        <w:rPr>
          <w:rStyle w:val="pln"/>
        </w:rPr>
        <w:t xml:space="preserve"> </w:t>
      </w:r>
      <w:r>
        <w:rPr>
          <w:rStyle w:val="typ"/>
          <w:rFonts w:eastAsiaTheme="majorEastAsia"/>
        </w:rPr>
        <w:t>System</w:t>
      </w:r>
      <w:r>
        <w:rPr>
          <w:rStyle w:val="pun"/>
        </w:rPr>
        <w:t>.</w:t>
      </w:r>
      <w:r>
        <w:rPr>
          <w:rStyle w:val="kwd"/>
        </w:rPr>
        <w:t>out</w:t>
      </w:r>
      <w:r>
        <w:rPr>
          <w:rStyle w:val="pun"/>
        </w:rPr>
        <w:t>);</w:t>
      </w:r>
    </w:p>
    <w:p w:rsidR="00AE2D69" w:rsidRDefault="00AE2D69" w:rsidP="00AE2D69">
      <w:pPr>
        <w:pStyle w:val="PrformatHTML"/>
        <w:rPr>
          <w:rStyle w:val="pln"/>
        </w:rPr>
      </w:pPr>
      <w:r>
        <w:rPr>
          <w:rStyle w:val="pln"/>
        </w:rPr>
        <w:t xml:space="preserve">         displayBlankLines</w:t>
      </w:r>
      <w:r>
        <w:rPr>
          <w:rStyle w:val="pun"/>
        </w:rPr>
        <w:t>(</w:t>
      </w:r>
      <w:r>
        <w:rPr>
          <w:rStyle w:val="lit"/>
        </w:rPr>
        <w:t>1</w:t>
      </w:r>
      <w:r>
        <w:rPr>
          <w:rStyle w:val="pun"/>
        </w:rPr>
        <w:t>,</w:t>
      </w:r>
      <w:r>
        <w:rPr>
          <w:rStyle w:val="pln"/>
        </w:rPr>
        <w:t xml:space="preserve"> </w:t>
      </w:r>
      <w:r>
        <w:rPr>
          <w:rStyle w:val="typ"/>
          <w:rFonts w:eastAsiaTheme="majorEastAsia"/>
        </w:rPr>
        <w:t>System</w:t>
      </w:r>
      <w:r>
        <w:rPr>
          <w:rStyle w:val="pun"/>
        </w:rPr>
        <w:t>.</w:t>
      </w:r>
      <w:r>
        <w:rPr>
          <w:rStyle w:val="kwd"/>
        </w:rPr>
        <w:t>out</w:t>
      </w:r>
      <w:r>
        <w:rPr>
          <w:rStyle w:val="pun"/>
        </w:rPr>
        <w:t>);</w:t>
      </w:r>
    </w:p>
    <w:p w:rsidR="00AE2D69" w:rsidRDefault="00AE2D69" w:rsidP="00AE2D69">
      <w:pPr>
        <w:pStyle w:val="PrformatHTML"/>
        <w:rPr>
          <w:rStyle w:val="pln"/>
        </w:rPr>
      </w:pPr>
      <w:r>
        <w:rPr>
          <w:rStyle w:val="pln"/>
        </w:rPr>
        <w:t xml:space="preserve">         printHelp</w:t>
      </w:r>
      <w:r>
        <w:rPr>
          <w:rStyle w:val="pun"/>
        </w:rPr>
        <w:t>(</w:t>
      </w:r>
    </w:p>
    <w:p w:rsidR="00AE2D69" w:rsidRDefault="00AE2D69" w:rsidP="00AE2D69">
      <w:pPr>
        <w:pStyle w:val="PrformatHTML"/>
        <w:rPr>
          <w:rStyle w:val="pln"/>
        </w:rPr>
      </w:pPr>
      <w:r>
        <w:rPr>
          <w:rStyle w:val="pln"/>
        </w:rPr>
        <w:t xml:space="preserve">            constructGnuOptions</w:t>
      </w:r>
      <w:r>
        <w:rPr>
          <w:rStyle w:val="pun"/>
        </w:rPr>
        <w:t>(),</w:t>
      </w:r>
      <w:r>
        <w:rPr>
          <w:rStyle w:val="pln"/>
        </w:rPr>
        <w:t xml:space="preserve"> </w:t>
      </w:r>
      <w:r>
        <w:rPr>
          <w:rStyle w:val="lit"/>
        </w:rPr>
        <w:t>80</w:t>
      </w:r>
      <w:r>
        <w:rPr>
          <w:rStyle w:val="pun"/>
        </w:rPr>
        <w:t>,</w:t>
      </w:r>
      <w:r>
        <w:rPr>
          <w:rStyle w:val="pln"/>
        </w:rPr>
        <w:t xml:space="preserve"> </w:t>
      </w:r>
      <w:r>
        <w:rPr>
          <w:rStyle w:val="str"/>
          <w:rFonts w:eastAsiaTheme="majorEastAsia"/>
        </w:rPr>
        <w:t>"GNU HELP"</w:t>
      </w:r>
      <w:r>
        <w:rPr>
          <w:rStyle w:val="pun"/>
        </w:rPr>
        <w:t>,</w:t>
      </w:r>
      <w:r>
        <w:rPr>
          <w:rStyle w:val="pln"/>
        </w:rPr>
        <w:t xml:space="preserve"> </w:t>
      </w:r>
      <w:r>
        <w:rPr>
          <w:rStyle w:val="str"/>
          <w:rFonts w:eastAsiaTheme="majorEastAsia"/>
        </w:rPr>
        <w:t>"End of GNU Help"</w:t>
      </w:r>
      <w:r>
        <w:rPr>
          <w:rStyle w:val="pun"/>
        </w:rPr>
        <w:t>,</w:t>
      </w:r>
    </w:p>
    <w:p w:rsidR="00AE2D69" w:rsidRDefault="00AE2D69" w:rsidP="00AE2D69">
      <w:pPr>
        <w:pStyle w:val="PrformatHTML"/>
      </w:pPr>
      <w:r>
        <w:rPr>
          <w:rStyle w:val="pln"/>
        </w:rPr>
        <w:t xml:space="preserve">               </w:t>
      </w:r>
      <w:r>
        <w:rPr>
          <w:rStyle w:val="lit"/>
        </w:rPr>
        <w:t>5</w:t>
      </w:r>
      <w:r>
        <w:rPr>
          <w:rStyle w:val="pun"/>
        </w:rPr>
        <w:t>,</w:t>
      </w:r>
      <w:r>
        <w:rPr>
          <w:rStyle w:val="pln"/>
        </w:rPr>
        <w:t xml:space="preserve"> </w:t>
      </w:r>
      <w:r>
        <w:rPr>
          <w:rStyle w:val="lit"/>
        </w:rPr>
        <w:t>3</w:t>
      </w:r>
      <w:r>
        <w:rPr>
          <w:rStyle w:val="pun"/>
        </w:rPr>
        <w:t>,</w:t>
      </w:r>
      <w:r>
        <w:rPr>
          <w:rStyle w:val="pln"/>
        </w:rPr>
        <w:t xml:space="preserve"> </w:t>
      </w:r>
      <w:r>
        <w:rPr>
          <w:rStyle w:val="kwd"/>
        </w:rPr>
        <w:t>true</w:t>
      </w:r>
      <w:r>
        <w:rPr>
          <w:rStyle w:val="pun"/>
        </w:rPr>
        <w:t>,</w:t>
      </w:r>
      <w:r>
        <w:rPr>
          <w:rStyle w:val="pln"/>
        </w:rPr>
        <w:t xml:space="preserve"> </w:t>
      </w:r>
      <w:r>
        <w:rPr>
          <w:rStyle w:val="typ"/>
          <w:rFonts w:eastAsiaTheme="majorEastAsia"/>
        </w:rPr>
        <w:t>System</w:t>
      </w:r>
      <w:r>
        <w:rPr>
          <w:rStyle w:val="pun"/>
        </w:rPr>
        <w:t>.</w:t>
      </w:r>
      <w:r>
        <w:rPr>
          <w:rStyle w:val="kwd"/>
        </w:rPr>
        <w:t>out</w:t>
      </w:r>
      <w:r>
        <w:rPr>
          <w:rStyle w:val="pun"/>
        </w:rPr>
        <w:t>);</w:t>
      </w:r>
    </w:p>
    <w:p w:rsidR="00AE2D69" w:rsidRDefault="00AE2D69" w:rsidP="00AE2D69">
      <w:pPr>
        <w:pStyle w:val="NormalWeb"/>
      </w:pPr>
      <w:r>
        <w:t xml:space="preserve">The first screen snapshot shows the results when the code above is executed exactly as shown (with </w:t>
      </w:r>
      <w:r>
        <w:rPr>
          <w:rStyle w:val="CodeHTML"/>
        </w:rPr>
        <w:t>true</w:t>
      </w:r>
      <w:r>
        <w:t xml:space="preserve"> passed to both uses of the </w:t>
      </w:r>
      <w:r>
        <w:rPr>
          <w:rStyle w:val="CodeHTML"/>
        </w:rPr>
        <w:t>printHelp</w:t>
      </w:r>
      <w:r>
        <w:t xml:space="preserve"> method to indicate that options should be included in the usage portion). The second screen snapshot shows what happens when the second call to </w:t>
      </w:r>
      <w:r>
        <w:rPr>
          <w:rStyle w:val="CodeHTML"/>
        </w:rPr>
        <w:t>printHelp</w:t>
      </w:r>
      <w:r>
        <w:t xml:space="preserve"> has false passed to it so that the options are not displayed.</w:t>
      </w:r>
    </w:p>
    <w:p w:rsidR="00AE2D69" w:rsidRDefault="00AE2D69" w:rsidP="00AE2D69">
      <w:pPr>
        <w:pStyle w:val="NormalWeb"/>
      </w:pPr>
      <w:r>
        <w:rPr>
          <w:rStyle w:val="lev"/>
        </w:rPr>
        <w:t>printUsage and printHelp</w:t>
      </w:r>
    </w:p>
    <w:p w:rsidR="00AE2D69" w:rsidRDefault="00AE2D69" w:rsidP="00AE2D69">
      <w:r>
        <w:rPr>
          <w:noProof/>
          <w:color w:val="0000FF"/>
          <w:lang w:eastAsia="fr-FR"/>
        </w:rPr>
        <w:drawing>
          <wp:inline distT="0" distB="0" distL="0" distR="0">
            <wp:extent cx="3051810" cy="1797050"/>
            <wp:effectExtent l="0" t="0" r="0" b="0"/>
            <wp:docPr id="21" name="Image 21" descr="http://1.bp.blogspot.com/_sDOe5HxTdMk/SRkdxEbVPhI/AAAAAAAAAsA/nR1tfFgz_iM/s320/helpAndUsageForCLIExampleBothOptionsUsage.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7273968025681426" descr="http://1.bp.blogspot.com/_sDOe5HxTdMk/SRkdxEbVPhI/AAAAAAAAAsA/nR1tfFgz_iM/s320/helpAndUsageForCLIExampleBothOptionsUsage.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51810" cy="1797050"/>
                    </a:xfrm>
                    <a:prstGeom prst="rect">
                      <a:avLst/>
                    </a:prstGeom>
                    <a:noFill/>
                    <a:ln>
                      <a:noFill/>
                    </a:ln>
                  </pic:spPr>
                </pic:pic>
              </a:graphicData>
            </a:graphic>
          </wp:inline>
        </w:drawing>
      </w:r>
    </w:p>
    <w:p w:rsidR="00AE2D69" w:rsidRDefault="00AE2D69" w:rsidP="00AE2D69">
      <w:pPr>
        <w:pStyle w:val="NormalWeb"/>
      </w:pPr>
      <w:r>
        <w:rPr>
          <w:rStyle w:val="lev"/>
        </w:rPr>
        <w:t>printUsage and printHelp with One printHelp Not Displaying Options</w:t>
      </w:r>
    </w:p>
    <w:p w:rsidR="00AE2D69" w:rsidRDefault="00AE2D69" w:rsidP="00AE2D69">
      <w:r>
        <w:rPr>
          <w:noProof/>
          <w:color w:val="0000FF"/>
          <w:lang w:eastAsia="fr-FR"/>
        </w:rPr>
        <w:drawing>
          <wp:inline distT="0" distB="0" distL="0" distR="0">
            <wp:extent cx="3051810" cy="1797050"/>
            <wp:effectExtent l="0" t="0" r="0" b="0"/>
            <wp:docPr id="20" name="Image 20" descr="http://3.bp.blogspot.com/_sDOe5HxTdMk/SRkd8ueRMuI/AAAAAAAAAsI/SbyQAdoamDs/s320/helpAndUsageForCLIExample.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7274168290849506" descr="http://3.bp.blogspot.com/_sDOe5HxTdMk/SRkd8ueRMuI/AAAAAAAAAsI/SbyQAdoamDs/s320/helpAndUsageForCLIExample.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51810" cy="1797050"/>
                    </a:xfrm>
                    <a:prstGeom prst="rect">
                      <a:avLst/>
                    </a:prstGeom>
                    <a:noFill/>
                    <a:ln>
                      <a:noFill/>
                    </a:ln>
                  </pic:spPr>
                </pic:pic>
              </a:graphicData>
            </a:graphic>
          </wp:inline>
        </w:drawing>
      </w:r>
    </w:p>
    <w:p w:rsidR="00AE2D69" w:rsidRDefault="00AE2D69" w:rsidP="00AE2D69">
      <w:pPr>
        <w:pStyle w:val="NormalWeb"/>
      </w:pPr>
      <w:r>
        <w:t xml:space="preserve">While the usage and help information about the options is, as their names imply, helpful and useful, the real reason for using command-line arguments is usually to control the behavior of the application. The next code listing shows two methods for parsing GNU-style and Posix-style command-line arguments. While the setting up of the Options did not care about the specific style other than specifying the options themselves, the type of option is important now for determining the appropriate </w:t>
      </w:r>
      <w:hyperlink r:id="rId70" w:history="1">
        <w:r>
          <w:rPr>
            <w:rStyle w:val="Lienhypertexte"/>
            <w:rFonts w:eastAsiaTheme="majorEastAsia"/>
          </w:rPr>
          <w:t>parser</w:t>
        </w:r>
      </w:hyperlink>
      <w:r>
        <w:t xml:space="preserve"> to use.</w:t>
      </w:r>
    </w:p>
    <w:p w:rsidR="00AE2D69" w:rsidRDefault="00AE2D69" w:rsidP="00AE2D69">
      <w:pPr>
        <w:pStyle w:val="NormalWeb"/>
      </w:pPr>
      <w:r>
        <w:rPr>
          <w:rStyle w:val="lev"/>
        </w:rPr>
        <w:t>usePosixParser() and useGnuParser()</w:t>
      </w:r>
    </w:p>
    <w:p w:rsidR="00AE2D69" w:rsidRDefault="00AE2D69" w:rsidP="00AE2D69">
      <w:pPr>
        <w:pStyle w:val="PrformatHTML"/>
        <w:rPr>
          <w:rStyle w:val="com"/>
          <w:rFonts w:eastAsiaTheme="majorEastAsia"/>
        </w:rPr>
      </w:pPr>
      <w:r>
        <w:rPr>
          <w:rStyle w:val="pln"/>
        </w:rPr>
        <w:t xml:space="preserve">   </w:t>
      </w:r>
      <w:r>
        <w:rPr>
          <w:rStyle w:val="com"/>
          <w:rFonts w:eastAsiaTheme="majorEastAsia"/>
        </w:rPr>
        <w:t>/**</w:t>
      </w:r>
    </w:p>
    <w:p w:rsidR="00AE2D69" w:rsidRDefault="00AE2D69" w:rsidP="00AE2D69">
      <w:pPr>
        <w:pStyle w:val="PrformatHTML"/>
        <w:rPr>
          <w:rStyle w:val="com"/>
          <w:rFonts w:eastAsiaTheme="majorEastAsia"/>
        </w:rPr>
      </w:pPr>
      <w:r>
        <w:rPr>
          <w:rStyle w:val="com"/>
          <w:rFonts w:eastAsiaTheme="majorEastAsia"/>
        </w:rPr>
        <w:t xml:space="preserve">    * Apply Apache Commons CLI PosixParser to command-line arguments.</w:t>
      </w:r>
    </w:p>
    <w:p w:rsidR="00AE2D69" w:rsidRDefault="00AE2D69" w:rsidP="00AE2D69">
      <w:pPr>
        <w:pStyle w:val="PrformatHTML"/>
        <w:rPr>
          <w:rStyle w:val="com"/>
          <w:rFonts w:eastAsiaTheme="majorEastAsia"/>
        </w:rPr>
      </w:pPr>
      <w:r>
        <w:rPr>
          <w:rStyle w:val="com"/>
          <w:rFonts w:eastAsiaTheme="majorEastAsia"/>
        </w:rPr>
        <w:t xml:space="preserve">    * </w:t>
      </w:r>
    </w:p>
    <w:p w:rsidR="00AE2D69" w:rsidRDefault="00AE2D69" w:rsidP="00AE2D69">
      <w:pPr>
        <w:pStyle w:val="PrformatHTML"/>
        <w:rPr>
          <w:rStyle w:val="com"/>
          <w:rFonts w:eastAsiaTheme="majorEastAsia"/>
        </w:rPr>
      </w:pPr>
      <w:r>
        <w:rPr>
          <w:rStyle w:val="com"/>
          <w:rFonts w:eastAsiaTheme="majorEastAsia"/>
        </w:rPr>
        <w:t xml:space="preserve">    * @param commandLineArguments Command-line arguments to be processed with</w:t>
      </w:r>
    </w:p>
    <w:p w:rsidR="00AE2D69" w:rsidRDefault="00AE2D69" w:rsidP="00AE2D69">
      <w:pPr>
        <w:pStyle w:val="PrformatHTML"/>
        <w:rPr>
          <w:rStyle w:val="com"/>
          <w:rFonts w:eastAsiaTheme="majorEastAsia"/>
        </w:rPr>
      </w:pPr>
      <w:r>
        <w:rPr>
          <w:rStyle w:val="com"/>
          <w:rFonts w:eastAsiaTheme="majorEastAsia"/>
        </w:rPr>
        <w:t xml:space="preserve">    *    Posix-style parser.</w:t>
      </w:r>
    </w:p>
    <w:p w:rsidR="00AE2D69" w:rsidRDefault="00AE2D69" w:rsidP="00AE2D69">
      <w:pPr>
        <w:pStyle w:val="PrformatHTML"/>
        <w:rPr>
          <w:rStyle w:val="pln"/>
        </w:rPr>
      </w:pPr>
      <w:r>
        <w:rPr>
          <w:rStyle w:val="com"/>
          <w:rFonts w:eastAsiaTheme="majorEastAsia"/>
        </w:rPr>
        <w:t xml:space="preserve">    */</w:t>
      </w:r>
    </w:p>
    <w:p w:rsidR="00AE2D69" w:rsidRDefault="00AE2D69" w:rsidP="00AE2D69">
      <w:pPr>
        <w:pStyle w:val="PrformatHTML"/>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usePosixParser</w:t>
      </w:r>
      <w:r>
        <w:rPr>
          <w:rStyle w:val="pun"/>
        </w:rPr>
        <w:t>(</w:t>
      </w:r>
      <w:r>
        <w:rPr>
          <w:rStyle w:val="kwd"/>
        </w:rPr>
        <w:t>final</w:t>
      </w:r>
      <w:r>
        <w:rPr>
          <w:rStyle w:val="pln"/>
        </w:rPr>
        <w:t xml:space="preserve"> </w:t>
      </w:r>
      <w:r>
        <w:rPr>
          <w:rStyle w:val="typ"/>
          <w:rFonts w:eastAsiaTheme="majorEastAsia"/>
        </w:rPr>
        <w:t>String</w:t>
      </w:r>
      <w:r>
        <w:rPr>
          <w:rStyle w:val="pun"/>
        </w:rPr>
        <w:t>[]</w:t>
      </w:r>
      <w:r>
        <w:rPr>
          <w:rStyle w:val="pln"/>
        </w:rPr>
        <w:t xml:space="preserve"> commandLineArguments</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CommandLineParser</w:t>
      </w:r>
      <w:r>
        <w:rPr>
          <w:rStyle w:val="pln"/>
        </w:rPr>
        <w:t xml:space="preserve"> cmdLinePosixParser </w:t>
      </w:r>
      <w:r>
        <w:rPr>
          <w:rStyle w:val="pun"/>
        </w:rPr>
        <w:t>=</w:t>
      </w:r>
      <w:r>
        <w:rPr>
          <w:rStyle w:val="pln"/>
        </w:rPr>
        <w:t xml:space="preserve"> </w:t>
      </w:r>
      <w:r>
        <w:rPr>
          <w:rStyle w:val="kwd"/>
        </w:rPr>
        <w:t>new</w:t>
      </w:r>
      <w:r>
        <w:rPr>
          <w:rStyle w:val="pln"/>
        </w:rPr>
        <w:t xml:space="preserve"> </w:t>
      </w:r>
      <w:r>
        <w:rPr>
          <w:rStyle w:val="typ"/>
          <w:rFonts w:eastAsiaTheme="majorEastAsia"/>
        </w:rPr>
        <w:t>PosixParser</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Options</w:t>
      </w:r>
      <w:r>
        <w:rPr>
          <w:rStyle w:val="pln"/>
        </w:rPr>
        <w:t xml:space="preserve"> posixOptions </w:t>
      </w:r>
      <w:r>
        <w:rPr>
          <w:rStyle w:val="pun"/>
        </w:rPr>
        <w:t>=</w:t>
      </w:r>
      <w:r>
        <w:rPr>
          <w:rStyle w:val="pln"/>
        </w:rPr>
        <w:t xml:space="preserve"> constructPosixOptions</w:t>
      </w:r>
      <w:r>
        <w:rPr>
          <w:rStyle w:val="pun"/>
        </w:rPr>
        <w:t>();</w:t>
      </w:r>
    </w:p>
    <w:p w:rsidR="00AE2D69" w:rsidRDefault="00AE2D69" w:rsidP="00AE2D69">
      <w:pPr>
        <w:pStyle w:val="PrformatHTML"/>
        <w:rPr>
          <w:rStyle w:val="pln"/>
        </w:rPr>
      </w:pPr>
      <w:r>
        <w:rPr>
          <w:rStyle w:val="pln"/>
        </w:rPr>
        <w:t xml:space="preserve">      </w:t>
      </w:r>
      <w:r>
        <w:rPr>
          <w:rStyle w:val="typ"/>
          <w:rFonts w:eastAsiaTheme="majorEastAsia"/>
        </w:rPr>
        <w:t>CommandLine</w:t>
      </w:r>
      <w:r>
        <w:rPr>
          <w:rStyle w:val="pln"/>
        </w:rPr>
        <w:t xml:space="preserve"> commandLine</w:t>
      </w:r>
      <w:r>
        <w:rPr>
          <w:rStyle w:val="pun"/>
        </w:rPr>
        <w:t>;</w:t>
      </w:r>
    </w:p>
    <w:p w:rsidR="00AE2D69" w:rsidRDefault="00AE2D69" w:rsidP="00AE2D69">
      <w:pPr>
        <w:pStyle w:val="PrformatHTML"/>
        <w:rPr>
          <w:rStyle w:val="pln"/>
        </w:rPr>
      </w:pPr>
      <w:r>
        <w:rPr>
          <w:rStyle w:val="pln"/>
        </w:rPr>
        <w:t xml:space="preserve">      </w:t>
      </w:r>
      <w:r>
        <w:rPr>
          <w:rStyle w:val="kwd"/>
        </w:rPr>
        <w:t>try</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commandLine </w:t>
      </w:r>
      <w:r>
        <w:rPr>
          <w:rStyle w:val="pun"/>
        </w:rPr>
        <w:t>=</w:t>
      </w:r>
      <w:r>
        <w:rPr>
          <w:rStyle w:val="pln"/>
        </w:rPr>
        <w:t xml:space="preserve"> cmdLinePosixParser</w:t>
      </w:r>
      <w:r>
        <w:rPr>
          <w:rStyle w:val="pun"/>
        </w:rPr>
        <w:t>.</w:t>
      </w:r>
      <w:r>
        <w:rPr>
          <w:rStyle w:val="pln"/>
        </w:rPr>
        <w:t>parse</w:t>
      </w:r>
      <w:r>
        <w:rPr>
          <w:rStyle w:val="pun"/>
        </w:rPr>
        <w:t>(</w:t>
      </w:r>
      <w:r>
        <w:rPr>
          <w:rStyle w:val="pln"/>
        </w:rPr>
        <w:t>posixOptions</w:t>
      </w:r>
      <w:r>
        <w:rPr>
          <w:rStyle w:val="pun"/>
        </w:rPr>
        <w:t>,</w:t>
      </w:r>
      <w:r>
        <w:rPr>
          <w:rStyle w:val="pln"/>
        </w:rPr>
        <w:t xml:space="preserve"> commandLineArguments</w:t>
      </w:r>
      <w:r>
        <w:rPr>
          <w:rStyle w:val="pun"/>
        </w:rPr>
        <w:t>);</w:t>
      </w:r>
    </w:p>
    <w:p w:rsidR="00AE2D69" w:rsidRDefault="00AE2D69" w:rsidP="00AE2D69">
      <w:pPr>
        <w:pStyle w:val="PrformatHTML"/>
        <w:rPr>
          <w:rStyle w:val="pln"/>
        </w:rPr>
      </w:pPr>
      <w:r>
        <w:rPr>
          <w:rStyle w:val="pln"/>
        </w:rPr>
        <w:t xml:space="preserve">         </w:t>
      </w:r>
      <w:r>
        <w:rPr>
          <w:rStyle w:val="kwd"/>
        </w:rPr>
        <w:t>if</w:t>
      </w:r>
      <w:r>
        <w:rPr>
          <w:rStyle w:val="pln"/>
        </w:rPr>
        <w:t xml:space="preserve"> </w:t>
      </w:r>
      <w:r>
        <w:rPr>
          <w:rStyle w:val="pun"/>
        </w:rPr>
        <w:t>(</w:t>
      </w:r>
      <w:r>
        <w:rPr>
          <w:rStyle w:val="pln"/>
        </w:rPr>
        <w:t xml:space="preserve"> commandLine</w:t>
      </w:r>
      <w:r>
        <w:rPr>
          <w:rStyle w:val="pun"/>
        </w:rPr>
        <w:t>.</w:t>
      </w:r>
      <w:r>
        <w:rPr>
          <w:rStyle w:val="pln"/>
        </w:rPr>
        <w:t>hasOption</w:t>
      </w:r>
      <w:r>
        <w:rPr>
          <w:rStyle w:val="pun"/>
        </w:rPr>
        <w:t>(</w:t>
      </w:r>
      <w:r>
        <w:rPr>
          <w:rStyle w:val="str"/>
          <w:rFonts w:eastAsiaTheme="majorEastAsia"/>
        </w:rPr>
        <w:t>"display"</w:t>
      </w:r>
      <w:r>
        <w:rPr>
          <w:rStyle w:val="pun"/>
        </w:rPr>
        <w:t>)</w:t>
      </w: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typ"/>
          <w:rFonts w:eastAsiaTheme="majorEastAsia"/>
        </w:rPr>
        <w:t>System</w:t>
      </w:r>
      <w:r>
        <w:rPr>
          <w:rStyle w:val="pun"/>
        </w:rPr>
        <w:t>.</w:t>
      </w:r>
      <w:r>
        <w:rPr>
          <w:rStyle w:val="kwd"/>
        </w:rPr>
        <w:t>out</w:t>
      </w:r>
      <w:r>
        <w:rPr>
          <w:rStyle w:val="pun"/>
        </w:rPr>
        <w:t>.</w:t>
      </w:r>
      <w:r>
        <w:rPr>
          <w:rStyle w:val="pln"/>
        </w:rPr>
        <w:t>println</w:t>
      </w:r>
      <w:r>
        <w:rPr>
          <w:rStyle w:val="pun"/>
        </w:rPr>
        <w:t>(</w:t>
      </w:r>
      <w:r>
        <w:rPr>
          <w:rStyle w:val="str"/>
          <w:rFonts w:eastAsiaTheme="majorEastAsia"/>
        </w:rPr>
        <w:t>"You want a display!"</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kwd"/>
        </w:rPr>
        <w:t>catch</w:t>
      </w:r>
      <w:r>
        <w:rPr>
          <w:rStyle w:val="pln"/>
        </w:rPr>
        <w:t xml:space="preserve"> </w:t>
      </w:r>
      <w:r>
        <w:rPr>
          <w:rStyle w:val="pun"/>
        </w:rPr>
        <w:t>(</w:t>
      </w:r>
      <w:r>
        <w:rPr>
          <w:rStyle w:val="typ"/>
          <w:rFonts w:eastAsiaTheme="majorEastAsia"/>
        </w:rPr>
        <w:t>ParseException</w:t>
      </w:r>
      <w:r>
        <w:rPr>
          <w:rStyle w:val="pln"/>
        </w:rPr>
        <w:t xml:space="preserve"> parseException</w:t>
      </w:r>
      <w:r>
        <w:rPr>
          <w:rStyle w:val="pun"/>
        </w:rPr>
        <w:t>)</w:t>
      </w:r>
      <w:r>
        <w:rPr>
          <w:rStyle w:val="pln"/>
        </w:rPr>
        <w:t xml:space="preserve">  </w:t>
      </w:r>
      <w:r>
        <w:rPr>
          <w:rStyle w:val="com"/>
          <w:rFonts w:eastAsiaTheme="majorEastAsia"/>
        </w:rPr>
        <w:t>// checked exception</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typ"/>
          <w:rFonts w:eastAsiaTheme="majorEastAsia"/>
        </w:rPr>
        <w:t>System</w:t>
      </w:r>
      <w:r>
        <w:rPr>
          <w:rStyle w:val="pun"/>
        </w:rPr>
        <w:t>.</w:t>
      </w:r>
      <w:r>
        <w:rPr>
          <w:rStyle w:val="pln"/>
        </w:rPr>
        <w:t>err</w:t>
      </w:r>
      <w:r>
        <w:rPr>
          <w:rStyle w:val="pun"/>
        </w:rPr>
        <w:t>.</w:t>
      </w:r>
      <w:r>
        <w:rPr>
          <w:rStyle w:val="pln"/>
        </w:rPr>
        <w:t>println</w:t>
      </w:r>
      <w:r>
        <w:rPr>
          <w:rStyle w:val="pun"/>
        </w:rPr>
        <w:t>(</w:t>
      </w:r>
    </w:p>
    <w:p w:rsidR="00AE2D69" w:rsidRDefault="00AE2D69" w:rsidP="00AE2D69">
      <w:pPr>
        <w:pStyle w:val="PrformatHTML"/>
        <w:rPr>
          <w:rStyle w:val="pln"/>
        </w:rPr>
      </w:pPr>
      <w:r>
        <w:rPr>
          <w:rStyle w:val="pln"/>
        </w:rPr>
        <w:t xml:space="preserve">              </w:t>
      </w:r>
      <w:r>
        <w:rPr>
          <w:rStyle w:val="str"/>
          <w:rFonts w:eastAsiaTheme="majorEastAsia"/>
        </w:rPr>
        <w:t>"Encountered exception while parsing using PosixParser:\n"</w:t>
      </w:r>
    </w:p>
    <w:p w:rsidR="00AE2D69" w:rsidRDefault="00AE2D69" w:rsidP="00AE2D69">
      <w:pPr>
        <w:pStyle w:val="PrformatHTML"/>
        <w:rPr>
          <w:rStyle w:val="pln"/>
        </w:rPr>
      </w:pPr>
      <w:r>
        <w:rPr>
          <w:rStyle w:val="pln"/>
        </w:rPr>
        <w:t xml:space="preserve">            </w:t>
      </w:r>
      <w:r>
        <w:rPr>
          <w:rStyle w:val="pun"/>
        </w:rPr>
        <w:t>+</w:t>
      </w:r>
      <w:r>
        <w:rPr>
          <w:rStyle w:val="pln"/>
        </w:rPr>
        <w:t xml:space="preserve"> parseException</w:t>
      </w:r>
      <w:r>
        <w:rPr>
          <w:rStyle w:val="pun"/>
        </w:rPr>
        <w:t>.</w:t>
      </w:r>
      <w:r>
        <w:rPr>
          <w:rStyle w:val="pln"/>
        </w:rPr>
        <w:t>getMessage</w:t>
      </w:r>
      <w:r>
        <w:rPr>
          <w:rStyle w:val="pun"/>
        </w:rPr>
        <w:t>()</w:t>
      </w: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p>
    <w:p w:rsidR="00AE2D69" w:rsidRDefault="00AE2D69" w:rsidP="00AE2D69">
      <w:pPr>
        <w:pStyle w:val="PrformatHTML"/>
        <w:rPr>
          <w:rStyle w:val="com"/>
          <w:rFonts w:eastAsiaTheme="majorEastAsia"/>
        </w:rPr>
      </w:pPr>
      <w:r>
        <w:rPr>
          <w:rStyle w:val="pln"/>
        </w:rPr>
        <w:t xml:space="preserve">   </w:t>
      </w:r>
      <w:r>
        <w:rPr>
          <w:rStyle w:val="com"/>
          <w:rFonts w:eastAsiaTheme="majorEastAsia"/>
        </w:rPr>
        <w:t>/**</w:t>
      </w:r>
    </w:p>
    <w:p w:rsidR="00AE2D69" w:rsidRDefault="00AE2D69" w:rsidP="00AE2D69">
      <w:pPr>
        <w:pStyle w:val="PrformatHTML"/>
        <w:rPr>
          <w:rStyle w:val="com"/>
          <w:rFonts w:eastAsiaTheme="majorEastAsia"/>
        </w:rPr>
      </w:pPr>
      <w:r>
        <w:rPr>
          <w:rStyle w:val="com"/>
          <w:rFonts w:eastAsiaTheme="majorEastAsia"/>
        </w:rPr>
        <w:t xml:space="preserve">    * Apply Apache Commons CLI GnuParser to command-line arguments.</w:t>
      </w:r>
    </w:p>
    <w:p w:rsidR="00AE2D69" w:rsidRDefault="00AE2D69" w:rsidP="00AE2D69">
      <w:pPr>
        <w:pStyle w:val="PrformatHTML"/>
        <w:rPr>
          <w:rStyle w:val="com"/>
          <w:rFonts w:eastAsiaTheme="majorEastAsia"/>
        </w:rPr>
      </w:pPr>
      <w:r>
        <w:rPr>
          <w:rStyle w:val="com"/>
          <w:rFonts w:eastAsiaTheme="majorEastAsia"/>
        </w:rPr>
        <w:t xml:space="preserve">    * </w:t>
      </w:r>
    </w:p>
    <w:p w:rsidR="00AE2D69" w:rsidRDefault="00AE2D69" w:rsidP="00AE2D69">
      <w:pPr>
        <w:pStyle w:val="PrformatHTML"/>
        <w:rPr>
          <w:rStyle w:val="com"/>
          <w:rFonts w:eastAsiaTheme="majorEastAsia"/>
        </w:rPr>
      </w:pPr>
      <w:r>
        <w:rPr>
          <w:rStyle w:val="com"/>
          <w:rFonts w:eastAsiaTheme="majorEastAsia"/>
        </w:rPr>
        <w:t xml:space="preserve">    * @param commandLineArguments Command-line arguments to be processed with</w:t>
      </w:r>
    </w:p>
    <w:p w:rsidR="00AE2D69" w:rsidRDefault="00AE2D69" w:rsidP="00AE2D69">
      <w:pPr>
        <w:pStyle w:val="PrformatHTML"/>
        <w:rPr>
          <w:rStyle w:val="com"/>
          <w:rFonts w:eastAsiaTheme="majorEastAsia"/>
        </w:rPr>
      </w:pPr>
      <w:r>
        <w:rPr>
          <w:rStyle w:val="com"/>
          <w:rFonts w:eastAsiaTheme="majorEastAsia"/>
        </w:rPr>
        <w:t xml:space="preserve">    *    Gnu-style parser.</w:t>
      </w:r>
    </w:p>
    <w:p w:rsidR="00AE2D69" w:rsidRDefault="00AE2D69" w:rsidP="00AE2D69">
      <w:pPr>
        <w:pStyle w:val="PrformatHTML"/>
        <w:rPr>
          <w:rStyle w:val="pln"/>
        </w:rPr>
      </w:pPr>
      <w:r>
        <w:rPr>
          <w:rStyle w:val="com"/>
          <w:rFonts w:eastAsiaTheme="majorEastAsia"/>
        </w:rPr>
        <w:t xml:space="preserve">    */</w:t>
      </w:r>
    </w:p>
    <w:p w:rsidR="00AE2D69" w:rsidRDefault="00AE2D69" w:rsidP="00AE2D69">
      <w:pPr>
        <w:pStyle w:val="PrformatHTML"/>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useGnuParser</w:t>
      </w:r>
      <w:r>
        <w:rPr>
          <w:rStyle w:val="pun"/>
        </w:rPr>
        <w:t>(</w:t>
      </w:r>
      <w:r>
        <w:rPr>
          <w:rStyle w:val="kwd"/>
        </w:rPr>
        <w:t>final</w:t>
      </w:r>
      <w:r>
        <w:rPr>
          <w:rStyle w:val="pln"/>
        </w:rPr>
        <w:t xml:space="preserve"> </w:t>
      </w:r>
      <w:r>
        <w:rPr>
          <w:rStyle w:val="typ"/>
          <w:rFonts w:eastAsiaTheme="majorEastAsia"/>
        </w:rPr>
        <w:t>String</w:t>
      </w:r>
      <w:r>
        <w:rPr>
          <w:rStyle w:val="pun"/>
        </w:rPr>
        <w:t>[]</w:t>
      </w:r>
      <w:r>
        <w:rPr>
          <w:rStyle w:val="pln"/>
        </w:rPr>
        <w:t xml:space="preserve"> commandLineArguments</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CommandLineParser</w:t>
      </w:r>
      <w:r>
        <w:rPr>
          <w:rStyle w:val="pln"/>
        </w:rPr>
        <w:t xml:space="preserve"> cmdLineGnuParser </w:t>
      </w:r>
      <w:r>
        <w:rPr>
          <w:rStyle w:val="pun"/>
        </w:rPr>
        <w:t>=</w:t>
      </w:r>
      <w:r>
        <w:rPr>
          <w:rStyle w:val="pln"/>
        </w:rPr>
        <w:t xml:space="preserve"> </w:t>
      </w:r>
      <w:r>
        <w:rPr>
          <w:rStyle w:val="kwd"/>
        </w:rPr>
        <w:t>new</w:t>
      </w:r>
      <w:r>
        <w:rPr>
          <w:rStyle w:val="pln"/>
        </w:rPr>
        <w:t xml:space="preserve"> </w:t>
      </w:r>
      <w:r>
        <w:rPr>
          <w:rStyle w:val="typ"/>
          <w:rFonts w:eastAsiaTheme="majorEastAsia"/>
        </w:rPr>
        <w:t>GnuParser</w:t>
      </w:r>
      <w:r>
        <w:rPr>
          <w:rStyle w:val="pun"/>
        </w:rPr>
        <w:t>();</w:t>
      </w:r>
    </w:p>
    <w:p w:rsidR="00AE2D69" w:rsidRDefault="00AE2D69" w:rsidP="00AE2D69">
      <w:pPr>
        <w:pStyle w:val="PrformatHTML"/>
        <w:rPr>
          <w:rStyle w:val="pln"/>
        </w:rPr>
      </w:pPr>
    </w:p>
    <w:p w:rsidR="00AE2D69" w:rsidRDefault="00AE2D69" w:rsidP="00AE2D69">
      <w:pPr>
        <w:pStyle w:val="PrformatHTML"/>
        <w:rPr>
          <w:rStyle w:val="pln"/>
        </w:rPr>
      </w:pPr>
      <w:r>
        <w:rPr>
          <w:rStyle w:val="pln"/>
        </w:rPr>
        <w:t xml:space="preserve">      </w:t>
      </w:r>
      <w:r>
        <w:rPr>
          <w:rStyle w:val="kwd"/>
        </w:rPr>
        <w:t>final</w:t>
      </w:r>
      <w:r>
        <w:rPr>
          <w:rStyle w:val="pln"/>
        </w:rPr>
        <w:t xml:space="preserve"> </w:t>
      </w:r>
      <w:r>
        <w:rPr>
          <w:rStyle w:val="typ"/>
          <w:rFonts w:eastAsiaTheme="majorEastAsia"/>
        </w:rPr>
        <w:t>Options</w:t>
      </w:r>
      <w:r>
        <w:rPr>
          <w:rStyle w:val="pln"/>
        </w:rPr>
        <w:t xml:space="preserve"> gnuOptions </w:t>
      </w:r>
      <w:r>
        <w:rPr>
          <w:rStyle w:val="pun"/>
        </w:rPr>
        <w:t>=</w:t>
      </w:r>
      <w:r>
        <w:rPr>
          <w:rStyle w:val="pln"/>
        </w:rPr>
        <w:t xml:space="preserve"> constructGnuOptions</w:t>
      </w:r>
      <w:r>
        <w:rPr>
          <w:rStyle w:val="pun"/>
        </w:rPr>
        <w:t>();</w:t>
      </w:r>
    </w:p>
    <w:p w:rsidR="00AE2D69" w:rsidRDefault="00AE2D69" w:rsidP="00AE2D69">
      <w:pPr>
        <w:pStyle w:val="PrformatHTML"/>
        <w:rPr>
          <w:rStyle w:val="pln"/>
        </w:rPr>
      </w:pPr>
      <w:r>
        <w:rPr>
          <w:rStyle w:val="pln"/>
        </w:rPr>
        <w:t xml:space="preserve">      </w:t>
      </w:r>
      <w:r>
        <w:rPr>
          <w:rStyle w:val="typ"/>
          <w:rFonts w:eastAsiaTheme="majorEastAsia"/>
        </w:rPr>
        <w:t>CommandLine</w:t>
      </w:r>
      <w:r>
        <w:rPr>
          <w:rStyle w:val="pln"/>
        </w:rPr>
        <w:t xml:space="preserve"> commandLine</w:t>
      </w:r>
      <w:r>
        <w:rPr>
          <w:rStyle w:val="pun"/>
        </w:rPr>
        <w:t>;</w:t>
      </w:r>
    </w:p>
    <w:p w:rsidR="00AE2D69" w:rsidRDefault="00AE2D69" w:rsidP="00AE2D69">
      <w:pPr>
        <w:pStyle w:val="PrformatHTML"/>
        <w:rPr>
          <w:rStyle w:val="pln"/>
        </w:rPr>
      </w:pPr>
      <w:r>
        <w:rPr>
          <w:rStyle w:val="pln"/>
        </w:rPr>
        <w:t xml:space="preserve">      </w:t>
      </w:r>
      <w:r>
        <w:rPr>
          <w:rStyle w:val="kwd"/>
        </w:rPr>
        <w:t>try</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commandLine </w:t>
      </w:r>
      <w:r>
        <w:rPr>
          <w:rStyle w:val="pun"/>
        </w:rPr>
        <w:t>=</w:t>
      </w:r>
      <w:r>
        <w:rPr>
          <w:rStyle w:val="pln"/>
        </w:rPr>
        <w:t xml:space="preserve"> cmdLineGnuParser</w:t>
      </w:r>
      <w:r>
        <w:rPr>
          <w:rStyle w:val="pun"/>
        </w:rPr>
        <w:t>.</w:t>
      </w:r>
      <w:r>
        <w:rPr>
          <w:rStyle w:val="pln"/>
        </w:rPr>
        <w:t>parse</w:t>
      </w:r>
      <w:r>
        <w:rPr>
          <w:rStyle w:val="pun"/>
        </w:rPr>
        <w:t>(</w:t>
      </w:r>
      <w:r>
        <w:rPr>
          <w:rStyle w:val="pln"/>
        </w:rPr>
        <w:t>gnuOptions</w:t>
      </w:r>
      <w:r>
        <w:rPr>
          <w:rStyle w:val="pun"/>
        </w:rPr>
        <w:t>,</w:t>
      </w:r>
      <w:r>
        <w:rPr>
          <w:rStyle w:val="pln"/>
        </w:rPr>
        <w:t xml:space="preserve"> commandLineArguments</w:t>
      </w:r>
      <w:r>
        <w:rPr>
          <w:rStyle w:val="pun"/>
        </w:rPr>
        <w:t>);</w:t>
      </w:r>
    </w:p>
    <w:p w:rsidR="00AE2D69" w:rsidRDefault="00AE2D69" w:rsidP="00AE2D69">
      <w:pPr>
        <w:pStyle w:val="PrformatHTML"/>
        <w:rPr>
          <w:rStyle w:val="pln"/>
        </w:rPr>
      </w:pPr>
      <w:r>
        <w:rPr>
          <w:rStyle w:val="pln"/>
        </w:rPr>
        <w:t xml:space="preserve">         </w:t>
      </w:r>
      <w:r>
        <w:rPr>
          <w:rStyle w:val="kwd"/>
        </w:rPr>
        <w:t>if</w:t>
      </w:r>
      <w:r>
        <w:rPr>
          <w:rStyle w:val="pln"/>
        </w:rPr>
        <w:t xml:space="preserve"> </w:t>
      </w:r>
      <w:r>
        <w:rPr>
          <w:rStyle w:val="pun"/>
        </w:rPr>
        <w:t>(</w:t>
      </w:r>
      <w:r>
        <w:rPr>
          <w:rStyle w:val="pln"/>
        </w:rPr>
        <w:t xml:space="preserve"> commandLine</w:t>
      </w:r>
      <w:r>
        <w:rPr>
          <w:rStyle w:val="pun"/>
        </w:rPr>
        <w:t>.</w:t>
      </w:r>
      <w:r>
        <w:rPr>
          <w:rStyle w:val="pln"/>
        </w:rPr>
        <w:t>hasOption</w:t>
      </w:r>
      <w:r>
        <w:rPr>
          <w:rStyle w:val="pun"/>
        </w:rPr>
        <w:t>(</w:t>
      </w:r>
      <w:r>
        <w:rPr>
          <w:rStyle w:val="str"/>
          <w:rFonts w:eastAsiaTheme="majorEastAsia"/>
        </w:rPr>
        <w:t>"p"</w:t>
      </w:r>
      <w:r>
        <w:rPr>
          <w:rStyle w:val="pun"/>
        </w:rPr>
        <w:t>)</w:t>
      </w: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typ"/>
          <w:rFonts w:eastAsiaTheme="majorEastAsia"/>
        </w:rPr>
        <w:t>System</w:t>
      </w:r>
      <w:r>
        <w:rPr>
          <w:rStyle w:val="pun"/>
        </w:rPr>
        <w:t>.</w:t>
      </w:r>
      <w:r>
        <w:rPr>
          <w:rStyle w:val="kwd"/>
        </w:rPr>
        <w:t>out</w:t>
      </w:r>
      <w:r>
        <w:rPr>
          <w:rStyle w:val="pun"/>
        </w:rPr>
        <w:t>.</w:t>
      </w:r>
      <w:r>
        <w:rPr>
          <w:rStyle w:val="pln"/>
        </w:rPr>
        <w:t>println</w:t>
      </w:r>
      <w:r>
        <w:rPr>
          <w:rStyle w:val="pun"/>
        </w:rPr>
        <w:t>(</w:t>
      </w:r>
      <w:r>
        <w:rPr>
          <w:rStyle w:val="str"/>
          <w:rFonts w:eastAsiaTheme="majorEastAsia"/>
        </w:rPr>
        <w:t>"You want to print (p chosen)!"</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kwd"/>
        </w:rPr>
        <w:t>if</w:t>
      </w:r>
      <w:r>
        <w:rPr>
          <w:rStyle w:val="pln"/>
        </w:rPr>
        <w:t xml:space="preserve"> </w:t>
      </w:r>
      <w:r>
        <w:rPr>
          <w:rStyle w:val="pun"/>
        </w:rPr>
        <w:t>(</w:t>
      </w:r>
      <w:r>
        <w:rPr>
          <w:rStyle w:val="pln"/>
        </w:rPr>
        <w:t xml:space="preserve"> commandLine</w:t>
      </w:r>
      <w:r>
        <w:rPr>
          <w:rStyle w:val="pun"/>
        </w:rPr>
        <w:t>.</w:t>
      </w:r>
      <w:r>
        <w:rPr>
          <w:rStyle w:val="pln"/>
        </w:rPr>
        <w:t>hasOption</w:t>
      </w:r>
      <w:r>
        <w:rPr>
          <w:rStyle w:val="pun"/>
        </w:rPr>
        <w:t>(</w:t>
      </w:r>
      <w:r>
        <w:rPr>
          <w:rStyle w:val="str"/>
          <w:rFonts w:eastAsiaTheme="majorEastAsia"/>
        </w:rPr>
        <w:t>"print"</w:t>
      </w:r>
      <w:r>
        <w:rPr>
          <w:rStyle w:val="pun"/>
        </w:rPr>
        <w:t>)</w:t>
      </w: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typ"/>
          <w:rFonts w:eastAsiaTheme="majorEastAsia"/>
        </w:rPr>
        <w:t>System</w:t>
      </w:r>
      <w:r>
        <w:rPr>
          <w:rStyle w:val="pun"/>
        </w:rPr>
        <w:t>.</w:t>
      </w:r>
      <w:r>
        <w:rPr>
          <w:rStyle w:val="kwd"/>
        </w:rPr>
        <w:t>out</w:t>
      </w:r>
      <w:r>
        <w:rPr>
          <w:rStyle w:val="pun"/>
        </w:rPr>
        <w:t>.</w:t>
      </w:r>
      <w:r>
        <w:rPr>
          <w:rStyle w:val="pln"/>
        </w:rPr>
        <w:t>println</w:t>
      </w:r>
      <w:r>
        <w:rPr>
          <w:rStyle w:val="pun"/>
        </w:rPr>
        <w:t>(</w:t>
      </w:r>
      <w:r>
        <w:rPr>
          <w:rStyle w:val="str"/>
          <w:rFonts w:eastAsiaTheme="majorEastAsia"/>
        </w:rPr>
        <w:t>"You want to print (print chosen)!"</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kwd"/>
        </w:rPr>
        <w:t>if</w:t>
      </w:r>
      <w:r>
        <w:rPr>
          <w:rStyle w:val="pln"/>
        </w:rPr>
        <w:t xml:space="preserve"> </w:t>
      </w:r>
      <w:r>
        <w:rPr>
          <w:rStyle w:val="pun"/>
        </w:rPr>
        <w:t>(</w:t>
      </w:r>
      <w:r>
        <w:rPr>
          <w:rStyle w:val="pln"/>
        </w:rPr>
        <w:t xml:space="preserve"> commandLine</w:t>
      </w:r>
      <w:r>
        <w:rPr>
          <w:rStyle w:val="pun"/>
        </w:rPr>
        <w:t>.</w:t>
      </w:r>
      <w:r>
        <w:rPr>
          <w:rStyle w:val="pln"/>
        </w:rPr>
        <w:t>hasOption</w:t>
      </w:r>
      <w:r>
        <w:rPr>
          <w:rStyle w:val="pun"/>
        </w:rPr>
        <w:t>(</w:t>
      </w:r>
      <w:r>
        <w:rPr>
          <w:rStyle w:val="str"/>
          <w:rFonts w:eastAsiaTheme="majorEastAsia"/>
        </w:rPr>
        <w:t>'g'</w:t>
      </w:r>
      <w:r>
        <w:rPr>
          <w:rStyle w:val="pun"/>
        </w:rPr>
        <w:t>)</w:t>
      </w: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typ"/>
          <w:rFonts w:eastAsiaTheme="majorEastAsia"/>
        </w:rPr>
        <w:t>System</w:t>
      </w:r>
      <w:r>
        <w:rPr>
          <w:rStyle w:val="pun"/>
        </w:rPr>
        <w:t>.</w:t>
      </w:r>
      <w:r>
        <w:rPr>
          <w:rStyle w:val="kwd"/>
        </w:rPr>
        <w:t>out</w:t>
      </w:r>
      <w:r>
        <w:rPr>
          <w:rStyle w:val="pun"/>
        </w:rPr>
        <w:t>.</w:t>
      </w:r>
      <w:r>
        <w:rPr>
          <w:rStyle w:val="pln"/>
        </w:rPr>
        <w:t>println</w:t>
      </w:r>
      <w:r>
        <w:rPr>
          <w:rStyle w:val="pun"/>
        </w:rPr>
        <w:t>(</w:t>
      </w:r>
      <w:r>
        <w:rPr>
          <w:rStyle w:val="str"/>
          <w:rFonts w:eastAsiaTheme="majorEastAsia"/>
        </w:rPr>
        <w:t>"You want a GUI!"</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kwd"/>
        </w:rPr>
        <w:t>if</w:t>
      </w:r>
      <w:r>
        <w:rPr>
          <w:rStyle w:val="pln"/>
        </w:rPr>
        <w:t xml:space="preserve"> </w:t>
      </w:r>
      <w:r>
        <w:rPr>
          <w:rStyle w:val="pun"/>
        </w:rPr>
        <w:t>(</w:t>
      </w:r>
      <w:r>
        <w:rPr>
          <w:rStyle w:val="pln"/>
        </w:rPr>
        <w:t xml:space="preserve"> commandLine</w:t>
      </w:r>
      <w:r>
        <w:rPr>
          <w:rStyle w:val="pun"/>
        </w:rPr>
        <w:t>.</w:t>
      </w:r>
      <w:r>
        <w:rPr>
          <w:rStyle w:val="pln"/>
        </w:rPr>
        <w:t>hasOption</w:t>
      </w:r>
      <w:r>
        <w:rPr>
          <w:rStyle w:val="pun"/>
        </w:rPr>
        <w:t>(</w:t>
      </w:r>
      <w:r>
        <w:rPr>
          <w:rStyle w:val="str"/>
          <w:rFonts w:eastAsiaTheme="majorEastAsia"/>
        </w:rPr>
        <w:t>"n"</w:t>
      </w:r>
      <w:r>
        <w:rPr>
          <w:rStyle w:val="pun"/>
        </w:rPr>
        <w:t>)</w:t>
      </w: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typ"/>
          <w:rFonts w:eastAsiaTheme="majorEastAsia"/>
        </w:rPr>
        <w:t>System</w:t>
      </w:r>
      <w:r>
        <w:rPr>
          <w:rStyle w:val="pun"/>
        </w:rPr>
        <w:t>.</w:t>
      </w:r>
      <w:r>
        <w:rPr>
          <w:rStyle w:val="kwd"/>
        </w:rPr>
        <w:t>out</w:t>
      </w:r>
      <w:r>
        <w:rPr>
          <w:rStyle w:val="pun"/>
        </w:rPr>
        <w:t>.</w:t>
      </w:r>
      <w:r>
        <w:rPr>
          <w:rStyle w:val="pln"/>
        </w:rPr>
        <w:t>println</w:t>
      </w:r>
      <w:r>
        <w:rPr>
          <w:rStyle w:val="pun"/>
        </w:rPr>
        <w:t>(</w:t>
      </w:r>
    </w:p>
    <w:p w:rsidR="00AE2D69" w:rsidRDefault="00AE2D69" w:rsidP="00AE2D69">
      <w:pPr>
        <w:pStyle w:val="PrformatHTML"/>
        <w:rPr>
          <w:rStyle w:val="pln"/>
        </w:rPr>
      </w:pPr>
      <w:r>
        <w:rPr>
          <w:rStyle w:val="pln"/>
        </w:rPr>
        <w:t xml:space="preserve">               </w:t>
      </w:r>
      <w:r>
        <w:rPr>
          <w:rStyle w:val="str"/>
          <w:rFonts w:eastAsiaTheme="majorEastAsia"/>
        </w:rPr>
        <w:t>"You selected the number "</w:t>
      </w:r>
      <w:r>
        <w:rPr>
          <w:rStyle w:val="pln"/>
        </w:rPr>
        <w:t xml:space="preserve"> </w:t>
      </w:r>
      <w:r>
        <w:rPr>
          <w:rStyle w:val="pun"/>
        </w:rPr>
        <w:t>+</w:t>
      </w:r>
      <w:r>
        <w:rPr>
          <w:rStyle w:val="pln"/>
        </w:rPr>
        <w:t xml:space="preserve"> commandLine</w:t>
      </w:r>
      <w:r>
        <w:rPr>
          <w:rStyle w:val="pun"/>
        </w:rPr>
        <w:t>.</w:t>
      </w:r>
      <w:r>
        <w:rPr>
          <w:rStyle w:val="pln"/>
        </w:rPr>
        <w:t>getOptionValue</w:t>
      </w:r>
      <w:r>
        <w:rPr>
          <w:rStyle w:val="pun"/>
        </w:rPr>
        <w:t>(</w:t>
      </w:r>
      <w:r>
        <w:rPr>
          <w:rStyle w:val="str"/>
          <w:rFonts w:eastAsiaTheme="majorEastAsia"/>
        </w:rPr>
        <w:t>"n"</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kwd"/>
        </w:rPr>
        <w:t>catch</w:t>
      </w:r>
      <w:r>
        <w:rPr>
          <w:rStyle w:val="pln"/>
        </w:rPr>
        <w:t xml:space="preserve"> </w:t>
      </w:r>
      <w:r>
        <w:rPr>
          <w:rStyle w:val="pun"/>
        </w:rPr>
        <w:t>(</w:t>
      </w:r>
      <w:r>
        <w:rPr>
          <w:rStyle w:val="typ"/>
          <w:rFonts w:eastAsiaTheme="majorEastAsia"/>
        </w:rPr>
        <w:t>ParseException</w:t>
      </w:r>
      <w:r>
        <w:rPr>
          <w:rStyle w:val="pln"/>
        </w:rPr>
        <w:t xml:space="preserve"> parseException</w:t>
      </w:r>
      <w:r>
        <w:rPr>
          <w:rStyle w:val="pun"/>
        </w:rPr>
        <w:t>)</w:t>
      </w:r>
      <w:r>
        <w:rPr>
          <w:rStyle w:val="pln"/>
        </w:rPr>
        <w:t xml:space="preserve">  </w:t>
      </w:r>
      <w:r>
        <w:rPr>
          <w:rStyle w:val="com"/>
          <w:rFonts w:eastAsiaTheme="majorEastAsia"/>
        </w:rPr>
        <w:t>// checked exception</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typ"/>
          <w:rFonts w:eastAsiaTheme="majorEastAsia"/>
        </w:rPr>
        <w:t>System</w:t>
      </w:r>
      <w:r>
        <w:rPr>
          <w:rStyle w:val="pun"/>
        </w:rPr>
        <w:t>.</w:t>
      </w:r>
      <w:r>
        <w:rPr>
          <w:rStyle w:val="pln"/>
        </w:rPr>
        <w:t>err</w:t>
      </w:r>
      <w:r>
        <w:rPr>
          <w:rStyle w:val="pun"/>
        </w:rPr>
        <w:t>.</w:t>
      </w:r>
      <w:r>
        <w:rPr>
          <w:rStyle w:val="pln"/>
        </w:rPr>
        <w:t>println</w:t>
      </w:r>
      <w:r>
        <w:rPr>
          <w:rStyle w:val="pun"/>
        </w:rPr>
        <w:t>(</w:t>
      </w:r>
    </w:p>
    <w:p w:rsidR="00AE2D69" w:rsidRDefault="00AE2D69" w:rsidP="00AE2D69">
      <w:pPr>
        <w:pStyle w:val="PrformatHTML"/>
        <w:rPr>
          <w:rStyle w:val="pln"/>
        </w:rPr>
      </w:pPr>
      <w:r>
        <w:rPr>
          <w:rStyle w:val="pln"/>
        </w:rPr>
        <w:t xml:space="preserve">              </w:t>
      </w:r>
      <w:r>
        <w:rPr>
          <w:rStyle w:val="str"/>
          <w:rFonts w:eastAsiaTheme="majorEastAsia"/>
        </w:rPr>
        <w:t>"Encountered exception while parsing using GnuParser:\n"</w:t>
      </w:r>
    </w:p>
    <w:p w:rsidR="00AE2D69" w:rsidRDefault="00AE2D69" w:rsidP="00AE2D69">
      <w:pPr>
        <w:pStyle w:val="PrformatHTML"/>
        <w:rPr>
          <w:rStyle w:val="pln"/>
        </w:rPr>
      </w:pPr>
      <w:r>
        <w:rPr>
          <w:rStyle w:val="pln"/>
        </w:rPr>
        <w:t xml:space="preserve">            </w:t>
      </w:r>
      <w:r>
        <w:rPr>
          <w:rStyle w:val="pun"/>
        </w:rPr>
        <w:t>+</w:t>
      </w:r>
      <w:r>
        <w:rPr>
          <w:rStyle w:val="pln"/>
        </w:rPr>
        <w:t xml:space="preserve"> parseException</w:t>
      </w:r>
      <w:r>
        <w:rPr>
          <w:rStyle w:val="pun"/>
        </w:rPr>
        <w:t>.</w:t>
      </w:r>
      <w:r>
        <w:rPr>
          <w:rStyle w:val="pln"/>
        </w:rPr>
        <w:t>getMessage</w:t>
      </w:r>
      <w:r>
        <w:rPr>
          <w:rStyle w:val="pun"/>
        </w:rPr>
        <w:t>()</w:t>
      </w:r>
      <w:r>
        <w:rPr>
          <w:rStyle w:val="pln"/>
        </w:rPr>
        <w:t xml:space="preserve"> </w:t>
      </w:r>
      <w:r>
        <w:rPr>
          <w:rStyle w:val="pun"/>
        </w:rPr>
        <w:t>);</w:t>
      </w:r>
    </w:p>
    <w:p w:rsidR="00AE2D69" w:rsidRDefault="00AE2D69" w:rsidP="00AE2D69">
      <w:pPr>
        <w:pStyle w:val="PrformatHTML"/>
        <w:rPr>
          <w:rStyle w:val="pln"/>
        </w:rPr>
      </w:pPr>
      <w:r>
        <w:rPr>
          <w:rStyle w:val="pln"/>
        </w:rPr>
        <w:t xml:space="preserve">      </w:t>
      </w:r>
      <w:r>
        <w:rPr>
          <w:rStyle w:val="pun"/>
        </w:rPr>
        <w:t>}</w:t>
      </w:r>
    </w:p>
    <w:p w:rsidR="00AE2D69" w:rsidRDefault="00AE2D69" w:rsidP="00AE2D69">
      <w:pPr>
        <w:pStyle w:val="PrformatHTML"/>
      </w:pPr>
      <w:r>
        <w:rPr>
          <w:rStyle w:val="pln"/>
        </w:rPr>
        <w:t xml:space="preserve">   </w:t>
      </w:r>
      <w:r>
        <w:rPr>
          <w:rStyle w:val="pun"/>
        </w:rPr>
        <w:t>}</w:t>
      </w:r>
    </w:p>
    <w:p w:rsidR="00AE2D69" w:rsidRDefault="00AE2D69" w:rsidP="00AE2D69">
      <w:pPr>
        <w:pStyle w:val="NormalWeb"/>
      </w:pPr>
      <w:r>
        <w:t>When the above code is executed, its output looks like that shown in the next two screen snapshots:</w:t>
      </w:r>
    </w:p>
    <w:p w:rsidR="00AE2D69" w:rsidRDefault="00AE2D69" w:rsidP="00AE2D69">
      <w:pPr>
        <w:pStyle w:val="NormalWeb"/>
      </w:pPr>
      <w:r>
        <w:rPr>
          <w:rStyle w:val="lev"/>
        </w:rPr>
        <w:t>PosixParser Results</w:t>
      </w:r>
    </w:p>
    <w:p w:rsidR="00AE2D69" w:rsidRDefault="00AE2D69" w:rsidP="00AE2D69">
      <w:r>
        <w:rPr>
          <w:noProof/>
          <w:color w:val="0000FF"/>
          <w:lang w:eastAsia="fr-FR"/>
        </w:rPr>
        <w:drawing>
          <wp:inline distT="0" distB="0" distL="0" distR="0">
            <wp:extent cx="3051810" cy="829310"/>
            <wp:effectExtent l="0" t="0" r="0" b="8890"/>
            <wp:docPr id="16" name="Image 16" descr="http://1.bp.blogspot.com/_sDOe5HxTdMk/SRke94kmB7I/AAAAAAAAAsQ/9NlTmlAgsMU/s320/cliOutputPosixOption.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7275287693232050" descr="http://1.bp.blogspot.com/_sDOe5HxTdMk/SRke94kmB7I/AAAAAAAAAsQ/9NlTmlAgsMU/s320/cliOutputPosixOption.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51810" cy="829310"/>
                    </a:xfrm>
                    <a:prstGeom prst="rect">
                      <a:avLst/>
                    </a:prstGeom>
                    <a:noFill/>
                    <a:ln>
                      <a:noFill/>
                    </a:ln>
                  </pic:spPr>
                </pic:pic>
              </a:graphicData>
            </a:graphic>
          </wp:inline>
        </w:drawing>
      </w:r>
    </w:p>
    <w:p w:rsidR="00AE2D69" w:rsidRDefault="00AE2D69" w:rsidP="00AE2D69">
      <w:pPr>
        <w:pStyle w:val="NormalWeb"/>
      </w:pPr>
      <w:r>
        <w:rPr>
          <w:rStyle w:val="lev"/>
        </w:rPr>
        <w:t>GNU Parser Results</w:t>
      </w:r>
    </w:p>
    <w:p w:rsidR="00AE2D69" w:rsidRDefault="00AE2D69" w:rsidP="00AE2D69">
      <w:r>
        <w:rPr>
          <w:noProof/>
          <w:color w:val="0000FF"/>
          <w:lang w:eastAsia="fr-FR"/>
        </w:rPr>
        <w:drawing>
          <wp:inline distT="0" distB="0" distL="0" distR="0">
            <wp:extent cx="3051810" cy="829310"/>
            <wp:effectExtent l="0" t="0" r="0" b="8890"/>
            <wp:docPr id="15" name="Image 15" descr="http://1.bp.blogspot.com/_sDOe5HxTdMk/SRkfIqNDw0I/AAAAAAAAAsY/M0xgkvnU1KI/s320/cliOutputGnuOption.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7275472814981954" descr="http://1.bp.blogspot.com/_sDOe5HxTdMk/SRkfIqNDw0I/AAAAAAAAAsY/M0xgkvnU1KI/s320/cliOutputGnuOption.pn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51810" cy="829310"/>
                    </a:xfrm>
                    <a:prstGeom prst="rect">
                      <a:avLst/>
                    </a:prstGeom>
                    <a:noFill/>
                    <a:ln>
                      <a:noFill/>
                    </a:ln>
                  </pic:spPr>
                </pic:pic>
              </a:graphicData>
            </a:graphic>
          </wp:inline>
        </w:drawing>
      </w:r>
    </w:p>
    <w:p w:rsidR="00AE2D69" w:rsidRDefault="00AE2D69" w:rsidP="00AE2D69">
      <w:pPr>
        <w:pStyle w:val="NormalWeb"/>
      </w:pPr>
      <w:r>
        <w:rPr>
          <w:rStyle w:val="lev"/>
        </w:rPr>
        <w:t>The Complete Example</w:t>
      </w:r>
    </w:p>
    <w:p w:rsidR="00AE2D69" w:rsidRDefault="00AE2D69" w:rsidP="00AE2D69">
      <w:pPr>
        <w:pStyle w:val="NormalWeb"/>
      </w:pPr>
      <w:r>
        <w:t>The complete code for the example application from which portions were shown above is now listed for convenience.</w:t>
      </w:r>
    </w:p>
    <w:p w:rsidR="00AE2D69" w:rsidRDefault="00AE2D69"/>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package dustin.examples.cli;</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import java.io.IOException;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import java.io.OutputStream;</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import java.io.PrintWriter;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import org.apache.commons.cli.CommandLine;</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import org.apache.commons.cli.CommandLineParser;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import org.apache.commons.cli.GnuParser;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import org.apache.commons.cli.HelpFormatter;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import org.apache.commons.cli.Options;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import org.apache.commons.cli.ParseException;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import org.apache.commons.cli.PosixParser;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Main example demonstrating Apache Commons CLI.  Apache Commons CLI and more</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details on it are available at </w:t>
      </w:r>
      <w:hyperlink r:id="rId75" w:history="1">
        <w:r w:rsidRPr="0002079A">
          <w:rPr>
            <w:rFonts w:ascii="Courier New" w:eastAsia="Times New Roman" w:hAnsi="Courier New" w:cs="Courier New"/>
            <w:color w:val="0000FF"/>
            <w:sz w:val="20"/>
            <w:szCs w:val="20"/>
            <w:u w:val="single"/>
            <w:lang w:eastAsia="fr-FR"/>
          </w:rPr>
          <w:t>http://commons.apache.org/cli/</w:t>
        </w:r>
      </w:hyperlink>
      <w:r w:rsidRPr="0002079A">
        <w:rPr>
          <w:rFonts w:ascii="Courier New" w:eastAsia="Times New Roman" w:hAnsi="Courier New" w:cs="Courier New"/>
          <w:sz w:val="20"/>
          <w:szCs w:val="20"/>
          <w:lang w:eastAsia="fr-FR"/>
        </w:rPr>
        <w: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@author Dustin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public class MainCliExample</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private static Options options = new Options();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Apply Apache Commons CLI PosixParser to command-line arguments.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@param commandLineArguments Command-line arguments to be processed with</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Posix-style parser.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public static void usePosixParser(final String[] commandLineArguments)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CommandLineParser cmdLinePosixParser = new PosixParser();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Options posixOptions = constructPosixOptions();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CommandLine commandLine;</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try</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commandLine = cmdLinePosixParser.parse(posixOptions, commandLineArguments);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if ( commandLine.hasOption("display")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System.out.println("You want a display!");</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catch (ParseException parseException)  // checked exception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System.err.println(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"Encountered exception while parsing using PosixParser:\n"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parseException.getMessage()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Apply Apache Commons CLI GnuParser to command-line arguments.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@param commandLineArguments Command-line arguments to be processed with</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Gnu-style parser.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public static void useGnuParser(final String[] commandLineArguments)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CommandLineParser cmdLineGnuParser = new GnuParser();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Options gnuOptions = constructGnuOptions();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CommandLine commandLine;</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try</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commandLine = cmdLineGnuParser.parse(gnuOptions, commandLineArguments);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if ( commandLine.hasOption("p")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System.out.println("You want to print (p chosen)!");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if ( commandLine.hasOption("print")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System.out.println("You want to print (print chosen)!");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if ( commandLine.hasOption('g')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System.out.println("You want a GUI!");</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if ( commandLine.hasOption("n")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System.out.println(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"You selected the number " + commandLine.getOptionValue("n"));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catch (ParseException parseException)  // checked exception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System.err.println(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"Encountered exception while parsing using GnuParser:\n"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parseException.getMessage()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Construct and provide Posix-compatible Options.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@return Options expected from command-line of Posix form.</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public static Options constructPosixOptions()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Options posixOptions = new Options();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posixOptions.addOption("display", false, "Display the state.");</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return posixOptions;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Construct and provide GNU-compatible Options.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@return Options expected from command-line of GNU form.</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public static Options constructGnuOptions()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Options gnuOptions = new Options();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gnuOptions.addOption("p", "print", false, "Option for printing")</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.addOption("g", "gui", false, "HMI option")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.addOption("n", true, "Number of copies");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return gnuOptions;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Display command-line arguments without processing them in any further way.</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@param commandLineArguments Command-line arguments to be displayed.</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public static void displayProvidedCommandLineArguments(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String[] commandLineArguments,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OutputStream 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StringBuffer buffer = new StringBuffer();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for ( final String argument : commandLineArguments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buffer.append(argument).append("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try</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out.write((buffer.toString() + "\n").getBytes());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catch (IOException ioEx)</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System.err.println(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"WARNING: Exception encountered trying to write to OutputStream:\n"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ioEx.getMessage()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System.out.println(buffer.toString());</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Display example application header.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@out OutputStream to which header should be written.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public static void displayHeader(final OutputStream 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String header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"[Apache Commons CLI Example from Dustin's Software Development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"Cogitations and Speculations Blog]\n";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try</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out.write(header.getBytes());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catch (IOException ioEx)</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System.out.println(header);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Write the provided number of blank lines to the provided OutputStream.</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@param numberBlankLines Number of blank lines to write.</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@param out OutputStream to which to write the blank lines.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public static void displayBlankLines(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int numberBlankLines,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OutputStream 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try</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for (int i=0; i&lt;numberBlankLines; ++i)</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out.write("\n".getBytes());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catch (IOException ioEx)</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for (int i=0; i&lt;numberBlankLines; ++i)</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System.out.println();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Print usage information to provided OutputStream.</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@param applicationName Name of application to list in usage.</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@param options Command-line options to be part of usage.</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@param out OutputStream to which to write the usage information.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public static void printUsage(</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String applicationName,</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Options options,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OutputStream 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PrintWriter writer = new PrintWriter(out);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HelpFormatter usageFormatter = new HelpFormatter();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usageFormatter.printUsage(writer, 80, applicationName, options);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writer.flush();</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Write "help" to the provided OutputStream.</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public static void printHelp(</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Options options,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int printedRowWidth,</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String header,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String footer,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int spacesBeforeOption,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int spacesBeforeOptionDescription,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boolean displayUsage,</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OutputStream 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String commandLineSyntax = "java -cp ApacheCommonsCLI.jar";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PrintWriter writer = new PrintWriter(out);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HelpFormatter helpFormatter = new HelpFormatter();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helpFormatter.printHelp(</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writer,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printedRowWidth,</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commandLineSyntax,</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header,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options,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spacesBeforeOption,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spacesBeforeOptionDescription,</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footer,</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displayUsage);</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writer.flush();</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Main executable method used to demonstrate Apache Commons CLI.</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 @param commandLineArguments Commmand-line arguments.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public static void main(final String[] commandLineArguments)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final String applicationName = "MainCliExample";</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displayBlankLines(1, System.out);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displayHeader(System.out);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displayBlankLines(2, System.out);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if (commandLineArguments.length &lt; 1)</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System.out.println("-- USAGE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printUsage(applicationName + " (Posix)", constructPosixOptions(), System.out);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displayBlankLines(1, System.out);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printUsage(applicationName + " (Gnu)", constructGnuOptions(), System.out);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displayBlankLines(4, System.out);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System.out.println("-- HELP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printHelp(</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constructPosixOptions(), 80, "POSIX HELP", "End of POSIX Help",</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3, 5, true, System.out);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displayBlankLines(1, System.out);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printHelp(</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constructGnuOptions(), 80, "GNU HELP", "End of GNU Help",</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5, 3, true, System.out);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displayProvidedCommandLineArguments(commandLineArguments, System.out);</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usePosixParser(commandLineArguments);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//useGnuParser(commandLineArguments);</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 xml:space="preserve">   }</w:t>
      </w:r>
    </w:p>
    <w:p w:rsidR="0002079A" w:rsidRPr="0002079A" w:rsidRDefault="0002079A" w:rsidP="0002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02079A">
        <w:rPr>
          <w:rFonts w:ascii="Courier New" w:eastAsia="Times New Roman" w:hAnsi="Courier New" w:cs="Courier New"/>
          <w:sz w:val="20"/>
          <w:szCs w:val="20"/>
          <w:lang w:eastAsia="fr-FR"/>
        </w:rPr>
        <w:t>}</w:t>
      </w:r>
    </w:p>
    <w:p w:rsidR="0002079A" w:rsidRPr="0002079A" w:rsidRDefault="0002079A" w:rsidP="0002079A">
      <w:pPr>
        <w:spacing w:before="100" w:beforeAutospacing="1" w:after="100" w:afterAutospacing="1"/>
        <w:rPr>
          <w:rFonts w:ascii="Times New Roman" w:eastAsia="Times New Roman" w:hAnsi="Times New Roman"/>
          <w:lang w:eastAsia="fr-FR"/>
        </w:rPr>
      </w:pPr>
      <w:r w:rsidRPr="0002079A">
        <w:rPr>
          <w:rFonts w:ascii="Times New Roman" w:eastAsia="Times New Roman" w:hAnsi="Times New Roman"/>
          <w:b/>
          <w:bCs/>
          <w:lang w:eastAsia="fr-FR"/>
        </w:rPr>
        <w:t>Drawback of CLI: Version Issues</w:t>
      </w:r>
    </w:p>
    <w:p w:rsidR="0002079A" w:rsidRPr="0002079A" w:rsidRDefault="0002079A" w:rsidP="0002079A">
      <w:pPr>
        <w:spacing w:before="100" w:beforeAutospacing="1" w:after="100" w:afterAutospacing="1"/>
        <w:rPr>
          <w:rFonts w:ascii="Times New Roman" w:eastAsia="Times New Roman" w:hAnsi="Times New Roman"/>
          <w:lang w:eastAsia="fr-FR"/>
        </w:rPr>
      </w:pPr>
      <w:r w:rsidRPr="0002079A">
        <w:rPr>
          <w:rFonts w:ascii="Times New Roman" w:eastAsia="Times New Roman" w:hAnsi="Times New Roman"/>
          <w:lang w:eastAsia="fr-FR"/>
        </w:rPr>
        <w:t xml:space="preserve">One of the most significant drawbacks of Apache Commons CLI is the </w:t>
      </w:r>
      <w:hyperlink r:id="rId76" w:history="1">
        <w:r w:rsidRPr="0002079A">
          <w:rPr>
            <w:rFonts w:ascii="Times New Roman" w:eastAsia="Times New Roman" w:hAnsi="Times New Roman"/>
            <w:color w:val="0000FF"/>
            <w:u w:val="single"/>
            <w:lang w:eastAsia="fr-FR"/>
          </w:rPr>
          <w:t>CLI version paradox</w:t>
        </w:r>
      </w:hyperlink>
      <w:r w:rsidRPr="0002079A">
        <w:rPr>
          <w:rFonts w:ascii="Times New Roman" w:eastAsia="Times New Roman" w:hAnsi="Times New Roman"/>
          <w:lang w:eastAsia="fr-FR"/>
        </w:rPr>
        <w:t xml:space="preserve"> advertised on the </w:t>
      </w:r>
      <w:hyperlink r:id="rId77" w:anchor="a1.x_vs_2.x" w:history="1">
        <w:r w:rsidRPr="0002079A">
          <w:rPr>
            <w:rFonts w:ascii="Times New Roman" w:eastAsia="Times New Roman" w:hAnsi="Times New Roman"/>
            <w:color w:val="0000FF"/>
            <w:u w:val="single"/>
            <w:lang w:eastAsia="fr-FR"/>
          </w:rPr>
          <w:t>CLI's main page</w:t>
        </w:r>
      </w:hyperlink>
      <w:r w:rsidRPr="0002079A">
        <w:rPr>
          <w:rFonts w:ascii="Times New Roman" w:eastAsia="Times New Roman" w:hAnsi="Times New Roman"/>
          <w:lang w:eastAsia="fr-FR"/>
        </w:rPr>
        <w:t xml:space="preserve">. This </w:t>
      </w:r>
      <w:hyperlink r:id="rId78" w:history="1">
        <w:r w:rsidRPr="0002079A">
          <w:rPr>
            <w:rFonts w:ascii="Times New Roman" w:eastAsia="Times New Roman" w:hAnsi="Times New Roman"/>
            <w:color w:val="0000FF"/>
            <w:u w:val="single"/>
            <w:lang w:eastAsia="fr-FR"/>
          </w:rPr>
          <w:t>main CLI page</w:t>
        </w:r>
      </w:hyperlink>
      <w:r w:rsidRPr="0002079A">
        <w:rPr>
          <w:rFonts w:ascii="Times New Roman" w:eastAsia="Times New Roman" w:hAnsi="Times New Roman"/>
          <w:lang w:eastAsia="fr-FR"/>
        </w:rPr>
        <w:t xml:space="preserve"> points out that "the 2.x design is generally preferred" while also pointing out that, because there is no planned 2.0 release, "the 1.1 release is recommended to most users." I used CLI 1.1 for the examples in this blog entry.</w:t>
      </w:r>
    </w:p>
    <w:p w:rsidR="0002079A" w:rsidRPr="0002079A" w:rsidRDefault="0002079A" w:rsidP="0002079A">
      <w:pPr>
        <w:spacing w:before="100" w:beforeAutospacing="1" w:after="100" w:afterAutospacing="1"/>
        <w:rPr>
          <w:rFonts w:ascii="Times New Roman" w:eastAsia="Times New Roman" w:hAnsi="Times New Roman"/>
          <w:lang w:eastAsia="fr-FR"/>
        </w:rPr>
      </w:pPr>
      <w:r w:rsidRPr="0002079A">
        <w:rPr>
          <w:rFonts w:ascii="Times New Roman" w:eastAsia="Times New Roman" w:hAnsi="Times New Roman"/>
          <w:b/>
          <w:bCs/>
          <w:lang w:eastAsia="fr-FR"/>
        </w:rPr>
        <w:t>Conclusion</w:t>
      </w:r>
    </w:p>
    <w:p w:rsidR="0002079A" w:rsidRPr="0002079A" w:rsidRDefault="0002079A" w:rsidP="0002079A">
      <w:pPr>
        <w:spacing w:before="100" w:beforeAutospacing="1" w:after="100" w:afterAutospacing="1"/>
        <w:rPr>
          <w:rFonts w:ascii="Times New Roman" w:eastAsia="Times New Roman" w:hAnsi="Times New Roman"/>
          <w:lang w:eastAsia="fr-FR"/>
        </w:rPr>
      </w:pPr>
      <w:r w:rsidRPr="0002079A">
        <w:rPr>
          <w:rFonts w:ascii="Times New Roman" w:eastAsia="Times New Roman" w:hAnsi="Times New Roman"/>
          <w:lang w:eastAsia="fr-FR"/>
        </w:rPr>
        <w:t xml:space="preserve">The Apache Commons CLI is one of </w:t>
      </w:r>
      <w:hyperlink r:id="rId79" w:history="1">
        <w:r w:rsidRPr="0002079A">
          <w:rPr>
            <w:rFonts w:ascii="Times New Roman" w:eastAsia="Times New Roman" w:hAnsi="Times New Roman"/>
            <w:color w:val="0000FF"/>
            <w:u w:val="single"/>
            <w:lang w:eastAsia="fr-FR"/>
          </w:rPr>
          <w:t>many Java-based command-line argument parsing libraries</w:t>
        </w:r>
      </w:hyperlink>
      <w:r w:rsidRPr="0002079A">
        <w:rPr>
          <w:rFonts w:ascii="Times New Roman" w:eastAsia="Times New Roman" w:hAnsi="Times New Roman"/>
          <w:lang w:eastAsia="fr-FR"/>
        </w:rPr>
        <w:t xml:space="preserve"> that is available to make writing text-based and command-line based Java applications and tests easier. This example has shown how to use CLI to implement command-line parsing along with output of help and usage information. However, CLI has many more options and uses than shown here. Some of these are demonstrated in the easy-to-read </w:t>
      </w:r>
      <w:hyperlink r:id="rId80" w:history="1">
        <w:r w:rsidRPr="0002079A">
          <w:rPr>
            <w:rFonts w:ascii="Times New Roman" w:eastAsia="Times New Roman" w:hAnsi="Times New Roman"/>
            <w:color w:val="0000FF"/>
            <w:u w:val="single"/>
            <w:lang w:eastAsia="fr-FR"/>
          </w:rPr>
          <w:t>CLI Usage Scenarios</w:t>
        </w:r>
      </w:hyperlink>
      <w:r w:rsidRPr="0002079A">
        <w:rPr>
          <w:rFonts w:ascii="Times New Roman" w:eastAsia="Times New Roman" w:hAnsi="Times New Roman"/>
          <w:lang w:eastAsia="fr-FR"/>
        </w:rPr>
        <w:t xml:space="preserve"> document. Other useful introductions to Apache Commons CLI include </w:t>
      </w:r>
      <w:hyperlink r:id="rId81" w:history="1">
        <w:r w:rsidRPr="0002079A">
          <w:rPr>
            <w:rFonts w:ascii="Times New Roman" w:eastAsia="Times New Roman" w:hAnsi="Times New Roman"/>
            <w:color w:val="0000FF"/>
            <w:u w:val="single"/>
            <w:lang w:eastAsia="fr-FR"/>
          </w:rPr>
          <w:t>Parsing Simple Command Line Arguments in Java Using the Commons CLI Library</w:t>
        </w:r>
      </w:hyperlink>
      <w:r w:rsidRPr="0002079A">
        <w:rPr>
          <w:rFonts w:ascii="Times New Roman" w:eastAsia="Times New Roman" w:hAnsi="Times New Roman"/>
          <w:lang w:eastAsia="fr-FR"/>
        </w:rPr>
        <w:t xml:space="preserve">, </w:t>
      </w:r>
      <w:hyperlink r:id="rId82" w:history="1">
        <w:r w:rsidRPr="0002079A">
          <w:rPr>
            <w:rFonts w:ascii="Times New Roman" w:eastAsia="Times New Roman" w:hAnsi="Times New Roman"/>
            <w:color w:val="0000FF"/>
            <w:u w:val="single"/>
            <w:lang w:eastAsia="fr-FR"/>
          </w:rPr>
          <w:t>Process the Command Line with CLI in Java</w:t>
        </w:r>
      </w:hyperlink>
      <w:r w:rsidRPr="0002079A">
        <w:rPr>
          <w:rFonts w:ascii="Times New Roman" w:eastAsia="Times New Roman" w:hAnsi="Times New Roman"/>
          <w:lang w:eastAsia="fr-FR"/>
        </w:rPr>
        <w:t xml:space="preserve">, and </w:t>
      </w:r>
      <w:hyperlink r:id="rId83" w:history="1">
        <w:r w:rsidRPr="0002079A">
          <w:rPr>
            <w:rFonts w:ascii="Times New Roman" w:eastAsia="Times New Roman" w:hAnsi="Times New Roman"/>
            <w:color w:val="0000FF"/>
            <w:u w:val="single"/>
            <w:lang w:eastAsia="fr-FR"/>
          </w:rPr>
          <w:t>Using the Jakarta Commons, Part 1</w:t>
        </w:r>
      </w:hyperlink>
      <w:r w:rsidRPr="0002079A">
        <w:rPr>
          <w:rFonts w:ascii="Times New Roman" w:eastAsia="Times New Roman" w:hAnsi="Times New Roman"/>
          <w:lang w:eastAsia="fr-FR"/>
        </w:rPr>
        <w:t>.</w:t>
      </w:r>
    </w:p>
    <w:p w:rsidR="00AE2D69" w:rsidRDefault="00AE2D69"/>
    <w:p w:rsidR="00AE2D69" w:rsidRDefault="00AE2D69"/>
    <w:p w:rsidR="00C340BC" w:rsidRDefault="00C340BC">
      <w:r>
        <w:br w:type="page"/>
      </w:r>
    </w:p>
    <w:p w:rsidR="00AE2D69" w:rsidRDefault="004D2274">
      <w:hyperlink r:id="rId84" w:history="1">
        <w:r w:rsidRPr="00066499">
          <w:rPr>
            <w:rStyle w:val="Lienhypertexte"/>
          </w:rPr>
          <w:t>http://www.programcreek.com/java-api-examples/index.php?api=org.apache.commons.cli.CommandLineParser</w:t>
        </w:r>
      </w:hyperlink>
    </w:p>
    <w:p w:rsidR="005F4E07" w:rsidRDefault="005F4E07" w:rsidP="005F4E07">
      <w:pPr>
        <w:pStyle w:val="Titre1"/>
        <w:spacing w:line="510" w:lineRule="atLeast"/>
        <w:rPr>
          <w:b w:val="0"/>
          <w:bCs w:val="0"/>
          <w:color w:val="333333"/>
          <w:sz w:val="42"/>
          <w:szCs w:val="42"/>
        </w:rPr>
      </w:pPr>
      <w:r>
        <w:rPr>
          <w:b w:val="0"/>
          <w:bCs w:val="0"/>
          <w:color w:val="333333"/>
          <w:sz w:val="42"/>
          <w:szCs w:val="42"/>
        </w:rPr>
        <w:t>Java Code Examples for org.apache.commons.cli.CommandLineParser</w:t>
      </w:r>
    </w:p>
    <w:p w:rsidR="005F4E07" w:rsidRDefault="005F4E07" w:rsidP="005F4E07">
      <w:pPr>
        <w:pStyle w:val="NormalWeb"/>
      </w:pPr>
      <w:r>
        <w:t xml:space="preserve">The following code examples are extracted from open source projects. You can click </w:t>
      </w:r>
      <w:r>
        <w:rPr>
          <w:noProof/>
        </w:rPr>
        <w:drawing>
          <wp:inline distT="0" distB="0" distL="0" distR="0">
            <wp:extent cx="191135" cy="191135"/>
            <wp:effectExtent l="0" t="0" r="0" b="0"/>
            <wp:docPr id="47" name="Image 47" descr="http://www.programcreek.com/java-api-examples/includes/images/l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programcreek.com/java-api-examples/includes/images/like.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t xml:space="preserve">to vote up the examples you like. Your votes will be used in an intelligent system to get more and better code examples. If you want to read more examples, check out </w:t>
      </w:r>
      <w:hyperlink r:id="rId86" w:history="1">
        <w:r>
          <w:rPr>
            <w:rStyle w:val="Lienhypertexte"/>
            <w:rFonts w:eastAsiaTheme="majorEastAsia"/>
          </w:rPr>
          <w:t>javased</w:t>
        </w:r>
      </w:hyperlink>
      <w:r>
        <w:t xml:space="preserve">. </w:t>
      </w:r>
    </w:p>
    <w:p w:rsidR="005F4E07" w:rsidRDefault="005F4E07" w:rsidP="005F4E07">
      <w:pPr>
        <w:pStyle w:val="NormalWeb"/>
        <w:shd w:val="clear" w:color="auto" w:fill="FCFCFC"/>
        <w:rPr>
          <w:b/>
          <w:bCs/>
          <w:color w:val="424345"/>
        </w:rPr>
      </w:pPr>
      <w:r>
        <w:rPr>
          <w:b/>
          <w:bCs/>
          <w:color w:val="424345"/>
        </w:rPr>
        <w:t>Code Example 1:</w:t>
      </w:r>
    </w:p>
    <w:p w:rsidR="005F4E07" w:rsidRDefault="005F4E07" w:rsidP="005F4E07">
      <w:pPr>
        <w:pStyle w:val="NormalWeb"/>
        <w:shd w:val="clear" w:color="auto" w:fill="FCFCFC"/>
      </w:pPr>
      <w:r>
        <w:t xml:space="preserve">From project </w:t>
      </w:r>
      <w:r>
        <w:rPr>
          <w:i/>
          <w:iCs/>
        </w:rPr>
        <w:t>anarchyape</w:t>
      </w:r>
      <w:r>
        <w:t xml:space="preserve">, under directory </w:t>
      </w:r>
      <w:r>
        <w:rPr>
          <w:i/>
          <w:iCs/>
        </w:rPr>
        <w:t>/src/main/java/ape/</w:t>
      </w:r>
      <w:r>
        <w:t xml:space="preserve">. </w:t>
      </w:r>
    </w:p>
    <w:p w:rsidR="005F4E07" w:rsidRDefault="005F4E07" w:rsidP="005F4E07">
      <w:pPr>
        <w:pStyle w:val="NormalWeb"/>
        <w:shd w:val="clear" w:color="auto" w:fill="FCFCFC"/>
      </w:pPr>
      <w:r>
        <w:t xml:space="preserve">Source </w:t>
      </w:r>
      <w:r>
        <w:rPr>
          <w:i/>
          <w:iCs/>
        </w:rPr>
        <w:t>Main.java</w:t>
      </w:r>
      <w:r>
        <w:t xml:space="preserve"> </w:t>
      </w:r>
    </w:p>
    <w:p w:rsidR="005F4E07" w:rsidRDefault="005F4E07" w:rsidP="005F4E07">
      <w:pPr>
        <w:pStyle w:val="PrformatHTML"/>
        <w:rPr>
          <w:rStyle w:val="com"/>
        </w:rPr>
      </w:pPr>
      <w:r>
        <w:rPr>
          <w:rStyle w:val="com"/>
        </w:rPr>
        <w:t xml:space="preserve">/** </w:t>
      </w:r>
    </w:p>
    <w:p w:rsidR="005F4E07" w:rsidRDefault="005F4E07" w:rsidP="005F4E07">
      <w:pPr>
        <w:pStyle w:val="PrformatHTML"/>
        <w:rPr>
          <w:rStyle w:val="com"/>
        </w:rPr>
      </w:pPr>
      <w:r>
        <w:rPr>
          <w:rStyle w:val="com"/>
        </w:rPr>
        <w:t xml:space="preserve"> * This method would parse the array that store all arguments read from StdIn  and return a CommandLine object</w:t>
      </w:r>
    </w:p>
    <w:p w:rsidR="005F4E07" w:rsidRDefault="005F4E07" w:rsidP="005F4E07">
      <w:pPr>
        <w:pStyle w:val="PrformatHTML"/>
        <w:rPr>
          <w:rStyle w:val="pln"/>
        </w:rPr>
      </w:pPr>
      <w:r>
        <w:rPr>
          <w:rStyle w:val="com"/>
        </w:rPr>
        <w:t xml:space="preserve"> */</w:t>
      </w:r>
    </w:p>
    <w:p w:rsidR="005F4E07" w:rsidRDefault="005F4E07" w:rsidP="005F4E07">
      <w:pPr>
        <w:pStyle w:val="PrformatHTML"/>
        <w:rPr>
          <w:rStyle w:val="pln"/>
        </w:rPr>
      </w:pPr>
      <w:r>
        <w:rPr>
          <w:rStyle w:val="kwd"/>
          <w:rFonts w:eastAsiaTheme="majorEastAsia"/>
        </w:rPr>
        <w:t>public</w:t>
      </w:r>
      <w:r>
        <w:rPr>
          <w:rStyle w:val="pln"/>
        </w:rPr>
        <w:t xml:space="preserve"> </w:t>
      </w:r>
      <w:r>
        <w:rPr>
          <w:rStyle w:val="kwd"/>
          <w:rFonts w:eastAsiaTheme="majorEastAsia"/>
        </w:rPr>
        <w:t>static</w:t>
      </w:r>
      <w:r>
        <w:rPr>
          <w:rStyle w:val="pln"/>
        </w:rPr>
        <w:t xml:space="preserve"> </w:t>
      </w:r>
      <w:r>
        <w:rPr>
          <w:rStyle w:val="typ"/>
        </w:rPr>
        <w:t>CommandLine</w:t>
      </w:r>
      <w:r>
        <w:rPr>
          <w:rStyle w:val="pln"/>
        </w:rPr>
        <w:t xml:space="preserve"> getCommand</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r>
        <w:rPr>
          <w:rStyle w:val="pln"/>
        </w:rPr>
        <w:t xml:space="preserve"> </w:t>
      </w:r>
      <w:r>
        <w:rPr>
          <w:rStyle w:val="kwd"/>
          <w:rFonts w:eastAsiaTheme="majorEastAsia"/>
        </w:rPr>
        <w:t>throws</w:t>
      </w:r>
      <w:r>
        <w:rPr>
          <w:rStyle w:val="pln"/>
        </w:rPr>
        <w:t xml:space="preserve"> </w:t>
      </w:r>
      <w:r>
        <w:rPr>
          <w:rStyle w:val="typ"/>
        </w:rPr>
        <w:t>ParseException</w:t>
      </w:r>
      <w:r>
        <w:rPr>
          <w:rStyle w:val="pln"/>
        </w:rPr>
        <w:t xml:space="preserve"> </w:t>
      </w:r>
      <w:r>
        <w:rPr>
          <w:rStyle w:val="pun"/>
          <w:rFonts w:eastAsiaTheme="majorEastAsia"/>
        </w:rPr>
        <w:t>{</w:t>
      </w:r>
    </w:p>
    <w:p w:rsidR="005F4E07" w:rsidRDefault="005F4E07" w:rsidP="005F4E07">
      <w:pPr>
        <w:pStyle w:val="PrformatHTML"/>
        <w:rPr>
          <w:rStyle w:val="pln"/>
        </w:rPr>
      </w:pPr>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 xml:space="preserve">args </w:t>
      </w:r>
      <w:r>
        <w:rPr>
          <w:rStyle w:val="pun"/>
          <w:rFonts w:eastAsiaTheme="majorEastAsia"/>
        </w:rPr>
        <w:t>==</w:t>
      </w:r>
      <w:r>
        <w:rPr>
          <w:rStyle w:val="pln"/>
        </w:rPr>
        <w:t xml:space="preserve"> </w:t>
      </w:r>
      <w:r>
        <w:rPr>
          <w:rStyle w:val="kwd"/>
          <w:rFonts w:eastAsiaTheme="majorEastAsia"/>
        </w:rPr>
        <w:t>null</w:t>
      </w:r>
      <w:r>
        <w:rPr>
          <w:rStyle w:val="pln"/>
        </w:rPr>
        <w:t xml:space="preserve"> </w:t>
      </w:r>
      <w:r>
        <w:rPr>
          <w:rStyle w:val="pun"/>
          <w:rFonts w:eastAsiaTheme="majorEastAsia"/>
        </w:rPr>
        <w:t>||</w:t>
      </w:r>
      <w:r>
        <w:rPr>
          <w:rStyle w:val="pln"/>
        </w:rPr>
        <w:t xml:space="preserve"> args</w:t>
      </w:r>
      <w:r>
        <w:rPr>
          <w:rStyle w:val="pun"/>
          <w:rFonts w:eastAsiaTheme="majorEastAsia"/>
        </w:rPr>
        <w:t>.</w:t>
      </w:r>
      <w:r>
        <w:rPr>
          <w:rStyle w:val="pln"/>
        </w:rPr>
        <w:t xml:space="preserve">length </w:t>
      </w:r>
      <w:r>
        <w:rPr>
          <w:rStyle w:val="pun"/>
          <w:rFonts w:eastAsiaTheme="majorEastAsia"/>
        </w:rPr>
        <w:t>&lt;</w:t>
      </w:r>
      <w:r>
        <w:rPr>
          <w:rStyle w:val="pln"/>
        </w:rPr>
        <w:t xml:space="preserve"> </w:t>
      </w:r>
      <w:r>
        <w:rPr>
          <w:rStyle w:val="lit"/>
        </w:rPr>
        <w:t>1</w:t>
      </w:r>
      <w:r>
        <w:rPr>
          <w:rStyle w:val="pln"/>
        </w:rPr>
        <w:t xml:space="preserve"> </w:t>
      </w:r>
      <w:r>
        <w:rPr>
          <w:rStyle w:val="pun"/>
          <w:rFonts w:eastAsiaTheme="majorEastAsia"/>
        </w:rPr>
        <w:t>||</w:t>
      </w:r>
      <w:r>
        <w:rPr>
          <w:rStyle w:val="pln"/>
        </w:rPr>
        <w:t xml:space="preserve"> args</w:t>
      </w:r>
      <w:r>
        <w:rPr>
          <w:rStyle w:val="pun"/>
          <w:rFonts w:eastAsiaTheme="majorEastAsia"/>
        </w:rPr>
        <w:t>[</w:t>
      </w:r>
      <w:r>
        <w:rPr>
          <w:rStyle w:val="lit"/>
        </w:rPr>
        <w:t>0</w:t>
      </w:r>
      <w:r>
        <w:rPr>
          <w:rStyle w:val="pun"/>
          <w:rFonts w:eastAsiaTheme="majorEastAsia"/>
        </w:rPr>
        <w:t>]</w:t>
      </w:r>
      <w:r>
        <w:rPr>
          <w:rStyle w:val="pln"/>
        </w:rPr>
        <w:t xml:space="preserve"> </w:t>
      </w:r>
      <w:r>
        <w:rPr>
          <w:rStyle w:val="pun"/>
          <w:rFonts w:eastAsiaTheme="majorEastAsia"/>
        </w:rPr>
        <w:t>==</w:t>
      </w:r>
      <w:r>
        <w:rPr>
          <w:rStyle w:val="pln"/>
        </w:rPr>
        <w:t xml:space="preserve"> </w:t>
      </w:r>
      <w:r>
        <w:rPr>
          <w:rStyle w:val="kwd"/>
          <w:rFonts w:eastAsiaTheme="majorEastAsia"/>
        </w:rPr>
        <w:t>null</w:t>
      </w:r>
      <w:r>
        <w:rPr>
          <w:rStyle w:val="pun"/>
          <w:rFonts w:eastAsiaTheme="majorEastAsia"/>
        </w:rPr>
        <w:t>)</w:t>
      </w:r>
      <w:r>
        <w:rPr>
          <w:rStyle w:val="pln"/>
        </w:rPr>
        <w:t xml:space="preserve"> </w:t>
      </w:r>
      <w:r>
        <w:rPr>
          <w:rStyle w:val="pun"/>
          <w:rFonts w:eastAsiaTheme="majorEastAsia"/>
        </w:rPr>
        <w:t>{</w:t>
      </w:r>
    </w:p>
    <w:p w:rsidR="005F4E07" w:rsidRDefault="005F4E07" w:rsidP="005F4E07">
      <w:pPr>
        <w:pStyle w:val="PrformatHTML"/>
        <w:rPr>
          <w:rStyle w:val="pln"/>
        </w:rPr>
      </w:pPr>
      <w:r>
        <w:rPr>
          <w:rStyle w:val="pln"/>
        </w:rPr>
        <w:t xml:space="preserve">    printHelp</w:t>
      </w:r>
      <w:r>
        <w:rPr>
          <w:rStyle w:val="pun"/>
          <w:rFonts w:eastAsiaTheme="majorEastAsia"/>
        </w:rPr>
        <w:t>();</w:t>
      </w:r>
    </w:p>
    <w:p w:rsidR="005F4E07" w:rsidRDefault="005F4E07" w:rsidP="005F4E07">
      <w:pPr>
        <w:pStyle w:val="PrformatHTML"/>
        <w:rPr>
          <w:rStyle w:val="pln"/>
        </w:rPr>
      </w:pPr>
      <w:r>
        <w:rPr>
          <w:rStyle w:val="pln"/>
        </w:rPr>
        <w:t xml:space="preserve">    </w:t>
      </w:r>
      <w:r>
        <w:rPr>
          <w:rStyle w:val="kwd"/>
          <w:rFonts w:eastAsiaTheme="majorEastAsia"/>
        </w:rPr>
        <w:t>return</w:t>
      </w:r>
      <w:r>
        <w:rPr>
          <w:rStyle w:val="pln"/>
        </w:rPr>
        <w:t xml:space="preserve"> </w:t>
      </w:r>
      <w:r>
        <w:rPr>
          <w:rStyle w:val="kwd"/>
          <w:rFonts w:eastAsiaTheme="majorEastAsia"/>
        </w:rPr>
        <w:t>null</w:t>
      </w:r>
      <w:r>
        <w:rPr>
          <w:rStyle w:val="pun"/>
          <w:rFonts w:eastAsiaTheme="majorEastAsia"/>
        </w:rPr>
        <w:t>;</w:t>
      </w:r>
    </w:p>
    <w:p w:rsidR="005F4E07" w:rsidRDefault="005F4E07" w:rsidP="005F4E07">
      <w:pPr>
        <w:pStyle w:val="PrformatHTML"/>
        <w:rPr>
          <w:rStyle w:val="pln"/>
        </w:rPr>
      </w:pPr>
      <w:r>
        <w:rPr>
          <w:rStyle w:val="pln"/>
        </w:rPr>
        <w:t xml:space="preserve">  </w:t>
      </w:r>
      <w:r>
        <w:rPr>
          <w:rStyle w:val="pun"/>
          <w:rFonts w:eastAsiaTheme="majorEastAsia"/>
        </w:rPr>
        <w:t>}</w:t>
      </w:r>
    </w:p>
    <w:p w:rsidR="005F4E07" w:rsidRDefault="005F4E07" w:rsidP="005F4E07">
      <w:pPr>
        <w:pStyle w:val="PrformatHTML"/>
        <w:rPr>
          <w:rStyle w:val="pln"/>
        </w:rPr>
      </w:pPr>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PosixParser</w:t>
      </w:r>
      <w:r>
        <w:rPr>
          <w:rStyle w:val="pun"/>
          <w:rFonts w:eastAsiaTheme="majorEastAsia"/>
        </w:rPr>
        <w:t>();</w:t>
      </w:r>
    </w:p>
    <w:p w:rsidR="005F4E07" w:rsidRDefault="005F4E07" w:rsidP="005F4E07">
      <w:pPr>
        <w:pStyle w:val="PrformatHTML"/>
        <w:rPr>
          <w:rStyle w:val="pln"/>
        </w:rPr>
      </w:pPr>
      <w:r>
        <w:rPr>
          <w:rStyle w:val="pln"/>
        </w:rPr>
        <w:t xml:space="preserve">  </w:t>
      </w:r>
      <w:r>
        <w:rPr>
          <w:rStyle w:val="kwd"/>
          <w:rFonts w:eastAsiaTheme="majorEastAsia"/>
        </w:rPr>
        <w:t>return</w:t>
      </w:r>
      <w:r>
        <w:rPr>
          <w:rStyle w:val="pln"/>
        </w:rPr>
        <w:t xml:space="preserve"> parser</w:t>
      </w:r>
      <w:r>
        <w:rPr>
          <w:rStyle w:val="pun"/>
          <w:rFonts w:eastAsiaTheme="majorEastAsia"/>
        </w:rPr>
        <w:t>.</w:t>
      </w:r>
      <w:r>
        <w:rPr>
          <w:rStyle w:val="pln"/>
        </w:rPr>
        <w:t>parse</w:t>
      </w:r>
      <w:r>
        <w:rPr>
          <w:rStyle w:val="pun"/>
          <w:rFonts w:eastAsiaTheme="majorEastAsia"/>
        </w:rPr>
        <w:t>(</w:t>
      </w:r>
      <w:r>
        <w:rPr>
          <w:rStyle w:val="pln"/>
        </w:rPr>
        <w:t>opts</w:t>
      </w:r>
      <w:r>
        <w:rPr>
          <w:rStyle w:val="pun"/>
          <w:rFonts w:eastAsiaTheme="majorEastAsia"/>
        </w:rPr>
        <w:t>,</w:t>
      </w:r>
      <w:r>
        <w:rPr>
          <w:rStyle w:val="pln"/>
        </w:rPr>
        <w:t>args</w:t>
      </w:r>
      <w:r>
        <w:rPr>
          <w:rStyle w:val="pun"/>
          <w:rFonts w:eastAsiaTheme="majorEastAsia"/>
        </w:rPr>
        <w:t>);</w:t>
      </w:r>
    </w:p>
    <w:p w:rsidR="005F4E07" w:rsidRDefault="005F4E07" w:rsidP="005F4E07">
      <w:pPr>
        <w:pStyle w:val="PrformatHTML"/>
        <w:rPr>
          <w:rStyle w:val="pln"/>
        </w:rPr>
      </w:pPr>
      <w:r>
        <w:rPr>
          <w:rStyle w:val="pun"/>
          <w:rFonts w:eastAsiaTheme="majorEastAsia"/>
        </w:rPr>
        <w:t>}</w:t>
      </w:r>
    </w:p>
    <w:p w:rsidR="005F4E07" w:rsidRDefault="005F4E07" w:rsidP="005F4E07">
      <w:pPr>
        <w:pStyle w:val="PrformatHTML"/>
      </w:pPr>
      <w:r>
        <w:rPr>
          <w:rStyle w:val="pln"/>
        </w:rPr>
        <w:t xml:space="preserve"> </w:t>
      </w:r>
    </w:p>
    <w:p w:rsidR="005F4E07" w:rsidRDefault="005F4E07" w:rsidP="005F4E07"/>
    <w:p w:rsidR="005F4E07" w:rsidRDefault="005F4E07" w:rsidP="005F4E07">
      <w:pPr>
        <w:pStyle w:val="NormalWeb"/>
        <w:shd w:val="clear" w:color="auto" w:fill="FCFCFC"/>
        <w:rPr>
          <w:b/>
          <w:bCs/>
          <w:color w:val="424345"/>
        </w:rPr>
      </w:pPr>
      <w:r>
        <w:rPr>
          <w:b/>
          <w:bCs/>
          <w:color w:val="424345"/>
        </w:rPr>
        <w:t>Code Example 2:</w:t>
      </w:r>
    </w:p>
    <w:p w:rsidR="005F4E07" w:rsidRDefault="005F4E07" w:rsidP="005F4E07">
      <w:pPr>
        <w:pStyle w:val="NormalWeb"/>
        <w:shd w:val="clear" w:color="auto" w:fill="FCFCFC"/>
      </w:pPr>
      <w:r>
        <w:t xml:space="preserve">From project </w:t>
      </w:r>
      <w:r>
        <w:rPr>
          <w:i/>
          <w:iCs/>
        </w:rPr>
        <w:t>ADFS</w:t>
      </w:r>
      <w:r>
        <w:t xml:space="preserve">, under directory </w:t>
      </w:r>
      <w:r>
        <w:rPr>
          <w:i/>
          <w:iCs/>
        </w:rPr>
        <w:t>/adfs-hdfs-project/adfs-hdfs/src/test/java/org/apache/hadoop/hdfs/</w:t>
      </w:r>
      <w:r>
        <w:t xml:space="preserve">. </w:t>
      </w:r>
    </w:p>
    <w:p w:rsidR="005F4E07" w:rsidRDefault="005F4E07" w:rsidP="005F4E07">
      <w:pPr>
        <w:pStyle w:val="NormalWeb"/>
        <w:shd w:val="clear" w:color="auto" w:fill="FCFCFC"/>
      </w:pPr>
      <w:r>
        <w:t xml:space="preserve">Source </w:t>
      </w:r>
      <w:r>
        <w:rPr>
          <w:i/>
          <w:iCs/>
        </w:rPr>
        <w:t>TestFileAppend2.java</w:t>
      </w:r>
      <w:r>
        <w:t xml:space="preserve"> </w:t>
      </w:r>
    </w:p>
    <w:p w:rsidR="005F4E07" w:rsidRDefault="005F4E07" w:rsidP="005F4E07">
      <w:pPr>
        <w:pStyle w:val="PrformatHTML"/>
        <w:rPr>
          <w:rStyle w:val="pln"/>
        </w:rPr>
      </w:pPr>
      <w:r>
        <w:rPr>
          <w:rStyle w:val="lit"/>
        </w:rPr>
        <w:t>@SuppressWarnings</w:t>
      </w:r>
      <w:r>
        <w:rPr>
          <w:rStyle w:val="pun"/>
          <w:rFonts w:eastAsiaTheme="majorEastAsia"/>
        </w:rPr>
        <w:t>(</w:t>
      </w:r>
      <w:r>
        <w:rPr>
          <w:rStyle w:val="str"/>
        </w:rPr>
        <w:t>"static-access"</w:t>
      </w:r>
      <w:r>
        <w:rPr>
          <w:rStyle w:val="pun"/>
          <w:rFonts w:eastAsiaTheme="majorEastAsia"/>
        </w:rPr>
        <w:t>)</w:t>
      </w:r>
      <w:r>
        <w:rPr>
          <w:rStyle w:val="pln"/>
        </w:rPr>
        <w:t xml:space="preserve"> </w:t>
      </w:r>
      <w:r>
        <w:rPr>
          <w:rStyle w:val="kwd"/>
          <w:rFonts w:eastAsiaTheme="majorEastAsia"/>
        </w:rPr>
        <w:t>public</w:t>
      </w: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main</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r>
        <w:rPr>
          <w:rStyle w:val="pln"/>
        </w:rPr>
        <w:t xml:space="preserve"> </w:t>
      </w:r>
      <w:r>
        <w:rPr>
          <w:rStyle w:val="kwd"/>
          <w:rFonts w:eastAsiaTheme="majorEastAsia"/>
        </w:rPr>
        <w:t>throws</w:t>
      </w:r>
      <w:r>
        <w:rPr>
          <w:rStyle w:val="pln"/>
        </w:rPr>
        <w:t xml:space="preserve"> </w:t>
      </w:r>
      <w:r>
        <w:rPr>
          <w:rStyle w:val="typ"/>
        </w:rPr>
        <w:t>Throwable</w:t>
      </w:r>
      <w:r>
        <w:rPr>
          <w:rStyle w:val="pln"/>
        </w:rPr>
        <w:t xml:space="preserve"> </w:t>
      </w:r>
      <w:r>
        <w:rPr>
          <w:rStyle w:val="pun"/>
          <w:rFonts w:eastAsiaTheme="majorEastAsia"/>
        </w:rPr>
        <w:t>{</w:t>
      </w:r>
    </w:p>
    <w:p w:rsidR="005F4E07" w:rsidRDefault="005F4E07" w:rsidP="005F4E07">
      <w:pPr>
        <w:pStyle w:val="PrformatHTML"/>
        <w:rPr>
          <w:rStyle w:val="pln"/>
        </w:rPr>
      </w:pPr>
      <w:r>
        <w:rPr>
          <w:rStyle w:val="pln"/>
        </w:rPr>
        <w:t xml:space="preserve">  </w:t>
      </w:r>
      <w:r>
        <w:rPr>
          <w:rStyle w:val="typ"/>
        </w:rPr>
        <w:t>Options</w:t>
      </w:r>
      <w:r>
        <w:rPr>
          <w:rStyle w:val="pln"/>
        </w:rPr>
        <w:t xml:space="preserve"> options</w:t>
      </w:r>
      <w:r>
        <w:rPr>
          <w:rStyle w:val="pun"/>
          <w:rFonts w:eastAsiaTheme="majorEastAsia"/>
        </w:rPr>
        <w:t>=</w:t>
      </w:r>
      <w:r>
        <w:rPr>
          <w:rStyle w:val="kwd"/>
          <w:rFonts w:eastAsiaTheme="majorEastAsia"/>
        </w:rPr>
        <w:t>new</w:t>
      </w:r>
      <w:r>
        <w:rPr>
          <w:rStyle w:val="pln"/>
        </w:rPr>
        <w:t xml:space="preserve"> </w:t>
      </w:r>
      <w:r>
        <w:rPr>
          <w:rStyle w:val="typ"/>
        </w:rPr>
        <w:t>Options</w:t>
      </w:r>
      <w:r>
        <w:rPr>
          <w:rStyle w:val="pun"/>
          <w:rFonts w:eastAsiaTheme="majorEastAsia"/>
        </w:rPr>
        <w:t>();</w:t>
      </w:r>
    </w:p>
    <w:p w:rsidR="005F4E07" w:rsidRDefault="005F4E07" w:rsidP="005F4E07">
      <w:pPr>
        <w:pStyle w:val="PrformatHTML"/>
        <w:rPr>
          <w:rStyle w:val="pln"/>
        </w:rPr>
      </w:pPr>
      <w:r>
        <w:rPr>
          <w:rStyle w:val="pln"/>
        </w:rPr>
        <w:t xml:space="preserve">  options</w:t>
      </w:r>
      <w:r>
        <w:rPr>
          <w:rStyle w:val="pun"/>
          <w:rFonts w:eastAsiaTheme="majorEastAsia"/>
        </w:rPr>
        <w:t>.</w:t>
      </w:r>
      <w:r>
        <w:rPr>
          <w:rStyle w:val="pln"/>
        </w:rPr>
        <w:t>addOption</w:t>
      </w:r>
      <w:r>
        <w:rPr>
          <w:rStyle w:val="pun"/>
          <w:rFonts w:eastAsiaTheme="majorEastAsia"/>
        </w:rPr>
        <w:t>(</w:t>
      </w:r>
      <w:r>
        <w:rPr>
          <w:rStyle w:val="typ"/>
        </w:rPr>
        <w:t>OptionBuilder</w:t>
      </w:r>
      <w:r>
        <w:rPr>
          <w:rStyle w:val="pun"/>
          <w:rFonts w:eastAsiaTheme="majorEastAsia"/>
        </w:rPr>
        <w:t>.</w:t>
      </w:r>
      <w:r>
        <w:rPr>
          <w:rStyle w:val="pln"/>
        </w:rPr>
        <w:t>withLongOpt</w:t>
      </w:r>
      <w:r>
        <w:rPr>
          <w:rStyle w:val="pun"/>
          <w:rFonts w:eastAsiaTheme="majorEastAsia"/>
        </w:rPr>
        <w:t>(</w:t>
      </w:r>
      <w:r>
        <w:rPr>
          <w:rStyle w:val="pln"/>
        </w:rPr>
        <w:t>OPT_NUM_DNS</w:t>
      </w:r>
      <w:r>
        <w:rPr>
          <w:rStyle w:val="pun"/>
          <w:rFonts w:eastAsiaTheme="majorEastAsia"/>
        </w:rPr>
        <w:t>).</w:t>
      </w:r>
      <w:r>
        <w:rPr>
          <w:rStyle w:val="pln"/>
        </w:rPr>
        <w:t>hasArg</w:t>
      </w:r>
      <w:r>
        <w:rPr>
          <w:rStyle w:val="pun"/>
          <w:rFonts w:eastAsiaTheme="majorEastAsia"/>
        </w:rPr>
        <w:t>().</w:t>
      </w:r>
      <w:r>
        <w:rPr>
          <w:rStyle w:val="pln"/>
        </w:rPr>
        <w:t>withDescription</w:t>
      </w:r>
      <w:r>
        <w:rPr>
          <w:rStyle w:val="pun"/>
          <w:rFonts w:eastAsiaTheme="majorEastAsia"/>
        </w:rPr>
        <w:t>(</w:t>
      </w:r>
      <w:r>
        <w:rPr>
          <w:rStyle w:val="str"/>
        </w:rPr>
        <w:t>"Number of DNs to start"</w:t>
      </w:r>
      <w:r>
        <w:rPr>
          <w:rStyle w:val="pun"/>
          <w:rFonts w:eastAsiaTheme="majorEastAsia"/>
        </w:rPr>
        <w:t>).</w:t>
      </w:r>
      <w:r>
        <w:rPr>
          <w:rStyle w:val="pln"/>
        </w:rPr>
        <w:t>create</w:t>
      </w:r>
      <w:r>
        <w:rPr>
          <w:rStyle w:val="pun"/>
          <w:rFonts w:eastAsiaTheme="majorEastAsia"/>
        </w:rPr>
        <w:t>());</w:t>
      </w:r>
    </w:p>
    <w:p w:rsidR="005F4E07" w:rsidRDefault="005F4E07" w:rsidP="005F4E07">
      <w:pPr>
        <w:pStyle w:val="PrformatHTML"/>
        <w:rPr>
          <w:rStyle w:val="pln"/>
        </w:rPr>
      </w:pPr>
      <w:r>
        <w:rPr>
          <w:rStyle w:val="pln"/>
        </w:rPr>
        <w:t xml:space="preserve">  options</w:t>
      </w:r>
      <w:r>
        <w:rPr>
          <w:rStyle w:val="pun"/>
          <w:rFonts w:eastAsiaTheme="majorEastAsia"/>
        </w:rPr>
        <w:t>.</w:t>
      </w:r>
      <w:r>
        <w:rPr>
          <w:rStyle w:val="pln"/>
        </w:rPr>
        <w:t>addOption</w:t>
      </w:r>
      <w:r>
        <w:rPr>
          <w:rStyle w:val="pun"/>
          <w:rFonts w:eastAsiaTheme="majorEastAsia"/>
        </w:rPr>
        <w:t>(</w:t>
      </w:r>
      <w:r>
        <w:rPr>
          <w:rStyle w:val="typ"/>
        </w:rPr>
        <w:t>OptionBuilder</w:t>
      </w:r>
      <w:r>
        <w:rPr>
          <w:rStyle w:val="pun"/>
          <w:rFonts w:eastAsiaTheme="majorEastAsia"/>
        </w:rPr>
        <w:t>.</w:t>
      </w:r>
      <w:r>
        <w:rPr>
          <w:rStyle w:val="pln"/>
        </w:rPr>
        <w:t>withLongOpt</w:t>
      </w:r>
      <w:r>
        <w:rPr>
          <w:rStyle w:val="pun"/>
          <w:rFonts w:eastAsiaTheme="majorEastAsia"/>
        </w:rPr>
        <w:t>(</w:t>
      </w:r>
      <w:r>
        <w:rPr>
          <w:rStyle w:val="pln"/>
        </w:rPr>
        <w:t>OPT_NUM_THREADS</w:t>
      </w:r>
      <w:r>
        <w:rPr>
          <w:rStyle w:val="pun"/>
          <w:rFonts w:eastAsiaTheme="majorEastAsia"/>
        </w:rPr>
        <w:t>).</w:t>
      </w:r>
      <w:r>
        <w:rPr>
          <w:rStyle w:val="pln"/>
        </w:rPr>
        <w:t>hasArg</w:t>
      </w:r>
      <w:r>
        <w:rPr>
          <w:rStyle w:val="pun"/>
          <w:rFonts w:eastAsiaTheme="majorEastAsia"/>
        </w:rPr>
        <w:t>().</w:t>
      </w:r>
      <w:r>
        <w:rPr>
          <w:rStyle w:val="pln"/>
        </w:rPr>
        <w:t>withDescription</w:t>
      </w:r>
      <w:r>
        <w:rPr>
          <w:rStyle w:val="pun"/>
          <w:rFonts w:eastAsiaTheme="majorEastAsia"/>
        </w:rPr>
        <w:t>(</w:t>
      </w:r>
      <w:r>
        <w:rPr>
          <w:rStyle w:val="str"/>
        </w:rPr>
        <w:t>"number of threads to append from"</w:t>
      </w:r>
      <w:r>
        <w:rPr>
          <w:rStyle w:val="pun"/>
          <w:rFonts w:eastAsiaTheme="majorEastAsia"/>
        </w:rPr>
        <w:t>).</w:t>
      </w:r>
      <w:r>
        <w:rPr>
          <w:rStyle w:val="pln"/>
        </w:rPr>
        <w:t>create</w:t>
      </w:r>
      <w:r>
        <w:rPr>
          <w:rStyle w:val="pun"/>
          <w:rFonts w:eastAsiaTheme="majorEastAsia"/>
        </w:rPr>
        <w:t>());</w:t>
      </w:r>
    </w:p>
    <w:p w:rsidR="005F4E07" w:rsidRDefault="005F4E07" w:rsidP="005F4E07">
      <w:pPr>
        <w:pStyle w:val="PrformatHTML"/>
        <w:rPr>
          <w:rStyle w:val="pln"/>
        </w:rPr>
      </w:pPr>
      <w:r>
        <w:rPr>
          <w:rStyle w:val="pln"/>
        </w:rPr>
        <w:t xml:space="preserve">  options</w:t>
      </w:r>
      <w:r>
        <w:rPr>
          <w:rStyle w:val="pun"/>
          <w:rFonts w:eastAsiaTheme="majorEastAsia"/>
        </w:rPr>
        <w:t>.</w:t>
      </w:r>
      <w:r>
        <w:rPr>
          <w:rStyle w:val="pln"/>
        </w:rPr>
        <w:t>addOption</w:t>
      </w:r>
      <w:r>
        <w:rPr>
          <w:rStyle w:val="pun"/>
          <w:rFonts w:eastAsiaTheme="majorEastAsia"/>
        </w:rPr>
        <w:t>(</w:t>
      </w:r>
      <w:r>
        <w:rPr>
          <w:rStyle w:val="typ"/>
        </w:rPr>
        <w:t>OptionBuilder</w:t>
      </w:r>
      <w:r>
        <w:rPr>
          <w:rStyle w:val="pun"/>
          <w:rFonts w:eastAsiaTheme="majorEastAsia"/>
        </w:rPr>
        <w:t>.</w:t>
      </w:r>
      <w:r>
        <w:rPr>
          <w:rStyle w:val="pln"/>
        </w:rPr>
        <w:t>withLongOpt</w:t>
      </w:r>
      <w:r>
        <w:rPr>
          <w:rStyle w:val="pun"/>
          <w:rFonts w:eastAsiaTheme="majorEastAsia"/>
        </w:rPr>
        <w:t>(</w:t>
      </w:r>
      <w:r>
        <w:rPr>
          <w:rStyle w:val="pln"/>
        </w:rPr>
        <w:t>OPT_NUM_FILES</w:t>
      </w:r>
      <w:r>
        <w:rPr>
          <w:rStyle w:val="pun"/>
          <w:rFonts w:eastAsiaTheme="majorEastAsia"/>
        </w:rPr>
        <w:t>).</w:t>
      </w:r>
      <w:r>
        <w:rPr>
          <w:rStyle w:val="pln"/>
        </w:rPr>
        <w:t>hasArg</w:t>
      </w:r>
      <w:r>
        <w:rPr>
          <w:rStyle w:val="pun"/>
          <w:rFonts w:eastAsiaTheme="majorEastAsia"/>
        </w:rPr>
        <w:t>().</w:t>
      </w:r>
      <w:r>
        <w:rPr>
          <w:rStyle w:val="pln"/>
        </w:rPr>
        <w:t>withDescription</w:t>
      </w:r>
      <w:r>
        <w:rPr>
          <w:rStyle w:val="pun"/>
          <w:rFonts w:eastAsiaTheme="majorEastAsia"/>
        </w:rPr>
        <w:t>(</w:t>
      </w:r>
      <w:r>
        <w:rPr>
          <w:rStyle w:val="str"/>
        </w:rPr>
        <w:t>"number of files to append to"</w:t>
      </w:r>
      <w:r>
        <w:rPr>
          <w:rStyle w:val="pun"/>
          <w:rFonts w:eastAsiaTheme="majorEastAsia"/>
        </w:rPr>
        <w:t>).</w:t>
      </w:r>
      <w:r>
        <w:rPr>
          <w:rStyle w:val="pln"/>
        </w:rPr>
        <w:t>create</w:t>
      </w:r>
      <w:r>
        <w:rPr>
          <w:rStyle w:val="pun"/>
          <w:rFonts w:eastAsiaTheme="majorEastAsia"/>
        </w:rPr>
        <w:t>());</w:t>
      </w:r>
    </w:p>
    <w:p w:rsidR="005F4E07" w:rsidRDefault="005F4E07" w:rsidP="005F4E07">
      <w:pPr>
        <w:pStyle w:val="PrformatHTML"/>
        <w:rPr>
          <w:rStyle w:val="pln"/>
        </w:rPr>
      </w:pPr>
      <w:r>
        <w:rPr>
          <w:rStyle w:val="pln"/>
        </w:rPr>
        <w:t xml:space="preserve">  options</w:t>
      </w:r>
      <w:r>
        <w:rPr>
          <w:rStyle w:val="pun"/>
          <w:rFonts w:eastAsiaTheme="majorEastAsia"/>
        </w:rPr>
        <w:t>.</w:t>
      </w:r>
      <w:r>
        <w:rPr>
          <w:rStyle w:val="pln"/>
        </w:rPr>
        <w:t>addOption</w:t>
      </w:r>
      <w:r>
        <w:rPr>
          <w:rStyle w:val="pun"/>
          <w:rFonts w:eastAsiaTheme="majorEastAsia"/>
        </w:rPr>
        <w:t>(</w:t>
      </w:r>
      <w:r>
        <w:rPr>
          <w:rStyle w:val="typ"/>
        </w:rPr>
        <w:t>OptionBuilder</w:t>
      </w:r>
      <w:r>
        <w:rPr>
          <w:rStyle w:val="pun"/>
          <w:rFonts w:eastAsiaTheme="majorEastAsia"/>
        </w:rPr>
        <w:t>.</w:t>
      </w:r>
      <w:r>
        <w:rPr>
          <w:rStyle w:val="pln"/>
        </w:rPr>
        <w:t>withLongOpt</w:t>
      </w:r>
      <w:r>
        <w:rPr>
          <w:rStyle w:val="pun"/>
          <w:rFonts w:eastAsiaTheme="majorEastAsia"/>
        </w:rPr>
        <w:t>(</w:t>
      </w:r>
      <w:r>
        <w:rPr>
          <w:rStyle w:val="pln"/>
        </w:rPr>
        <w:t>OPT_NUM_APPENDS</w:t>
      </w:r>
      <w:r>
        <w:rPr>
          <w:rStyle w:val="pun"/>
          <w:rFonts w:eastAsiaTheme="majorEastAsia"/>
        </w:rPr>
        <w:t>).</w:t>
      </w:r>
      <w:r>
        <w:rPr>
          <w:rStyle w:val="pln"/>
        </w:rPr>
        <w:t>hasArg</w:t>
      </w:r>
      <w:r>
        <w:rPr>
          <w:rStyle w:val="pun"/>
          <w:rFonts w:eastAsiaTheme="majorEastAsia"/>
        </w:rPr>
        <w:t>().</w:t>
      </w:r>
      <w:r>
        <w:rPr>
          <w:rStyle w:val="pln"/>
        </w:rPr>
        <w:t>withDescription</w:t>
      </w:r>
      <w:r>
        <w:rPr>
          <w:rStyle w:val="pun"/>
          <w:rFonts w:eastAsiaTheme="majorEastAsia"/>
        </w:rPr>
        <w:t>(</w:t>
      </w:r>
      <w:r>
        <w:rPr>
          <w:rStyle w:val="str"/>
        </w:rPr>
        <w:t>"number of appends per thread"</w:t>
      </w:r>
      <w:r>
        <w:rPr>
          <w:rStyle w:val="pun"/>
          <w:rFonts w:eastAsiaTheme="majorEastAsia"/>
        </w:rPr>
        <w:t>).</w:t>
      </w:r>
      <w:r>
        <w:rPr>
          <w:rStyle w:val="pln"/>
        </w:rPr>
        <w:t>create</w:t>
      </w:r>
      <w:r>
        <w:rPr>
          <w:rStyle w:val="pun"/>
          <w:rFonts w:eastAsiaTheme="majorEastAsia"/>
        </w:rPr>
        <w:t>());</w:t>
      </w:r>
    </w:p>
    <w:p w:rsidR="005F4E07" w:rsidRDefault="005F4E07" w:rsidP="005F4E07">
      <w:pPr>
        <w:pStyle w:val="PrformatHTML"/>
        <w:rPr>
          <w:rStyle w:val="pln"/>
        </w:rPr>
      </w:pPr>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GnuParser</w:t>
      </w:r>
      <w:r>
        <w:rPr>
          <w:rStyle w:val="pun"/>
          <w:rFonts w:eastAsiaTheme="majorEastAsia"/>
        </w:rPr>
        <w:t>();</w:t>
      </w:r>
    </w:p>
    <w:p w:rsidR="005F4E07" w:rsidRDefault="005F4E07" w:rsidP="005F4E07">
      <w:pPr>
        <w:pStyle w:val="PrformatHTML"/>
        <w:rPr>
          <w:rStyle w:val="pln"/>
        </w:rPr>
      </w:pPr>
      <w:r>
        <w:rPr>
          <w:rStyle w:val="pln"/>
        </w:rPr>
        <w:t xml:space="preserve">  </w:t>
      </w:r>
      <w:r>
        <w:rPr>
          <w:rStyle w:val="typ"/>
        </w:rPr>
        <w:t>CommandLine</w:t>
      </w:r>
      <w:r>
        <w:rPr>
          <w:rStyle w:val="pln"/>
        </w:rPr>
        <w:t xml:space="preserve"> line</w:t>
      </w:r>
      <w:r>
        <w:rPr>
          <w:rStyle w:val="pun"/>
          <w:rFonts w:eastAsiaTheme="majorEastAsia"/>
        </w:rPr>
        <w:t>;</w:t>
      </w:r>
    </w:p>
    <w:p w:rsidR="005F4E07" w:rsidRDefault="005F4E07" w:rsidP="005F4E07">
      <w:pPr>
        <w:pStyle w:val="PrformatHTML"/>
        <w:rPr>
          <w:rStyle w:val="pln"/>
        </w:rPr>
      </w:pPr>
      <w:r>
        <w:rPr>
          <w:rStyle w:val="pln"/>
        </w:rPr>
        <w:t xml:space="preserve">  </w:t>
      </w:r>
      <w:r>
        <w:rPr>
          <w:rStyle w:val="kwd"/>
          <w:rFonts w:eastAsiaTheme="majorEastAsia"/>
        </w:rPr>
        <w:t>try</w:t>
      </w:r>
      <w:r>
        <w:rPr>
          <w:rStyle w:val="pln"/>
        </w:rPr>
        <w:t xml:space="preserve"> </w:t>
      </w:r>
      <w:r>
        <w:rPr>
          <w:rStyle w:val="pun"/>
          <w:rFonts w:eastAsiaTheme="majorEastAsia"/>
        </w:rPr>
        <w:t>{</w:t>
      </w:r>
    </w:p>
    <w:p w:rsidR="005F4E07" w:rsidRDefault="005F4E07" w:rsidP="005F4E07">
      <w:pPr>
        <w:pStyle w:val="PrformatHTML"/>
        <w:rPr>
          <w:rStyle w:val="pln"/>
        </w:rPr>
      </w:pPr>
      <w:r>
        <w:rPr>
          <w:rStyle w:val="pln"/>
        </w:rPr>
        <w:t xml:space="preserve">    line</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options</w:t>
      </w:r>
      <w:r>
        <w:rPr>
          <w:rStyle w:val="pun"/>
          <w:rFonts w:eastAsiaTheme="majorEastAsia"/>
        </w:rPr>
        <w:t>,</w:t>
      </w:r>
      <w:r>
        <w:rPr>
          <w:rStyle w:val="pln"/>
        </w:rPr>
        <w:t>args</w:t>
      </w:r>
      <w:r>
        <w:rPr>
          <w:rStyle w:val="pun"/>
          <w:rFonts w:eastAsiaTheme="majorEastAsia"/>
        </w:rPr>
        <w:t>);</w:t>
      </w:r>
    </w:p>
    <w:p w:rsidR="005F4E07" w:rsidRDefault="005F4E07" w:rsidP="005F4E07">
      <w:pPr>
        <w:pStyle w:val="PrformatHTML"/>
        <w:rPr>
          <w:rStyle w:val="pln"/>
        </w:rPr>
      </w:pPr>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line</w:t>
      </w:r>
      <w:r>
        <w:rPr>
          <w:rStyle w:val="pun"/>
          <w:rFonts w:eastAsiaTheme="majorEastAsia"/>
        </w:rPr>
        <w:t>.</w:t>
      </w:r>
      <w:r>
        <w:rPr>
          <w:rStyle w:val="pln"/>
        </w:rPr>
        <w:t>getArgs</w:t>
      </w:r>
      <w:r>
        <w:rPr>
          <w:rStyle w:val="pun"/>
          <w:rFonts w:eastAsiaTheme="majorEastAsia"/>
        </w:rPr>
        <w:t>().</w:t>
      </w:r>
      <w:r>
        <w:rPr>
          <w:rStyle w:val="pln"/>
        </w:rPr>
        <w:t xml:space="preserve">length </w:t>
      </w:r>
      <w:r>
        <w:rPr>
          <w:rStyle w:val="pun"/>
          <w:rFonts w:eastAsiaTheme="majorEastAsia"/>
        </w:rPr>
        <w:t>!=</w:t>
      </w:r>
      <w:r>
        <w:rPr>
          <w:rStyle w:val="pln"/>
        </w:rPr>
        <w:t xml:space="preserve"> </w:t>
      </w:r>
      <w:r>
        <w:rPr>
          <w:rStyle w:val="lit"/>
        </w:rPr>
        <w:t>0</w:t>
      </w:r>
      <w:r>
        <w:rPr>
          <w:rStyle w:val="pun"/>
          <w:rFonts w:eastAsiaTheme="majorEastAsia"/>
        </w:rPr>
        <w:t>)</w:t>
      </w:r>
      <w:r>
        <w:rPr>
          <w:rStyle w:val="pln"/>
        </w:rPr>
        <w:t xml:space="preserve"> </w:t>
      </w:r>
      <w:r>
        <w:rPr>
          <w:rStyle w:val="pun"/>
          <w:rFonts w:eastAsiaTheme="majorEastAsia"/>
        </w:rPr>
        <w:t>{</w:t>
      </w:r>
    </w:p>
    <w:p w:rsidR="005F4E07" w:rsidRDefault="005F4E07" w:rsidP="005F4E07">
      <w:pPr>
        <w:pStyle w:val="PrformatHTML"/>
        <w:rPr>
          <w:rStyle w:val="pln"/>
        </w:rPr>
      </w:pPr>
      <w:r>
        <w:rPr>
          <w:rStyle w:val="pln"/>
        </w:rPr>
        <w:t xml:space="preserve">      </w:t>
      </w:r>
      <w:r>
        <w:rPr>
          <w:rStyle w:val="kwd"/>
          <w:rFonts w:eastAsiaTheme="majorEastAsia"/>
        </w:rPr>
        <w:t>throw</w:t>
      </w:r>
      <w:r>
        <w:rPr>
          <w:rStyle w:val="pln"/>
        </w:rPr>
        <w:t xml:space="preserve"> </w:t>
      </w:r>
      <w:r>
        <w:rPr>
          <w:rStyle w:val="kwd"/>
          <w:rFonts w:eastAsiaTheme="majorEastAsia"/>
        </w:rPr>
        <w:t>new</w:t>
      </w:r>
      <w:r>
        <w:rPr>
          <w:rStyle w:val="pln"/>
        </w:rPr>
        <w:t xml:space="preserve"> </w:t>
      </w:r>
      <w:r>
        <w:rPr>
          <w:rStyle w:val="typ"/>
        </w:rPr>
        <w:t>ParseException</w:t>
      </w:r>
      <w:r>
        <w:rPr>
          <w:rStyle w:val="pun"/>
          <w:rFonts w:eastAsiaTheme="majorEastAsia"/>
        </w:rPr>
        <w:t>(</w:t>
      </w:r>
      <w:r>
        <w:rPr>
          <w:rStyle w:val="str"/>
        </w:rPr>
        <w:t>"Unexpected options"</w:t>
      </w:r>
      <w:r>
        <w:rPr>
          <w:rStyle w:val="pun"/>
          <w:rFonts w:eastAsiaTheme="majorEastAsia"/>
        </w:rPr>
        <w:t>);</w:t>
      </w:r>
    </w:p>
    <w:p w:rsidR="005F4E07" w:rsidRDefault="005F4E07" w:rsidP="005F4E07">
      <w:pPr>
        <w:pStyle w:val="PrformatHTML"/>
        <w:rPr>
          <w:rStyle w:val="pln"/>
        </w:rPr>
      </w:pPr>
      <w:r>
        <w:rPr>
          <w:rStyle w:val="pln"/>
        </w:rPr>
        <w:t xml:space="preserve">    </w:t>
      </w:r>
      <w:r>
        <w:rPr>
          <w:rStyle w:val="pun"/>
          <w:rFonts w:eastAsiaTheme="majorEastAsia"/>
        </w:rPr>
        <w:t>}</w:t>
      </w:r>
    </w:p>
    <w:p w:rsidR="005F4E07" w:rsidRDefault="005F4E07" w:rsidP="005F4E07">
      <w:pPr>
        <w:pStyle w:val="PrformatHTML"/>
        <w:rPr>
          <w:rStyle w:val="pln"/>
        </w:rPr>
      </w:pPr>
      <w:r>
        <w:rPr>
          <w:rStyle w:val="pln"/>
        </w:rPr>
        <w:t xml:space="preserve">  </w:t>
      </w:r>
      <w:r>
        <w:rPr>
          <w:rStyle w:val="pun"/>
          <w:rFonts w:eastAsiaTheme="majorEastAsia"/>
        </w:rPr>
        <w:t>}</w:t>
      </w:r>
    </w:p>
    <w:p w:rsidR="005F4E07" w:rsidRDefault="005F4E07" w:rsidP="005F4E07">
      <w:pPr>
        <w:pStyle w:val="PrformatHTML"/>
        <w:rPr>
          <w:rStyle w:val="pln"/>
        </w:rPr>
      </w:pPr>
      <w:r>
        <w:rPr>
          <w:rStyle w:val="pln"/>
        </w:rPr>
        <w:t xml:space="preserve"> </w:t>
      </w:r>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ParseException</w:t>
      </w:r>
      <w:r>
        <w:rPr>
          <w:rStyle w:val="pln"/>
        </w:rPr>
        <w:t xml:space="preserve"> pe</w:t>
      </w:r>
      <w:r>
        <w:rPr>
          <w:rStyle w:val="pun"/>
          <w:rFonts w:eastAsiaTheme="majorEastAsia"/>
        </w:rPr>
        <w:t>)</w:t>
      </w:r>
      <w:r>
        <w:rPr>
          <w:rStyle w:val="pln"/>
        </w:rPr>
        <w:t xml:space="preserve"> </w:t>
      </w:r>
      <w:r>
        <w:rPr>
          <w:rStyle w:val="pun"/>
          <w:rFonts w:eastAsiaTheme="majorEastAsia"/>
        </w:rPr>
        <w:t>{</w:t>
      </w:r>
    </w:p>
    <w:p w:rsidR="005F4E07" w:rsidRDefault="005F4E07" w:rsidP="005F4E07">
      <w:pPr>
        <w:pStyle w:val="PrformatHTML"/>
        <w:rPr>
          <w:rStyle w:val="pln"/>
        </w:rPr>
      </w:pPr>
      <w:r>
        <w:rPr>
          <w:rStyle w:val="pln"/>
        </w:rPr>
        <w:t xml:space="preserve">    </w:t>
      </w:r>
      <w:r>
        <w:rPr>
          <w:rStyle w:val="typ"/>
        </w:rPr>
        <w:t>HelpFormatter</w:t>
      </w:r>
      <w:r>
        <w:rPr>
          <w:rStyle w:val="pln"/>
        </w:rPr>
        <w:t xml:space="preserve"> formatter</w:t>
      </w:r>
      <w:r>
        <w:rPr>
          <w:rStyle w:val="pun"/>
          <w:rFonts w:eastAsiaTheme="majorEastAsia"/>
        </w:rPr>
        <w:t>=</w:t>
      </w:r>
      <w:r>
        <w:rPr>
          <w:rStyle w:val="kwd"/>
          <w:rFonts w:eastAsiaTheme="majorEastAsia"/>
        </w:rPr>
        <w:t>new</w:t>
      </w:r>
      <w:r>
        <w:rPr>
          <w:rStyle w:val="pln"/>
        </w:rPr>
        <w:t xml:space="preserve"> </w:t>
      </w:r>
      <w:r>
        <w:rPr>
          <w:rStyle w:val="typ"/>
        </w:rPr>
        <w:t>HelpFormatter</w:t>
      </w:r>
      <w:r>
        <w:rPr>
          <w:rStyle w:val="pun"/>
          <w:rFonts w:eastAsiaTheme="majorEastAsia"/>
        </w:rPr>
        <w:t>();</w:t>
      </w:r>
    </w:p>
    <w:p w:rsidR="005F4E07" w:rsidRDefault="005F4E07" w:rsidP="005F4E07">
      <w:pPr>
        <w:pStyle w:val="PrformatHTML"/>
        <w:rPr>
          <w:rStyle w:val="pln"/>
        </w:rPr>
      </w:pPr>
      <w:r>
        <w:rPr>
          <w:rStyle w:val="pln"/>
        </w:rPr>
        <w:t xml:space="preserve">    formatter</w:t>
      </w:r>
      <w:r>
        <w:rPr>
          <w:rStyle w:val="pun"/>
          <w:rFonts w:eastAsiaTheme="majorEastAsia"/>
        </w:rPr>
        <w:t>.</w:t>
      </w:r>
      <w:r>
        <w:rPr>
          <w:rStyle w:val="pln"/>
        </w:rPr>
        <w:t>printHelp</w:t>
      </w:r>
      <w:r>
        <w:rPr>
          <w:rStyle w:val="pun"/>
          <w:rFonts w:eastAsiaTheme="majorEastAsia"/>
        </w:rPr>
        <w:t>(</w:t>
      </w:r>
      <w:r>
        <w:rPr>
          <w:rStyle w:val="str"/>
        </w:rPr>
        <w:t>"TestFileAppend2"</w:t>
      </w:r>
      <w:r>
        <w:rPr>
          <w:rStyle w:val="pun"/>
          <w:rFonts w:eastAsiaTheme="majorEastAsia"/>
        </w:rPr>
        <w:t>,</w:t>
      </w:r>
      <w:r>
        <w:rPr>
          <w:rStyle w:val="pln"/>
        </w:rPr>
        <w:t>options</w:t>
      </w:r>
      <w:r>
        <w:rPr>
          <w:rStyle w:val="pun"/>
          <w:rFonts w:eastAsiaTheme="majorEastAsia"/>
        </w:rPr>
        <w:t>);</w:t>
      </w:r>
    </w:p>
    <w:p w:rsidR="005F4E07" w:rsidRDefault="005F4E07" w:rsidP="005F4E07">
      <w:pPr>
        <w:pStyle w:val="PrformatHTML"/>
        <w:rPr>
          <w:rStyle w:val="pln"/>
        </w:rPr>
      </w:pPr>
      <w:r>
        <w:rPr>
          <w:rStyle w:val="pln"/>
        </w:rPr>
        <w:t xml:space="preserve">    </w:t>
      </w:r>
      <w:r>
        <w:rPr>
          <w:rStyle w:val="kwd"/>
          <w:rFonts w:eastAsiaTheme="majorEastAsia"/>
        </w:rPr>
        <w:t>throw</w:t>
      </w:r>
      <w:r>
        <w:rPr>
          <w:rStyle w:val="pln"/>
        </w:rPr>
        <w:t xml:space="preserve"> pe</w:t>
      </w:r>
      <w:r>
        <w:rPr>
          <w:rStyle w:val="pun"/>
          <w:rFonts w:eastAsiaTheme="majorEastAsia"/>
        </w:rPr>
        <w:t>;</w:t>
      </w:r>
    </w:p>
    <w:p w:rsidR="005F4E07" w:rsidRDefault="005F4E07" w:rsidP="005F4E07">
      <w:pPr>
        <w:pStyle w:val="PrformatHTML"/>
        <w:rPr>
          <w:rStyle w:val="pln"/>
        </w:rPr>
      </w:pPr>
      <w:r>
        <w:rPr>
          <w:rStyle w:val="pln"/>
        </w:rPr>
        <w:t xml:space="preserve">  </w:t>
      </w:r>
      <w:r>
        <w:rPr>
          <w:rStyle w:val="pun"/>
          <w:rFonts w:eastAsiaTheme="majorEastAsia"/>
        </w:rPr>
        <w:t>}</w:t>
      </w:r>
    </w:p>
    <w:p w:rsidR="005F4E07" w:rsidRDefault="005F4E07" w:rsidP="005F4E07">
      <w:pPr>
        <w:pStyle w:val="PrformatHTML"/>
        <w:rPr>
          <w:rStyle w:val="pln"/>
        </w:rPr>
      </w:pPr>
      <w:r>
        <w:rPr>
          <w:rStyle w:val="pln"/>
        </w:rPr>
        <w:t xml:space="preserve">  </w:t>
      </w:r>
      <w:r>
        <w:rPr>
          <w:rStyle w:val="typ"/>
        </w:rPr>
        <w:t>TestFileAppend2</w:t>
      </w:r>
      <w:r>
        <w:rPr>
          <w:rStyle w:val="pln"/>
        </w:rPr>
        <w:t xml:space="preserve"> tfa2</w:t>
      </w:r>
      <w:r>
        <w:rPr>
          <w:rStyle w:val="pun"/>
          <w:rFonts w:eastAsiaTheme="majorEastAsia"/>
        </w:rPr>
        <w:t>=</w:t>
      </w:r>
      <w:r>
        <w:rPr>
          <w:rStyle w:val="kwd"/>
          <w:rFonts w:eastAsiaTheme="majorEastAsia"/>
        </w:rPr>
        <w:t>new</w:t>
      </w:r>
      <w:r>
        <w:rPr>
          <w:rStyle w:val="pln"/>
        </w:rPr>
        <w:t xml:space="preserve"> </w:t>
      </w:r>
      <w:r>
        <w:rPr>
          <w:rStyle w:val="typ"/>
        </w:rPr>
        <w:t>TestFileAppend2</w:t>
      </w:r>
      <w:r>
        <w:rPr>
          <w:rStyle w:val="pun"/>
          <w:rFonts w:eastAsiaTheme="majorEastAsia"/>
        </w:rPr>
        <w:t>();</w:t>
      </w:r>
    </w:p>
    <w:p w:rsidR="005F4E07" w:rsidRDefault="005F4E07" w:rsidP="005F4E07">
      <w:pPr>
        <w:pStyle w:val="PrformatHTML"/>
        <w:rPr>
          <w:rStyle w:val="pln"/>
        </w:rPr>
      </w:pPr>
      <w:r>
        <w:rPr>
          <w:rStyle w:val="pln"/>
        </w:rPr>
        <w:t xml:space="preserve">  tfa2</w:t>
      </w:r>
      <w:r>
        <w:rPr>
          <w:rStyle w:val="pun"/>
          <w:rFonts w:eastAsiaTheme="majorEastAsia"/>
        </w:rPr>
        <w:t>.</w:t>
      </w:r>
      <w:r>
        <w:rPr>
          <w:rStyle w:val="pln"/>
        </w:rPr>
        <w:t>numDatanodes</w:t>
      </w:r>
      <w:r>
        <w:rPr>
          <w:rStyle w:val="pun"/>
          <w:rFonts w:eastAsiaTheme="majorEastAsia"/>
        </w:rPr>
        <w:t>=</w:t>
      </w:r>
      <w:r>
        <w:rPr>
          <w:rStyle w:val="typ"/>
        </w:rPr>
        <w:t>Integer</w:t>
      </w:r>
      <w:r>
        <w:rPr>
          <w:rStyle w:val="pun"/>
          <w:rFonts w:eastAsiaTheme="majorEastAsia"/>
        </w:rPr>
        <w:t>.</w:t>
      </w:r>
      <w:r>
        <w:rPr>
          <w:rStyle w:val="pln"/>
        </w:rPr>
        <w:t>parseInt</w:t>
      </w:r>
      <w:r>
        <w:rPr>
          <w:rStyle w:val="pun"/>
          <w:rFonts w:eastAsiaTheme="majorEastAsia"/>
        </w:rPr>
        <w:t>(</w:t>
      </w:r>
      <w:r>
        <w:rPr>
          <w:rStyle w:val="pln"/>
        </w:rPr>
        <w:t>line</w:t>
      </w:r>
      <w:r>
        <w:rPr>
          <w:rStyle w:val="pun"/>
          <w:rFonts w:eastAsiaTheme="majorEastAsia"/>
        </w:rPr>
        <w:t>.</w:t>
      </w:r>
      <w:r>
        <w:rPr>
          <w:rStyle w:val="pln"/>
        </w:rPr>
        <w:t>getOptionValue</w:t>
      </w:r>
      <w:r>
        <w:rPr>
          <w:rStyle w:val="pun"/>
          <w:rFonts w:eastAsiaTheme="majorEastAsia"/>
        </w:rPr>
        <w:t>(</w:t>
      </w:r>
      <w:r>
        <w:rPr>
          <w:rStyle w:val="pln"/>
        </w:rPr>
        <w:t>OPT_NUM_DNS</w:t>
      </w:r>
      <w:r>
        <w:rPr>
          <w:rStyle w:val="pun"/>
          <w:rFonts w:eastAsiaTheme="majorEastAsia"/>
        </w:rPr>
        <w:t>,</w:t>
      </w:r>
      <w:r>
        <w:rPr>
          <w:rStyle w:val="str"/>
        </w:rPr>
        <w:t>"1"</w:t>
      </w:r>
      <w:r>
        <w:rPr>
          <w:rStyle w:val="pun"/>
          <w:rFonts w:eastAsiaTheme="majorEastAsia"/>
        </w:rPr>
        <w:t>));</w:t>
      </w:r>
    </w:p>
    <w:p w:rsidR="005F4E07" w:rsidRDefault="005F4E07" w:rsidP="005F4E07">
      <w:pPr>
        <w:pStyle w:val="PrformatHTML"/>
        <w:rPr>
          <w:rStyle w:val="pln"/>
        </w:rPr>
      </w:pPr>
      <w:r>
        <w:rPr>
          <w:rStyle w:val="pln"/>
        </w:rPr>
        <w:t xml:space="preserve">  tfa2</w:t>
      </w:r>
      <w:r>
        <w:rPr>
          <w:rStyle w:val="pun"/>
          <w:rFonts w:eastAsiaTheme="majorEastAsia"/>
        </w:rPr>
        <w:t>.</w:t>
      </w:r>
      <w:r>
        <w:rPr>
          <w:rStyle w:val="pln"/>
        </w:rPr>
        <w:t>numThreads</w:t>
      </w:r>
      <w:r>
        <w:rPr>
          <w:rStyle w:val="pun"/>
          <w:rFonts w:eastAsiaTheme="majorEastAsia"/>
        </w:rPr>
        <w:t>=</w:t>
      </w:r>
      <w:r>
        <w:rPr>
          <w:rStyle w:val="typ"/>
        </w:rPr>
        <w:t>Integer</w:t>
      </w:r>
      <w:r>
        <w:rPr>
          <w:rStyle w:val="pun"/>
          <w:rFonts w:eastAsiaTheme="majorEastAsia"/>
        </w:rPr>
        <w:t>.</w:t>
      </w:r>
      <w:r>
        <w:rPr>
          <w:rStyle w:val="pln"/>
        </w:rPr>
        <w:t>parseInt</w:t>
      </w:r>
      <w:r>
        <w:rPr>
          <w:rStyle w:val="pun"/>
          <w:rFonts w:eastAsiaTheme="majorEastAsia"/>
        </w:rPr>
        <w:t>(</w:t>
      </w:r>
      <w:r>
        <w:rPr>
          <w:rStyle w:val="pln"/>
        </w:rPr>
        <w:t>line</w:t>
      </w:r>
      <w:r>
        <w:rPr>
          <w:rStyle w:val="pun"/>
          <w:rFonts w:eastAsiaTheme="majorEastAsia"/>
        </w:rPr>
        <w:t>.</w:t>
      </w:r>
      <w:r>
        <w:rPr>
          <w:rStyle w:val="pln"/>
        </w:rPr>
        <w:t>getOptionValue</w:t>
      </w:r>
      <w:r>
        <w:rPr>
          <w:rStyle w:val="pun"/>
          <w:rFonts w:eastAsiaTheme="majorEastAsia"/>
        </w:rPr>
        <w:t>(</w:t>
      </w:r>
      <w:r>
        <w:rPr>
          <w:rStyle w:val="pln"/>
        </w:rPr>
        <w:t>OPT_NUM_THREADS</w:t>
      </w:r>
      <w:r>
        <w:rPr>
          <w:rStyle w:val="pun"/>
          <w:rFonts w:eastAsiaTheme="majorEastAsia"/>
        </w:rPr>
        <w:t>,</w:t>
      </w:r>
      <w:r>
        <w:rPr>
          <w:rStyle w:val="str"/>
        </w:rPr>
        <w:t>"30"</w:t>
      </w:r>
      <w:r>
        <w:rPr>
          <w:rStyle w:val="pun"/>
          <w:rFonts w:eastAsiaTheme="majorEastAsia"/>
        </w:rPr>
        <w:t>));</w:t>
      </w:r>
    </w:p>
    <w:p w:rsidR="005F4E07" w:rsidRDefault="005F4E07" w:rsidP="005F4E07">
      <w:pPr>
        <w:pStyle w:val="PrformatHTML"/>
        <w:rPr>
          <w:rStyle w:val="pln"/>
        </w:rPr>
      </w:pPr>
      <w:r>
        <w:rPr>
          <w:rStyle w:val="pln"/>
        </w:rPr>
        <w:t xml:space="preserve">  tfa2</w:t>
      </w:r>
      <w:r>
        <w:rPr>
          <w:rStyle w:val="pun"/>
          <w:rFonts w:eastAsiaTheme="majorEastAsia"/>
        </w:rPr>
        <w:t>.</w:t>
      </w:r>
      <w:r>
        <w:rPr>
          <w:rStyle w:val="pln"/>
        </w:rPr>
        <w:t>numberOfFiles</w:t>
      </w:r>
      <w:r>
        <w:rPr>
          <w:rStyle w:val="pun"/>
          <w:rFonts w:eastAsiaTheme="majorEastAsia"/>
        </w:rPr>
        <w:t>=</w:t>
      </w:r>
      <w:r>
        <w:rPr>
          <w:rStyle w:val="typ"/>
        </w:rPr>
        <w:t>Integer</w:t>
      </w:r>
      <w:r>
        <w:rPr>
          <w:rStyle w:val="pun"/>
          <w:rFonts w:eastAsiaTheme="majorEastAsia"/>
        </w:rPr>
        <w:t>.</w:t>
      </w:r>
      <w:r>
        <w:rPr>
          <w:rStyle w:val="pln"/>
        </w:rPr>
        <w:t>parseInt</w:t>
      </w:r>
      <w:r>
        <w:rPr>
          <w:rStyle w:val="pun"/>
          <w:rFonts w:eastAsiaTheme="majorEastAsia"/>
        </w:rPr>
        <w:t>(</w:t>
      </w:r>
      <w:r>
        <w:rPr>
          <w:rStyle w:val="pln"/>
        </w:rPr>
        <w:t>line</w:t>
      </w:r>
      <w:r>
        <w:rPr>
          <w:rStyle w:val="pun"/>
          <w:rFonts w:eastAsiaTheme="majorEastAsia"/>
        </w:rPr>
        <w:t>.</w:t>
      </w:r>
      <w:r>
        <w:rPr>
          <w:rStyle w:val="pln"/>
        </w:rPr>
        <w:t>getOptionValue</w:t>
      </w:r>
      <w:r>
        <w:rPr>
          <w:rStyle w:val="pun"/>
          <w:rFonts w:eastAsiaTheme="majorEastAsia"/>
        </w:rPr>
        <w:t>(</w:t>
      </w:r>
      <w:r>
        <w:rPr>
          <w:rStyle w:val="pln"/>
        </w:rPr>
        <w:t>OPT_NUM_FILES</w:t>
      </w:r>
      <w:r>
        <w:rPr>
          <w:rStyle w:val="pun"/>
          <w:rFonts w:eastAsiaTheme="majorEastAsia"/>
        </w:rPr>
        <w:t>,</w:t>
      </w:r>
      <w:r>
        <w:rPr>
          <w:rStyle w:val="str"/>
        </w:rPr>
        <w:t>"1"</w:t>
      </w:r>
      <w:r>
        <w:rPr>
          <w:rStyle w:val="pun"/>
          <w:rFonts w:eastAsiaTheme="majorEastAsia"/>
        </w:rPr>
        <w:t>));</w:t>
      </w:r>
    </w:p>
    <w:p w:rsidR="005F4E07" w:rsidRDefault="005F4E07" w:rsidP="005F4E07">
      <w:pPr>
        <w:pStyle w:val="PrformatHTML"/>
        <w:rPr>
          <w:rStyle w:val="pln"/>
        </w:rPr>
      </w:pPr>
      <w:r>
        <w:rPr>
          <w:rStyle w:val="pln"/>
        </w:rPr>
        <w:t xml:space="preserve">  tfa2</w:t>
      </w:r>
      <w:r>
        <w:rPr>
          <w:rStyle w:val="pun"/>
          <w:rFonts w:eastAsiaTheme="majorEastAsia"/>
        </w:rPr>
        <w:t>.</w:t>
      </w:r>
      <w:r>
        <w:rPr>
          <w:rStyle w:val="pln"/>
        </w:rPr>
        <w:t>numAppendsPerThread</w:t>
      </w:r>
      <w:r>
        <w:rPr>
          <w:rStyle w:val="pun"/>
          <w:rFonts w:eastAsiaTheme="majorEastAsia"/>
        </w:rPr>
        <w:t>=</w:t>
      </w:r>
      <w:r>
        <w:rPr>
          <w:rStyle w:val="typ"/>
        </w:rPr>
        <w:t>Integer</w:t>
      </w:r>
      <w:r>
        <w:rPr>
          <w:rStyle w:val="pun"/>
          <w:rFonts w:eastAsiaTheme="majorEastAsia"/>
        </w:rPr>
        <w:t>.</w:t>
      </w:r>
      <w:r>
        <w:rPr>
          <w:rStyle w:val="pln"/>
        </w:rPr>
        <w:t>parseInt</w:t>
      </w:r>
      <w:r>
        <w:rPr>
          <w:rStyle w:val="pun"/>
          <w:rFonts w:eastAsiaTheme="majorEastAsia"/>
        </w:rPr>
        <w:t>(</w:t>
      </w:r>
      <w:r>
        <w:rPr>
          <w:rStyle w:val="pln"/>
        </w:rPr>
        <w:t>line</w:t>
      </w:r>
      <w:r>
        <w:rPr>
          <w:rStyle w:val="pun"/>
          <w:rFonts w:eastAsiaTheme="majorEastAsia"/>
        </w:rPr>
        <w:t>.</w:t>
      </w:r>
      <w:r>
        <w:rPr>
          <w:rStyle w:val="pln"/>
        </w:rPr>
        <w:t>getOptionValue</w:t>
      </w:r>
      <w:r>
        <w:rPr>
          <w:rStyle w:val="pun"/>
          <w:rFonts w:eastAsiaTheme="majorEastAsia"/>
        </w:rPr>
        <w:t>(</w:t>
      </w:r>
      <w:r>
        <w:rPr>
          <w:rStyle w:val="pln"/>
        </w:rPr>
        <w:t>OPT_NUM_APPENDS</w:t>
      </w:r>
      <w:r>
        <w:rPr>
          <w:rStyle w:val="pun"/>
          <w:rFonts w:eastAsiaTheme="majorEastAsia"/>
        </w:rPr>
        <w:t>,</w:t>
      </w:r>
      <w:r>
        <w:rPr>
          <w:rStyle w:val="str"/>
        </w:rPr>
        <w:t>"1000"</w:t>
      </w:r>
      <w:r>
        <w:rPr>
          <w:rStyle w:val="pun"/>
          <w:rFonts w:eastAsiaTheme="majorEastAsia"/>
        </w:rPr>
        <w:t>));</w:t>
      </w:r>
    </w:p>
    <w:p w:rsidR="005F4E07" w:rsidRDefault="005F4E07" w:rsidP="005F4E07">
      <w:pPr>
        <w:pStyle w:val="PrformatHTML"/>
        <w:rPr>
          <w:rStyle w:val="pln"/>
        </w:rPr>
      </w:pPr>
      <w:r>
        <w:rPr>
          <w:rStyle w:val="pln"/>
        </w:rPr>
        <w:t xml:space="preserve">  tfa2</w:t>
      </w:r>
      <w:r>
        <w:rPr>
          <w:rStyle w:val="pun"/>
          <w:rFonts w:eastAsiaTheme="majorEastAsia"/>
        </w:rPr>
        <w:t>.</w:t>
      </w:r>
      <w:r>
        <w:rPr>
          <w:rStyle w:val="pln"/>
        </w:rPr>
        <w:t>sleepBetweenSizeChecks</w:t>
      </w:r>
      <w:r>
        <w:rPr>
          <w:rStyle w:val="pun"/>
          <w:rFonts w:eastAsiaTheme="majorEastAsia"/>
        </w:rPr>
        <w:t>=</w:t>
      </w:r>
      <w:r>
        <w:rPr>
          <w:rStyle w:val="lit"/>
        </w:rPr>
        <w:t>10</w:t>
      </w:r>
      <w:r>
        <w:rPr>
          <w:rStyle w:val="pun"/>
          <w:rFonts w:eastAsiaTheme="majorEastAsia"/>
        </w:rPr>
        <w:t>;</w:t>
      </w:r>
    </w:p>
    <w:p w:rsidR="005F4E07" w:rsidRDefault="005F4E07" w:rsidP="005F4E07">
      <w:pPr>
        <w:pStyle w:val="PrformatHTML"/>
        <w:rPr>
          <w:rStyle w:val="pln"/>
        </w:rPr>
      </w:pPr>
      <w:r>
        <w:rPr>
          <w:rStyle w:val="pln"/>
        </w:rPr>
        <w:t xml:space="preserve">  </w:t>
      </w:r>
      <w:r>
        <w:rPr>
          <w:rStyle w:val="kwd"/>
          <w:rFonts w:eastAsiaTheme="majorEastAsia"/>
        </w:rPr>
        <w:t>try</w:t>
      </w:r>
      <w:r>
        <w:rPr>
          <w:rStyle w:val="pln"/>
        </w:rPr>
        <w:t xml:space="preserve"> </w:t>
      </w:r>
      <w:r>
        <w:rPr>
          <w:rStyle w:val="pun"/>
          <w:rFonts w:eastAsiaTheme="majorEastAsia"/>
        </w:rPr>
        <w:t>{</w:t>
      </w:r>
    </w:p>
    <w:p w:rsidR="005F4E07" w:rsidRDefault="005F4E07" w:rsidP="005F4E07">
      <w:pPr>
        <w:pStyle w:val="PrformatHTML"/>
        <w:rPr>
          <w:rStyle w:val="pln"/>
        </w:rPr>
      </w:pPr>
      <w:r>
        <w:rPr>
          <w:rStyle w:val="pln"/>
        </w:rPr>
        <w:t xml:space="preserve">    tfa2</w:t>
      </w:r>
      <w:r>
        <w:rPr>
          <w:rStyle w:val="pun"/>
          <w:rFonts w:eastAsiaTheme="majorEastAsia"/>
        </w:rPr>
        <w:t>.</w:t>
      </w:r>
      <w:r>
        <w:rPr>
          <w:rStyle w:val="pln"/>
        </w:rPr>
        <w:t>testComplexAppend</w:t>
      </w:r>
      <w:r>
        <w:rPr>
          <w:rStyle w:val="pun"/>
          <w:rFonts w:eastAsiaTheme="majorEastAsia"/>
        </w:rPr>
        <w:t>();</w:t>
      </w:r>
    </w:p>
    <w:p w:rsidR="005F4E07" w:rsidRDefault="005F4E07" w:rsidP="005F4E07">
      <w:pPr>
        <w:pStyle w:val="PrformatHTML"/>
        <w:rPr>
          <w:rStyle w:val="pln"/>
        </w:rPr>
      </w:pPr>
      <w:r>
        <w:rPr>
          <w:rStyle w:val="pln"/>
        </w:rPr>
        <w:t xml:space="preserve">  </w:t>
      </w:r>
      <w:r>
        <w:rPr>
          <w:rStyle w:val="pun"/>
          <w:rFonts w:eastAsiaTheme="majorEastAsia"/>
        </w:rPr>
        <w:t>}</w:t>
      </w:r>
    </w:p>
    <w:p w:rsidR="005F4E07" w:rsidRDefault="005F4E07" w:rsidP="005F4E07">
      <w:pPr>
        <w:pStyle w:val="PrformatHTML"/>
        <w:rPr>
          <w:rStyle w:val="pln"/>
        </w:rPr>
      </w:pPr>
      <w:r>
        <w:rPr>
          <w:rStyle w:val="pln"/>
        </w:rPr>
        <w:t xml:space="preserve"> </w:t>
      </w:r>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Throwable</w:t>
      </w:r>
      <w:r>
        <w:rPr>
          <w:rStyle w:val="pln"/>
        </w:rPr>
        <w:t xml:space="preserve"> t</w:t>
      </w:r>
      <w:r>
        <w:rPr>
          <w:rStyle w:val="pun"/>
          <w:rFonts w:eastAsiaTheme="majorEastAsia"/>
        </w:rPr>
        <w:t>)</w:t>
      </w:r>
      <w:r>
        <w:rPr>
          <w:rStyle w:val="pln"/>
        </w:rPr>
        <w:t xml:space="preserve"> </w:t>
      </w:r>
      <w:r>
        <w:rPr>
          <w:rStyle w:val="pun"/>
          <w:rFonts w:eastAsiaTheme="majorEastAsia"/>
        </w:rPr>
        <w:t>{</w:t>
      </w:r>
    </w:p>
    <w:p w:rsidR="005F4E07" w:rsidRDefault="005F4E07" w:rsidP="005F4E07">
      <w:pPr>
        <w:pStyle w:val="PrformatHTML"/>
        <w:rPr>
          <w:rStyle w:val="pln"/>
        </w:rPr>
      </w:pPr>
      <w:r>
        <w:rPr>
          <w:rStyle w:val="pln"/>
        </w:rPr>
        <w:t xml:space="preserve">    LOG</w:t>
      </w:r>
      <w:r>
        <w:rPr>
          <w:rStyle w:val="pun"/>
          <w:rFonts w:eastAsiaTheme="majorEastAsia"/>
        </w:rPr>
        <w:t>.</w:t>
      </w:r>
      <w:r>
        <w:rPr>
          <w:rStyle w:val="pln"/>
        </w:rPr>
        <w:t>error</w:t>
      </w:r>
      <w:r>
        <w:rPr>
          <w:rStyle w:val="pun"/>
          <w:rFonts w:eastAsiaTheme="majorEastAsia"/>
        </w:rPr>
        <w:t>(</w:t>
      </w:r>
      <w:r>
        <w:rPr>
          <w:rStyle w:val="str"/>
        </w:rPr>
        <w:t>"FAILED"</w:t>
      </w:r>
      <w:r>
        <w:rPr>
          <w:rStyle w:val="pun"/>
          <w:rFonts w:eastAsiaTheme="majorEastAsia"/>
        </w:rPr>
        <w:t>,</w:t>
      </w:r>
      <w:r>
        <w:rPr>
          <w:rStyle w:val="pln"/>
        </w:rPr>
        <w:t>t</w:t>
      </w:r>
      <w:r>
        <w:rPr>
          <w:rStyle w:val="pun"/>
          <w:rFonts w:eastAsiaTheme="majorEastAsia"/>
        </w:rPr>
        <w:t>);</w:t>
      </w:r>
    </w:p>
    <w:p w:rsidR="005F4E07" w:rsidRDefault="005F4E07" w:rsidP="005F4E07">
      <w:pPr>
        <w:pStyle w:val="PrformatHTML"/>
        <w:rPr>
          <w:rStyle w:val="pln"/>
        </w:rPr>
      </w:pPr>
      <w:r>
        <w:rPr>
          <w:rStyle w:val="pln"/>
        </w:rPr>
        <w:t xml:space="preserve">    </w:t>
      </w:r>
      <w:r>
        <w:rPr>
          <w:rStyle w:val="typ"/>
        </w:rPr>
        <w:t>System</w:t>
      </w:r>
      <w:r>
        <w:rPr>
          <w:rStyle w:val="pun"/>
          <w:rFonts w:eastAsiaTheme="majorEastAsia"/>
        </w:rPr>
        <w:t>.</w:t>
      </w:r>
      <w:r>
        <w:rPr>
          <w:rStyle w:val="kwd"/>
          <w:rFonts w:eastAsiaTheme="majorEastAsia"/>
        </w:rPr>
        <w:t>exit</w:t>
      </w:r>
      <w:r>
        <w:rPr>
          <w:rStyle w:val="pun"/>
          <w:rFonts w:eastAsiaTheme="majorEastAsia"/>
        </w:rPr>
        <w:t>(</w:t>
      </w:r>
      <w:r>
        <w:rPr>
          <w:rStyle w:val="lit"/>
        </w:rPr>
        <w:t>1</w:t>
      </w:r>
      <w:r>
        <w:rPr>
          <w:rStyle w:val="pun"/>
          <w:rFonts w:eastAsiaTheme="majorEastAsia"/>
        </w:rPr>
        <w:t>);</w:t>
      </w:r>
    </w:p>
    <w:p w:rsidR="005F4E07" w:rsidRDefault="005F4E07" w:rsidP="005F4E07">
      <w:pPr>
        <w:pStyle w:val="PrformatHTML"/>
        <w:rPr>
          <w:rStyle w:val="pln"/>
        </w:rPr>
      </w:pPr>
      <w:r>
        <w:rPr>
          <w:rStyle w:val="pln"/>
        </w:rPr>
        <w:t xml:space="preserve">  </w:t>
      </w:r>
      <w:r>
        <w:rPr>
          <w:rStyle w:val="pun"/>
          <w:rFonts w:eastAsiaTheme="majorEastAsia"/>
        </w:rPr>
        <w:t>}</w:t>
      </w:r>
    </w:p>
    <w:p w:rsidR="005F4E07" w:rsidRDefault="005F4E07" w:rsidP="005F4E07">
      <w:pPr>
        <w:pStyle w:val="PrformatHTML"/>
        <w:rPr>
          <w:rStyle w:val="pln"/>
        </w:rPr>
      </w:pPr>
      <w:r>
        <w:rPr>
          <w:rStyle w:val="pln"/>
        </w:rPr>
        <w:t xml:space="preserve">  </w:t>
      </w:r>
      <w:r>
        <w:rPr>
          <w:rStyle w:val="typ"/>
        </w:rPr>
        <w:t>System</w:t>
      </w:r>
      <w:r>
        <w:rPr>
          <w:rStyle w:val="pun"/>
          <w:rFonts w:eastAsiaTheme="majorEastAsia"/>
        </w:rPr>
        <w:t>.</w:t>
      </w:r>
      <w:r>
        <w:rPr>
          <w:rStyle w:val="kwd"/>
          <w:rFonts w:eastAsiaTheme="majorEastAsia"/>
        </w:rPr>
        <w:t>exit</w:t>
      </w:r>
      <w:r>
        <w:rPr>
          <w:rStyle w:val="pun"/>
          <w:rFonts w:eastAsiaTheme="majorEastAsia"/>
        </w:rPr>
        <w:t>(</w:t>
      </w:r>
      <w:r>
        <w:rPr>
          <w:rStyle w:val="lit"/>
        </w:rPr>
        <w:t>0</w:t>
      </w:r>
      <w:r>
        <w:rPr>
          <w:rStyle w:val="pun"/>
          <w:rFonts w:eastAsiaTheme="majorEastAsia"/>
        </w:rPr>
        <w:t>);</w:t>
      </w:r>
    </w:p>
    <w:p w:rsidR="005F4E07" w:rsidRDefault="005F4E07" w:rsidP="005F4E07">
      <w:pPr>
        <w:pStyle w:val="PrformatHTML"/>
        <w:rPr>
          <w:rStyle w:val="pln"/>
        </w:rPr>
      </w:pPr>
      <w:r>
        <w:rPr>
          <w:rStyle w:val="pun"/>
          <w:rFonts w:eastAsiaTheme="majorEastAsia"/>
        </w:rPr>
        <w:t>}</w:t>
      </w:r>
    </w:p>
    <w:p w:rsidR="005F4E07" w:rsidRDefault="005F4E07" w:rsidP="005F4E07">
      <w:pPr>
        <w:pStyle w:val="PrformatHTML"/>
      </w:pPr>
      <w:r>
        <w:rPr>
          <w:rStyle w:val="pln"/>
        </w:rPr>
        <w:t xml:space="preserve"> </w:t>
      </w:r>
    </w:p>
    <w:p w:rsidR="005F4E07" w:rsidRDefault="005F4E07" w:rsidP="005F4E07"/>
    <w:p w:rsidR="005F4E07" w:rsidRDefault="005F4E07" w:rsidP="005F4E07">
      <w:pPr>
        <w:pStyle w:val="NormalWeb"/>
        <w:shd w:val="clear" w:color="auto" w:fill="FCFCFC"/>
        <w:rPr>
          <w:ins w:id="20" w:author="Unknown"/>
          <w:b/>
          <w:bCs/>
          <w:color w:val="424345"/>
        </w:rPr>
      </w:pPr>
      <w:ins w:id="21" w:author="Unknown">
        <w:r>
          <w:rPr>
            <w:b/>
            <w:bCs/>
            <w:color w:val="424345"/>
          </w:rPr>
          <w:t>Code Example 3:</w:t>
        </w:r>
      </w:ins>
    </w:p>
    <w:p w:rsidR="005F4E07" w:rsidRDefault="005F4E07" w:rsidP="005F4E07">
      <w:pPr>
        <w:pStyle w:val="NormalWeb"/>
        <w:shd w:val="clear" w:color="auto" w:fill="FCFCFC"/>
        <w:rPr>
          <w:ins w:id="22" w:author="Unknown"/>
        </w:rPr>
      </w:pPr>
      <w:ins w:id="23" w:author="Unknown">
        <w:r>
          <w:t xml:space="preserve">From project </w:t>
        </w:r>
        <w:r>
          <w:rPr>
            <w:i/>
            <w:iCs/>
          </w:rPr>
          <w:t>android-rindirect</w:t>
        </w:r>
        <w:r>
          <w:t xml:space="preserve">, under directory </w:t>
        </w:r>
        <w:r>
          <w:rPr>
            <w:i/>
            <w:iCs/>
          </w:rPr>
          <w:t>/rindirect/src/main/java/de/akquinet/android/rindirect/</w:t>
        </w:r>
        <w:r>
          <w:t xml:space="preserve">. </w:t>
        </w:r>
      </w:ins>
    </w:p>
    <w:p w:rsidR="005F4E07" w:rsidRDefault="005F4E07" w:rsidP="005F4E07">
      <w:pPr>
        <w:pStyle w:val="NormalWeb"/>
        <w:shd w:val="clear" w:color="auto" w:fill="FCFCFC"/>
        <w:rPr>
          <w:ins w:id="24" w:author="Unknown"/>
        </w:rPr>
      </w:pPr>
      <w:ins w:id="25" w:author="Unknown">
        <w:r>
          <w:t xml:space="preserve">Source </w:t>
        </w:r>
        <w:r>
          <w:rPr>
            <w:i/>
            <w:iCs/>
          </w:rPr>
          <w:t>Main.java</w:t>
        </w:r>
        <w:r>
          <w:t xml:space="preserve"> </w:t>
        </w:r>
      </w:ins>
    </w:p>
    <w:p w:rsidR="005F4E07" w:rsidRDefault="005F4E07" w:rsidP="005F4E07">
      <w:pPr>
        <w:pStyle w:val="PrformatHTML"/>
        <w:rPr>
          <w:ins w:id="26" w:author="Unknown"/>
          <w:rStyle w:val="com"/>
        </w:rPr>
      </w:pPr>
      <w:ins w:id="27" w:author="Unknown">
        <w:r>
          <w:rPr>
            <w:rStyle w:val="com"/>
          </w:rPr>
          <w:t xml:space="preserve">/** </w:t>
        </w:r>
      </w:ins>
    </w:p>
    <w:p w:rsidR="005F4E07" w:rsidRDefault="005F4E07" w:rsidP="005F4E07">
      <w:pPr>
        <w:pStyle w:val="PrformatHTML"/>
        <w:rPr>
          <w:ins w:id="28" w:author="Unknown"/>
          <w:rStyle w:val="com"/>
        </w:rPr>
      </w:pPr>
      <w:ins w:id="29" w:author="Unknown">
        <w:r>
          <w:rPr>
            <w:rStyle w:val="com"/>
          </w:rPr>
          <w:t xml:space="preserve"> * Main method. This methods defines the arguments, parse them and launch the R indirection generation.</w:t>
        </w:r>
      </w:ins>
    </w:p>
    <w:p w:rsidR="005F4E07" w:rsidRDefault="005F4E07" w:rsidP="005F4E07">
      <w:pPr>
        <w:pStyle w:val="PrformatHTML"/>
        <w:rPr>
          <w:ins w:id="30" w:author="Unknown"/>
          <w:rStyle w:val="com"/>
        </w:rPr>
      </w:pPr>
      <w:ins w:id="31" w:author="Unknown">
        <w:r>
          <w:rPr>
            <w:rStyle w:val="com"/>
          </w:rPr>
          <w:t xml:space="preserve"> * @param args the arguments.</w:t>
        </w:r>
      </w:ins>
    </w:p>
    <w:p w:rsidR="005F4E07" w:rsidRDefault="005F4E07" w:rsidP="005F4E07">
      <w:pPr>
        <w:pStyle w:val="PrformatHTML"/>
        <w:rPr>
          <w:ins w:id="32" w:author="Unknown"/>
          <w:rStyle w:val="com"/>
        </w:rPr>
      </w:pPr>
      <w:ins w:id="33" w:author="Unknown">
        <w:r>
          <w:rPr>
            <w:rStyle w:val="com"/>
          </w:rPr>
          <w:t xml:space="preserve"> * @throws ParseException</w:t>
        </w:r>
      </w:ins>
    </w:p>
    <w:p w:rsidR="005F4E07" w:rsidRDefault="005F4E07" w:rsidP="005F4E07">
      <w:pPr>
        <w:pStyle w:val="PrformatHTML"/>
        <w:rPr>
          <w:ins w:id="34" w:author="Unknown"/>
          <w:rStyle w:val="com"/>
        </w:rPr>
      </w:pPr>
      <w:ins w:id="35" w:author="Unknown">
        <w:r>
          <w:rPr>
            <w:rStyle w:val="com"/>
          </w:rPr>
          <w:t xml:space="preserve"> * @throws IOException</w:t>
        </w:r>
      </w:ins>
    </w:p>
    <w:p w:rsidR="005F4E07" w:rsidRDefault="005F4E07" w:rsidP="005F4E07">
      <w:pPr>
        <w:pStyle w:val="PrformatHTML"/>
        <w:rPr>
          <w:ins w:id="36" w:author="Unknown"/>
          <w:rStyle w:val="pln"/>
        </w:rPr>
      </w:pPr>
      <w:ins w:id="37" w:author="Unknown">
        <w:r>
          <w:rPr>
            <w:rStyle w:val="com"/>
          </w:rPr>
          <w:t xml:space="preserve"> */</w:t>
        </w:r>
      </w:ins>
    </w:p>
    <w:p w:rsidR="005F4E07" w:rsidRDefault="005F4E07" w:rsidP="005F4E07">
      <w:pPr>
        <w:pStyle w:val="PrformatHTML"/>
        <w:rPr>
          <w:ins w:id="38" w:author="Unknown"/>
          <w:rStyle w:val="pln"/>
        </w:rPr>
      </w:pPr>
      <w:ins w:id="39" w:author="Unknown">
        <w:r>
          <w:rPr>
            <w:rStyle w:val="kwd"/>
            <w:rFonts w:eastAsiaTheme="majorEastAsia"/>
          </w:rPr>
          <w:t>public</w:t>
        </w: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main</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r>
          <w:rPr>
            <w:rStyle w:val="pln"/>
          </w:rPr>
          <w:t xml:space="preserve"> </w:t>
        </w:r>
        <w:r>
          <w:rPr>
            <w:rStyle w:val="kwd"/>
            <w:rFonts w:eastAsiaTheme="majorEastAsia"/>
          </w:rPr>
          <w:t>throws</w:t>
        </w:r>
        <w:r>
          <w:rPr>
            <w:rStyle w:val="pln"/>
          </w:rPr>
          <w:t xml:space="preserve"> </w:t>
        </w:r>
        <w:r>
          <w:rPr>
            <w:rStyle w:val="typ"/>
          </w:rPr>
          <w:t>ParseException</w:t>
        </w:r>
        <w:r>
          <w:rPr>
            <w:rStyle w:val="pun"/>
            <w:rFonts w:eastAsiaTheme="majorEastAsia"/>
          </w:rPr>
          <w:t>,</w:t>
        </w:r>
        <w:r>
          <w:rPr>
            <w:rStyle w:val="pln"/>
          </w:rPr>
          <w:t xml:space="preserve"> </w:t>
        </w:r>
        <w:r>
          <w:rPr>
            <w:rStyle w:val="typ"/>
          </w:rPr>
          <w:t>Exception</w:t>
        </w:r>
        <w:r>
          <w:rPr>
            <w:rStyle w:val="pln"/>
          </w:rPr>
          <w:t xml:space="preserve"> </w:t>
        </w:r>
        <w:r>
          <w:rPr>
            <w:rStyle w:val="pun"/>
            <w:rFonts w:eastAsiaTheme="majorEastAsia"/>
          </w:rPr>
          <w:t>{</w:t>
        </w:r>
      </w:ins>
    </w:p>
    <w:p w:rsidR="005F4E07" w:rsidRDefault="005F4E07" w:rsidP="005F4E07">
      <w:pPr>
        <w:pStyle w:val="PrformatHTML"/>
        <w:rPr>
          <w:ins w:id="40" w:author="Unknown"/>
          <w:rStyle w:val="pln"/>
        </w:rPr>
      </w:pPr>
      <w:ins w:id="41" w:author="Unknown">
        <w:r>
          <w:rPr>
            <w:rStyle w:val="pln"/>
          </w:rPr>
          <w:t xml:space="preserve">  LOGGER</w:t>
        </w:r>
        <w:r>
          <w:rPr>
            <w:rStyle w:val="pun"/>
            <w:rFonts w:eastAsiaTheme="majorEastAsia"/>
          </w:rPr>
          <w:t>.</w:t>
        </w:r>
        <w:r>
          <w:rPr>
            <w:rStyle w:val="pln"/>
          </w:rPr>
          <w:t>setLevel</w:t>
        </w:r>
        <w:r>
          <w:rPr>
            <w:rStyle w:val="pun"/>
            <w:rFonts w:eastAsiaTheme="majorEastAsia"/>
          </w:rPr>
          <w:t>(</w:t>
        </w:r>
        <w:r>
          <w:rPr>
            <w:rStyle w:val="typ"/>
          </w:rPr>
          <w:t>Level</w:t>
        </w:r>
        <w:r>
          <w:rPr>
            <w:rStyle w:val="pun"/>
            <w:rFonts w:eastAsiaTheme="majorEastAsia"/>
          </w:rPr>
          <w:t>.</w:t>
        </w:r>
        <w:r>
          <w:rPr>
            <w:rStyle w:val="pln"/>
          </w:rPr>
          <w:t>WARNING</w:t>
        </w:r>
        <w:r>
          <w:rPr>
            <w:rStyle w:val="pun"/>
            <w:rFonts w:eastAsiaTheme="majorEastAsia"/>
          </w:rPr>
          <w:t>);</w:t>
        </w:r>
      </w:ins>
    </w:p>
    <w:p w:rsidR="005F4E07" w:rsidRDefault="005F4E07" w:rsidP="005F4E07">
      <w:pPr>
        <w:pStyle w:val="PrformatHTML"/>
        <w:rPr>
          <w:ins w:id="42" w:author="Unknown"/>
          <w:rStyle w:val="pln"/>
        </w:rPr>
      </w:pPr>
      <w:ins w:id="43" w:author="Unknown">
        <w:r>
          <w:rPr>
            <w:rStyle w:val="pln"/>
          </w:rPr>
          <w:t xml:space="preserve">  </w:t>
        </w:r>
        <w:r>
          <w:rPr>
            <w:rStyle w:val="typ"/>
          </w:rPr>
          <w:t>Options</w:t>
        </w:r>
        <w:r>
          <w:rPr>
            <w:rStyle w:val="pln"/>
          </w:rPr>
          <w:t xml:space="preserve"> options</w:t>
        </w:r>
        <w:r>
          <w:rPr>
            <w:rStyle w:val="pun"/>
            <w:rFonts w:eastAsiaTheme="majorEastAsia"/>
          </w:rPr>
          <w:t>=</w:t>
        </w:r>
        <w:r>
          <w:rPr>
            <w:rStyle w:val="kwd"/>
            <w:rFonts w:eastAsiaTheme="majorEastAsia"/>
          </w:rPr>
          <w:t>new</w:t>
        </w:r>
        <w:r>
          <w:rPr>
            <w:rStyle w:val="pln"/>
          </w:rPr>
          <w:t xml:space="preserve"> </w:t>
        </w:r>
        <w:r>
          <w:rPr>
            <w:rStyle w:val="typ"/>
          </w:rPr>
          <w:t>Options</w:t>
        </w:r>
        <w:r>
          <w:rPr>
            <w:rStyle w:val="pun"/>
            <w:rFonts w:eastAsiaTheme="majorEastAsia"/>
          </w:rPr>
          <w:t>();</w:t>
        </w:r>
      </w:ins>
    </w:p>
    <w:p w:rsidR="005F4E07" w:rsidRDefault="005F4E07" w:rsidP="005F4E07">
      <w:pPr>
        <w:pStyle w:val="PrformatHTML"/>
        <w:rPr>
          <w:ins w:id="44" w:author="Unknown"/>
          <w:rStyle w:val="pln"/>
        </w:rPr>
      </w:pPr>
      <w:ins w:id="45"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"P"</w:t>
        </w:r>
        <w:r>
          <w:rPr>
            <w:rStyle w:val="pun"/>
            <w:rFonts w:eastAsiaTheme="majorEastAsia"/>
          </w:rPr>
          <w:t>,</w:t>
        </w:r>
        <w:r>
          <w:rPr>
            <w:rStyle w:val="str"/>
          </w:rPr>
          <w:t>"package"</w:t>
        </w:r>
        <w:r>
          <w:rPr>
            <w:rStyle w:val="pun"/>
            <w:rFonts w:eastAsiaTheme="majorEastAsia"/>
          </w:rPr>
          <w:t>,</w:t>
        </w:r>
        <w:r>
          <w:rPr>
            <w:rStyle w:val="kwd"/>
            <w:rFonts w:eastAsiaTheme="majorEastAsia"/>
          </w:rPr>
          <w:t>true</w:t>
        </w:r>
        <w:r>
          <w:rPr>
            <w:rStyle w:val="pun"/>
            <w:rFonts w:eastAsiaTheme="majorEastAsia"/>
          </w:rPr>
          <w:t>,</w:t>
        </w:r>
        <w:r>
          <w:rPr>
            <w:rStyle w:val="str"/>
          </w:rPr>
          <w:t>"destination package (mandatory)"</w:t>
        </w:r>
        <w:r>
          <w:rPr>
            <w:rStyle w:val="pun"/>
            <w:rFonts w:eastAsiaTheme="majorEastAsia"/>
          </w:rPr>
          <w:t>).</w:t>
        </w:r>
        <w:r>
          <w:rPr>
            <w:rStyle w:val="pln"/>
          </w:rPr>
          <w:t>addOption</w:t>
        </w:r>
        <w:r>
          <w:rPr>
            <w:rStyle w:val="pun"/>
            <w:rFonts w:eastAsiaTheme="majorEastAsia"/>
          </w:rPr>
          <w:t>(</w:t>
        </w:r>
        <w:r>
          <w:rPr>
            <w:rStyle w:val="str"/>
          </w:rPr>
          <w:t>"R"</w:t>
        </w:r>
        <w:r>
          <w:rPr>
            <w:rStyle w:val="pun"/>
            <w:rFonts w:eastAsiaTheme="majorEastAsia"/>
          </w:rPr>
          <w:t>,</w:t>
        </w:r>
        <w:r>
          <w:rPr>
            <w:rStyle w:val="str"/>
          </w:rPr>
          <w:t>"classname"</w:t>
        </w:r>
        <w:r>
          <w:rPr>
            <w:rStyle w:val="pun"/>
            <w:rFonts w:eastAsiaTheme="majorEastAsia"/>
          </w:rPr>
          <w:t>,</w:t>
        </w:r>
        <w:r>
          <w:rPr>
            <w:rStyle w:val="kwd"/>
            <w:rFonts w:eastAsiaTheme="majorEastAsia"/>
          </w:rPr>
          <w:t>true</w:t>
        </w:r>
        <w:r>
          <w:rPr>
            <w:rStyle w:val="pun"/>
            <w:rFonts w:eastAsiaTheme="majorEastAsia"/>
          </w:rPr>
          <w:t>,</w:t>
        </w:r>
        <w:r>
          <w:rPr>
            <w:rStyle w:val="str"/>
          </w:rPr>
          <w:t>"generated java file [R]"</w:t>
        </w:r>
        <w:r>
          <w:rPr>
            <w:rStyle w:val="pun"/>
            <w:rFonts w:eastAsiaTheme="majorEastAsia"/>
          </w:rPr>
          <w:t>).</w:t>
        </w:r>
        <w:r>
          <w:rPr>
            <w:rStyle w:val="pln"/>
          </w:rPr>
          <w:t>addOption</w:t>
        </w:r>
        <w:r>
          <w:rPr>
            <w:rStyle w:val="pun"/>
            <w:rFonts w:eastAsiaTheme="majorEastAsia"/>
          </w:rPr>
          <w:t>(</w:t>
        </w:r>
        <w:r>
          <w:rPr>
            <w:rStyle w:val="str"/>
          </w:rPr>
          <w:t>"D"</w:t>
        </w:r>
        <w:r>
          <w:rPr>
            <w:rStyle w:val="pun"/>
            <w:rFonts w:eastAsiaTheme="majorEastAsia"/>
          </w:rPr>
          <w:t>,</w:t>
        </w:r>
        <w:r>
          <w:rPr>
            <w:rStyle w:val="str"/>
          </w:rPr>
          <w:t>"destination"</w:t>
        </w:r>
        <w:r>
          <w:rPr>
            <w:rStyle w:val="pun"/>
            <w:rFonts w:eastAsiaTheme="majorEastAsia"/>
          </w:rPr>
          <w:t>,</w:t>
        </w:r>
        <w:r>
          <w:rPr>
            <w:rStyle w:val="kwd"/>
            <w:rFonts w:eastAsiaTheme="majorEastAsia"/>
          </w:rPr>
          <w:t>true</w:t>
        </w:r>
        <w:r>
          <w:rPr>
            <w:rStyle w:val="pun"/>
            <w:rFonts w:eastAsiaTheme="majorEastAsia"/>
          </w:rPr>
          <w:t>,</w:t>
        </w:r>
        <w:r>
          <w:rPr>
            <w:rStyle w:val="str"/>
          </w:rPr>
          <w:t>"the root of the destination [src]"</w:t>
        </w:r>
        <w:r>
          <w:rPr>
            <w:rStyle w:val="pun"/>
            <w:rFonts w:eastAsiaTheme="majorEastAsia"/>
          </w:rPr>
          <w:t>).</w:t>
        </w:r>
        <w:r>
          <w:rPr>
            <w:rStyle w:val="pln"/>
          </w:rPr>
          <w:t>addOption</w:t>
        </w:r>
        <w:r>
          <w:rPr>
            <w:rStyle w:val="pun"/>
            <w:rFonts w:eastAsiaTheme="majorEastAsia"/>
          </w:rPr>
          <w:t>(</w:t>
        </w:r>
        <w:r>
          <w:rPr>
            <w:rStyle w:val="str"/>
          </w:rPr>
          <w:t>"I"</w:t>
        </w:r>
        <w:r>
          <w:rPr>
            <w:rStyle w:val="pun"/>
            <w:rFonts w:eastAsiaTheme="majorEastAsia"/>
          </w:rPr>
          <w:t>,</w:t>
        </w:r>
        <w:r>
          <w:rPr>
            <w:rStyle w:val="str"/>
          </w:rPr>
          <w:t>"input"</w:t>
        </w:r>
        <w:r>
          <w:rPr>
            <w:rStyle w:val="pun"/>
            <w:rFonts w:eastAsiaTheme="majorEastAsia"/>
          </w:rPr>
          <w:t>,</w:t>
        </w:r>
        <w:r>
          <w:rPr>
            <w:rStyle w:val="kwd"/>
            <w:rFonts w:eastAsiaTheme="majorEastAsia"/>
          </w:rPr>
          <w:t>true</w:t>
        </w:r>
        <w:r>
          <w:rPr>
            <w:rStyle w:val="pun"/>
            <w:rFonts w:eastAsiaTheme="majorEastAsia"/>
          </w:rPr>
          <w:t>,</w:t>
        </w:r>
        <w:r>
          <w:rPr>
            <w:rStyle w:val="str"/>
          </w:rPr>
          <w:t>"R file [searched in the 'gen' folder]"</w:t>
        </w:r>
        <w:r>
          <w:rPr>
            <w:rStyle w:val="pun"/>
            <w:rFonts w:eastAsiaTheme="majorEastAsia"/>
          </w:rPr>
          <w:t>).</w:t>
        </w:r>
        <w:r>
          <w:rPr>
            <w:rStyle w:val="pln"/>
          </w:rPr>
          <w:t>addOption</w:t>
        </w:r>
        <w:r>
          <w:rPr>
            <w:rStyle w:val="pun"/>
            <w:rFonts w:eastAsiaTheme="majorEastAsia"/>
          </w:rPr>
          <w:t>(</w:t>
        </w:r>
        <w:r>
          <w:rPr>
            <w:rStyle w:val="str"/>
          </w:rPr>
          <w:t>"V"</w:t>
        </w:r>
        <w:r>
          <w:rPr>
            <w:rStyle w:val="pun"/>
            <w:rFonts w:eastAsiaTheme="majorEastAsia"/>
          </w:rPr>
          <w:t>,</w:t>
        </w:r>
        <w:r>
          <w:rPr>
            <w:rStyle w:val="str"/>
          </w:rPr>
          <w:t>"verbose"</w:t>
        </w:r>
        <w:r>
          <w:rPr>
            <w:rStyle w:val="pun"/>
            <w:rFonts w:eastAsiaTheme="majorEastAsia"/>
          </w:rPr>
          <w:t>,</w:t>
        </w:r>
        <w:r>
          <w:rPr>
            <w:rStyle w:val="kwd"/>
            <w:rFonts w:eastAsiaTheme="majorEastAsia"/>
          </w:rPr>
          <w:t>false</w:t>
        </w:r>
        <w:r>
          <w:rPr>
            <w:rStyle w:val="pun"/>
            <w:rFonts w:eastAsiaTheme="majorEastAsia"/>
          </w:rPr>
          <w:t>,</w:t>
        </w:r>
        <w:r>
          <w:rPr>
            <w:rStyle w:val="str"/>
          </w:rPr>
          <w:t>"Enable verbose mode"</w:t>
        </w:r>
        <w:r>
          <w:rPr>
            <w:rStyle w:val="pun"/>
            <w:rFonts w:eastAsiaTheme="majorEastAsia"/>
          </w:rPr>
          <w:t>);</w:t>
        </w:r>
      </w:ins>
    </w:p>
    <w:p w:rsidR="005F4E07" w:rsidRDefault="005F4E07" w:rsidP="005F4E07">
      <w:pPr>
        <w:pStyle w:val="PrformatHTML"/>
        <w:rPr>
          <w:ins w:id="46" w:author="Unknown"/>
          <w:rStyle w:val="pln"/>
        </w:rPr>
      </w:pPr>
      <w:ins w:id="47" w:author="Unknown">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PosixParser</w:t>
        </w:r>
        <w:r>
          <w:rPr>
            <w:rStyle w:val="pun"/>
            <w:rFonts w:eastAsiaTheme="majorEastAsia"/>
          </w:rPr>
          <w:t>();</w:t>
        </w:r>
      </w:ins>
    </w:p>
    <w:p w:rsidR="005F4E07" w:rsidRDefault="005F4E07" w:rsidP="005F4E07">
      <w:pPr>
        <w:pStyle w:val="PrformatHTML"/>
        <w:rPr>
          <w:ins w:id="48" w:author="Unknown"/>
          <w:rStyle w:val="pln"/>
        </w:rPr>
      </w:pPr>
      <w:ins w:id="49" w:author="Unknown">
        <w:r>
          <w:rPr>
            <w:rStyle w:val="pln"/>
          </w:rPr>
          <w:t xml:space="preserve">  </w:t>
        </w:r>
        <w:r>
          <w:rPr>
            <w:rStyle w:val="typ"/>
          </w:rPr>
          <w:t>CommandLine</w:t>
        </w:r>
        <w:r>
          <w:rPr>
            <w:rStyle w:val="pln"/>
          </w:rPr>
          <w:t xml:space="preserve"> cmd</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options</w:t>
        </w:r>
        <w:r>
          <w:rPr>
            <w:rStyle w:val="pun"/>
            <w:rFonts w:eastAsiaTheme="majorEastAsia"/>
          </w:rPr>
          <w:t>,</w:t>
        </w:r>
        <w:r>
          <w:rPr>
            <w:rStyle w:val="pln"/>
          </w:rPr>
          <w:t>args</w:t>
        </w:r>
        <w:r>
          <w:rPr>
            <w:rStyle w:val="pun"/>
            <w:rFonts w:eastAsiaTheme="majorEastAsia"/>
          </w:rPr>
          <w:t>);</w:t>
        </w:r>
      </w:ins>
    </w:p>
    <w:p w:rsidR="005F4E07" w:rsidRDefault="005F4E07" w:rsidP="005F4E07">
      <w:pPr>
        <w:pStyle w:val="PrformatHTML"/>
        <w:rPr>
          <w:ins w:id="50" w:author="Unknown"/>
          <w:rStyle w:val="pln"/>
        </w:rPr>
      </w:pPr>
      <w:ins w:id="51" w:author="Unknown">
        <w:r>
          <w:rPr>
            <w:rStyle w:val="pln"/>
          </w:rPr>
          <w:t xml:space="preserve">  </w:t>
        </w:r>
        <w:r>
          <w:rPr>
            <w:rStyle w:val="typ"/>
          </w:rPr>
          <w:t>RIndirect</w:t>
        </w:r>
        <w:r>
          <w:rPr>
            <w:rStyle w:val="pln"/>
          </w:rPr>
          <w:t xml:space="preserve"> rindirect</w:t>
        </w:r>
        <w:r>
          <w:rPr>
            <w:rStyle w:val="pun"/>
            <w:rFonts w:eastAsiaTheme="majorEastAsia"/>
          </w:rPr>
          <w:t>=</w:t>
        </w:r>
        <w:r>
          <w:rPr>
            <w:rStyle w:val="pln"/>
          </w:rPr>
          <w:t>configure</w:t>
        </w:r>
        <w:r>
          <w:rPr>
            <w:rStyle w:val="pun"/>
            <w:rFonts w:eastAsiaTheme="majorEastAsia"/>
          </w:rPr>
          <w:t>(</w:t>
        </w:r>
        <w:r>
          <w:rPr>
            <w:rStyle w:val="pln"/>
          </w:rPr>
          <w:t>cmd</w:t>
        </w:r>
        <w:r>
          <w:rPr>
            <w:rStyle w:val="pun"/>
            <w:rFonts w:eastAsiaTheme="majorEastAsia"/>
          </w:rPr>
          <w:t>);</w:t>
        </w:r>
      </w:ins>
    </w:p>
    <w:p w:rsidR="005F4E07" w:rsidRDefault="005F4E07" w:rsidP="005F4E07">
      <w:pPr>
        <w:pStyle w:val="PrformatHTML"/>
        <w:rPr>
          <w:ins w:id="52" w:author="Unknown"/>
          <w:rStyle w:val="pln"/>
        </w:rPr>
      </w:pPr>
      <w:ins w:id="53" w:author="Unknown">
        <w:r>
          <w:rPr>
            <w:rStyle w:val="pln"/>
          </w:rPr>
          <w:t xml:space="preserve">  rindirect</w:t>
        </w:r>
        <w:r>
          <w:rPr>
            <w:rStyle w:val="pun"/>
            <w:rFonts w:eastAsiaTheme="majorEastAsia"/>
          </w:rPr>
          <w:t>.</w:t>
        </w:r>
        <w:r>
          <w:rPr>
            <w:rStyle w:val="pln"/>
          </w:rPr>
          <w:t>generate</w:t>
        </w:r>
        <w:r>
          <w:rPr>
            <w:rStyle w:val="pun"/>
            <w:rFonts w:eastAsiaTheme="majorEastAsia"/>
          </w:rPr>
          <w:t>();</w:t>
        </w:r>
      </w:ins>
    </w:p>
    <w:p w:rsidR="005F4E07" w:rsidRDefault="005F4E07" w:rsidP="005F4E07">
      <w:pPr>
        <w:pStyle w:val="PrformatHTML"/>
        <w:rPr>
          <w:ins w:id="54" w:author="Unknown"/>
          <w:rStyle w:val="pln"/>
        </w:rPr>
      </w:pPr>
      <w:ins w:id="55" w:author="Unknown">
        <w:r>
          <w:rPr>
            <w:rStyle w:val="pun"/>
            <w:rFonts w:eastAsiaTheme="majorEastAsia"/>
          </w:rPr>
          <w:t>}</w:t>
        </w:r>
      </w:ins>
    </w:p>
    <w:p w:rsidR="005F4E07" w:rsidRDefault="005F4E07" w:rsidP="005F4E07">
      <w:pPr>
        <w:pStyle w:val="PrformatHTML"/>
        <w:rPr>
          <w:ins w:id="56" w:author="Unknown"/>
        </w:rPr>
      </w:pPr>
      <w:ins w:id="57" w:author="Unknown">
        <w:r>
          <w:rPr>
            <w:rStyle w:val="pln"/>
          </w:rPr>
          <w:t xml:space="preserve"> </w:t>
        </w:r>
      </w:ins>
    </w:p>
    <w:p w:rsidR="005F4E07" w:rsidRDefault="005F4E07" w:rsidP="005F4E07">
      <w:pPr>
        <w:rPr>
          <w:ins w:id="58" w:author="Unknown"/>
        </w:rPr>
      </w:pPr>
    </w:p>
    <w:p w:rsidR="005F4E07" w:rsidRDefault="005F4E07" w:rsidP="005F4E07">
      <w:pPr>
        <w:pStyle w:val="NormalWeb"/>
        <w:shd w:val="clear" w:color="auto" w:fill="FCFCFC"/>
        <w:rPr>
          <w:ins w:id="59" w:author="Unknown"/>
          <w:b/>
          <w:bCs/>
          <w:color w:val="424345"/>
        </w:rPr>
      </w:pPr>
      <w:ins w:id="60" w:author="Unknown">
        <w:r>
          <w:rPr>
            <w:b/>
            <w:bCs/>
            <w:color w:val="424345"/>
          </w:rPr>
          <w:t>Code Example 4:</w:t>
        </w:r>
      </w:ins>
    </w:p>
    <w:p w:rsidR="005F4E07" w:rsidRDefault="005F4E07" w:rsidP="005F4E07">
      <w:pPr>
        <w:pStyle w:val="NormalWeb"/>
        <w:shd w:val="clear" w:color="auto" w:fill="FCFCFC"/>
        <w:rPr>
          <w:ins w:id="61" w:author="Unknown"/>
        </w:rPr>
      </w:pPr>
      <w:ins w:id="62" w:author="Unknown">
        <w:r>
          <w:t xml:space="preserve">From project </w:t>
        </w:r>
        <w:r>
          <w:rPr>
            <w:i/>
            <w:iCs/>
          </w:rPr>
          <w:t>asakusafw</w:t>
        </w:r>
        <w:r>
          <w:t xml:space="preserve">, under directory </w:t>
        </w:r>
        <w:r>
          <w:rPr>
            <w:i/>
            <w:iCs/>
          </w:rPr>
          <w:t>/dsl-project/ashigel-compiler-bootstrap/src/main/java/com/asakusafw/compiler/bootstrap/</w:t>
        </w:r>
        <w:r>
          <w:t xml:space="preserve">. </w:t>
        </w:r>
      </w:ins>
    </w:p>
    <w:p w:rsidR="005F4E07" w:rsidRDefault="005F4E07" w:rsidP="005F4E07">
      <w:pPr>
        <w:pStyle w:val="NormalWeb"/>
        <w:shd w:val="clear" w:color="auto" w:fill="FCFCFC"/>
        <w:rPr>
          <w:ins w:id="63" w:author="Unknown"/>
        </w:rPr>
      </w:pPr>
      <w:ins w:id="64" w:author="Unknown">
        <w:r>
          <w:t xml:space="preserve">Source </w:t>
        </w:r>
        <w:r>
          <w:rPr>
            <w:i/>
            <w:iCs/>
          </w:rPr>
          <w:t>OperatorCompilerDriver.java</w:t>
        </w:r>
        <w:r>
          <w:t xml:space="preserve"> </w:t>
        </w:r>
      </w:ins>
    </w:p>
    <w:p w:rsidR="005F4E07" w:rsidRDefault="005F4E07" w:rsidP="005F4E07">
      <w:pPr>
        <w:pStyle w:val="PrformatHTML"/>
        <w:rPr>
          <w:ins w:id="65" w:author="Unknown"/>
          <w:rStyle w:val="pln"/>
        </w:rPr>
      </w:pPr>
      <w:ins w:id="66" w:author="Unknown">
        <w:r>
          <w:rPr>
            <w:rStyle w:val="kwd"/>
            <w:rFonts w:eastAsiaTheme="majorEastAsia"/>
          </w:rPr>
          <w:t>private</w:t>
        </w: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start</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r>
          <w:rPr>
            <w:rStyle w:val="pln"/>
          </w:rPr>
          <w:t xml:space="preserve"> </w:t>
        </w:r>
        <w:r>
          <w:rPr>
            <w:rStyle w:val="kwd"/>
            <w:rFonts w:eastAsiaTheme="majorEastAsia"/>
          </w:rPr>
          <w:t>throws</w:t>
        </w:r>
        <w:r>
          <w:rPr>
            <w:rStyle w:val="pln"/>
          </w:rPr>
          <w:t xml:space="preserve"> </w:t>
        </w:r>
        <w:r>
          <w:rPr>
            <w:rStyle w:val="typ"/>
          </w:rPr>
          <w:t>Exception</w:t>
        </w:r>
        <w:r>
          <w:rPr>
            <w:rStyle w:val="pln"/>
          </w:rPr>
          <w:t xml:space="preserve"> </w:t>
        </w:r>
        <w:r>
          <w:rPr>
            <w:rStyle w:val="pun"/>
            <w:rFonts w:eastAsiaTheme="majorEastAsia"/>
          </w:rPr>
          <w:t>{</w:t>
        </w:r>
      </w:ins>
    </w:p>
    <w:p w:rsidR="005F4E07" w:rsidRDefault="005F4E07" w:rsidP="005F4E07">
      <w:pPr>
        <w:pStyle w:val="PrformatHTML"/>
        <w:rPr>
          <w:ins w:id="67" w:author="Unknown"/>
          <w:rStyle w:val="pln"/>
        </w:rPr>
      </w:pPr>
      <w:ins w:id="68" w:author="Unknown">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BasicParser</w:t>
        </w:r>
        <w:r>
          <w:rPr>
            <w:rStyle w:val="pun"/>
            <w:rFonts w:eastAsiaTheme="majorEastAsia"/>
          </w:rPr>
          <w:t>();</w:t>
        </w:r>
      </w:ins>
    </w:p>
    <w:p w:rsidR="005F4E07" w:rsidRDefault="005F4E07" w:rsidP="005F4E07">
      <w:pPr>
        <w:pStyle w:val="PrformatHTML"/>
        <w:rPr>
          <w:ins w:id="69" w:author="Unknown"/>
          <w:rStyle w:val="pln"/>
        </w:rPr>
      </w:pPr>
      <w:ins w:id="70" w:author="Unknown">
        <w:r>
          <w:rPr>
            <w:rStyle w:val="pln"/>
          </w:rPr>
          <w:t xml:space="preserve">  </w:t>
        </w:r>
        <w:r>
          <w:rPr>
            <w:rStyle w:val="typ"/>
          </w:rPr>
          <w:t>CommandLine</w:t>
        </w:r>
        <w:r>
          <w:rPr>
            <w:rStyle w:val="pln"/>
          </w:rPr>
          <w:t xml:space="preserve"> cmd</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OPTIONS</w:t>
        </w:r>
        <w:r>
          <w:rPr>
            <w:rStyle w:val="pun"/>
            <w:rFonts w:eastAsiaTheme="majorEastAsia"/>
          </w:rPr>
          <w:t>,</w:t>
        </w:r>
        <w:r>
          <w:rPr>
            <w:rStyle w:val="pln"/>
          </w:rPr>
          <w:t>args</w:t>
        </w:r>
        <w:r>
          <w:rPr>
            <w:rStyle w:val="pun"/>
            <w:rFonts w:eastAsiaTheme="majorEastAsia"/>
          </w:rPr>
          <w:t>);</w:t>
        </w:r>
      </w:ins>
    </w:p>
    <w:p w:rsidR="005F4E07" w:rsidRDefault="005F4E07" w:rsidP="005F4E07">
      <w:pPr>
        <w:pStyle w:val="PrformatHTML"/>
        <w:rPr>
          <w:ins w:id="71" w:author="Unknown"/>
          <w:rStyle w:val="pln"/>
        </w:rPr>
      </w:pPr>
      <w:ins w:id="72" w:author="Unknown">
        <w:r>
          <w:rPr>
            <w:rStyle w:val="pln"/>
          </w:rPr>
          <w:t xml:space="preserve">  </w:t>
        </w:r>
        <w:r>
          <w:rPr>
            <w:rStyle w:val="typ"/>
          </w:rPr>
          <w:t>String</w:t>
        </w:r>
        <w:r>
          <w:rPr>
            <w:rStyle w:val="pln"/>
          </w:rPr>
          <w:t xml:space="preserve"> sourcePath</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pln"/>
          </w:rPr>
          <w:t>OPT_SOURCEPATH</w:t>
        </w:r>
        <w:r>
          <w:rPr>
            <w:rStyle w:val="pun"/>
            <w:rFonts w:eastAsiaTheme="majorEastAsia"/>
          </w:rPr>
          <w:t>.</w:t>
        </w:r>
        <w:r>
          <w:rPr>
            <w:rStyle w:val="pln"/>
          </w:rPr>
          <w:t>getOpt</w:t>
        </w:r>
        <w:r>
          <w:rPr>
            <w:rStyle w:val="pun"/>
            <w:rFonts w:eastAsiaTheme="majorEastAsia"/>
          </w:rPr>
          <w:t>());</w:t>
        </w:r>
      </w:ins>
    </w:p>
    <w:p w:rsidR="005F4E07" w:rsidRDefault="005F4E07" w:rsidP="005F4E07">
      <w:pPr>
        <w:pStyle w:val="PrformatHTML"/>
        <w:rPr>
          <w:ins w:id="73" w:author="Unknown"/>
          <w:rStyle w:val="pln"/>
        </w:rPr>
      </w:pPr>
      <w:ins w:id="74" w:author="Unknown">
        <w:r>
          <w:rPr>
            <w:rStyle w:val="pln"/>
          </w:rPr>
          <w:t xml:space="preserve">  </w:t>
        </w:r>
        <w:r>
          <w:rPr>
            <w:rStyle w:val="typ"/>
          </w:rPr>
          <w:t>String</w:t>
        </w:r>
        <w:r>
          <w:rPr>
            <w:rStyle w:val="pln"/>
          </w:rPr>
          <w:t xml:space="preserve"> output</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pln"/>
          </w:rPr>
          <w:t>OPT_OUTPUT</w:t>
        </w:r>
        <w:r>
          <w:rPr>
            <w:rStyle w:val="pun"/>
            <w:rFonts w:eastAsiaTheme="majorEastAsia"/>
          </w:rPr>
          <w:t>.</w:t>
        </w:r>
        <w:r>
          <w:rPr>
            <w:rStyle w:val="pln"/>
          </w:rPr>
          <w:t>getOpt</w:t>
        </w:r>
        <w:r>
          <w:rPr>
            <w:rStyle w:val="pun"/>
            <w:rFonts w:eastAsiaTheme="majorEastAsia"/>
          </w:rPr>
          <w:t>());</w:t>
        </w:r>
      </w:ins>
    </w:p>
    <w:p w:rsidR="005F4E07" w:rsidRDefault="005F4E07" w:rsidP="005F4E07">
      <w:pPr>
        <w:pStyle w:val="PrformatHTML"/>
        <w:rPr>
          <w:ins w:id="75" w:author="Unknown"/>
          <w:rStyle w:val="pln"/>
        </w:rPr>
      </w:pPr>
      <w:ins w:id="76" w:author="Unknown">
        <w:r>
          <w:rPr>
            <w:rStyle w:val="pln"/>
          </w:rPr>
          <w:t xml:space="preserve">  </w:t>
        </w:r>
        <w:r>
          <w:rPr>
            <w:rStyle w:val="typ"/>
          </w:rPr>
          <w:t>String</w:t>
        </w:r>
        <w:r>
          <w:rPr>
            <w:rStyle w:val="pln"/>
          </w:rPr>
          <w:t xml:space="preserve"> encoding</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pln"/>
          </w:rPr>
          <w:t>OPT_ENCODING</w:t>
        </w:r>
        <w:r>
          <w:rPr>
            <w:rStyle w:val="pun"/>
            <w:rFonts w:eastAsiaTheme="majorEastAsia"/>
          </w:rPr>
          <w:t>.</w:t>
        </w:r>
        <w:r>
          <w:rPr>
            <w:rStyle w:val="pln"/>
          </w:rPr>
          <w:t>getOpt</w:t>
        </w:r>
        <w:r>
          <w:rPr>
            <w:rStyle w:val="pun"/>
            <w:rFonts w:eastAsiaTheme="majorEastAsia"/>
          </w:rPr>
          <w:t>(),</w:t>
        </w:r>
        <w:r>
          <w:rPr>
            <w:rStyle w:val="str"/>
          </w:rPr>
          <w:t>"UTF-8"</w:t>
        </w:r>
        <w:r>
          <w:rPr>
            <w:rStyle w:val="pun"/>
            <w:rFonts w:eastAsiaTheme="majorEastAsia"/>
          </w:rPr>
          <w:t>);</w:t>
        </w:r>
      </w:ins>
    </w:p>
    <w:p w:rsidR="005F4E07" w:rsidRDefault="005F4E07" w:rsidP="005F4E07">
      <w:pPr>
        <w:pStyle w:val="PrformatHTML"/>
        <w:rPr>
          <w:ins w:id="77" w:author="Unknown"/>
          <w:rStyle w:val="pln"/>
        </w:rPr>
      </w:pPr>
      <w:ins w:id="78" w:author="Unknown">
        <w:r>
          <w:rPr>
            <w:rStyle w:val="pln"/>
          </w:rPr>
          <w:t xml:space="preserve">  </w:t>
        </w:r>
        <w:r>
          <w:rPr>
            <w:rStyle w:val="typ"/>
          </w:rPr>
          <w:t>String</w:t>
        </w:r>
        <w:r>
          <w:rPr>
            <w:rStyle w:val="pun"/>
            <w:rFonts w:eastAsiaTheme="majorEastAsia"/>
          </w:rPr>
          <w:t>[]</w:t>
        </w:r>
        <w:r>
          <w:rPr>
            <w:rStyle w:val="pln"/>
          </w:rPr>
          <w:t xml:space="preserve"> classes</w:t>
        </w:r>
        <w:r>
          <w:rPr>
            <w:rStyle w:val="pun"/>
            <w:rFonts w:eastAsiaTheme="majorEastAsia"/>
          </w:rPr>
          <w:t>=</w:t>
        </w:r>
        <w:r>
          <w:rPr>
            <w:rStyle w:val="pln"/>
          </w:rPr>
          <w:t>cmd</w:t>
        </w:r>
        <w:r>
          <w:rPr>
            <w:rStyle w:val="pun"/>
            <w:rFonts w:eastAsiaTheme="majorEastAsia"/>
          </w:rPr>
          <w:t>.</w:t>
        </w:r>
        <w:r>
          <w:rPr>
            <w:rStyle w:val="pln"/>
          </w:rPr>
          <w:t>getOptionValues</w:t>
        </w:r>
        <w:r>
          <w:rPr>
            <w:rStyle w:val="pun"/>
            <w:rFonts w:eastAsiaTheme="majorEastAsia"/>
          </w:rPr>
          <w:t>(</w:t>
        </w:r>
        <w:r>
          <w:rPr>
            <w:rStyle w:val="pln"/>
          </w:rPr>
          <w:t>OPT_CLASSES</w:t>
        </w:r>
        <w:r>
          <w:rPr>
            <w:rStyle w:val="pun"/>
            <w:rFonts w:eastAsiaTheme="majorEastAsia"/>
          </w:rPr>
          <w:t>.</w:t>
        </w:r>
        <w:r>
          <w:rPr>
            <w:rStyle w:val="pln"/>
          </w:rPr>
          <w:t>getOpt</w:t>
        </w:r>
        <w:r>
          <w:rPr>
            <w:rStyle w:val="pun"/>
            <w:rFonts w:eastAsiaTheme="majorEastAsia"/>
          </w:rPr>
          <w:t>());</w:t>
        </w:r>
      </w:ins>
    </w:p>
    <w:p w:rsidR="005F4E07" w:rsidRDefault="005F4E07" w:rsidP="005F4E07">
      <w:pPr>
        <w:pStyle w:val="PrformatHTML"/>
        <w:rPr>
          <w:ins w:id="79" w:author="Unknown"/>
          <w:rStyle w:val="pln"/>
        </w:rPr>
      </w:pPr>
      <w:ins w:id="80" w:author="Unknown">
        <w:r>
          <w:rPr>
            <w:rStyle w:val="pln"/>
          </w:rPr>
          <w:t xml:space="preserve">  </w:t>
        </w:r>
        <w:r>
          <w:rPr>
            <w:rStyle w:val="typ"/>
          </w:rPr>
          <w:t>List</w:t>
        </w:r>
        <w:r>
          <w:rPr>
            <w:rStyle w:val="pun"/>
            <w:rFonts w:eastAsiaTheme="majorEastAsia"/>
          </w:rPr>
          <w:t>&lt;</w:t>
        </w:r>
        <w:r>
          <w:rPr>
            <w:rStyle w:val="typ"/>
          </w:rPr>
          <w:t>Class</w:t>
        </w:r>
        <w:r>
          <w:rPr>
            <w:rStyle w:val="pun"/>
            <w:rFonts w:eastAsiaTheme="majorEastAsia"/>
          </w:rPr>
          <w:t>&lt;?&gt;&gt;</w:t>
        </w:r>
        <w:r>
          <w:rPr>
            <w:rStyle w:val="pln"/>
          </w:rPr>
          <w:t xml:space="preserve"> operatorClasses</w:t>
        </w:r>
        <w:r>
          <w:rPr>
            <w:rStyle w:val="pun"/>
            <w:rFonts w:eastAsiaTheme="majorEastAsia"/>
          </w:rPr>
          <w:t>=</w:t>
        </w:r>
        <w:r>
          <w:rPr>
            <w:rStyle w:val="typ"/>
          </w:rPr>
          <w:t>Lists</w:t>
        </w:r>
        <w:r>
          <w:rPr>
            <w:rStyle w:val="pun"/>
            <w:rFonts w:eastAsiaTheme="majorEastAsia"/>
          </w:rPr>
          <w:t>.</w:t>
        </w:r>
        <w:r>
          <w:rPr>
            <w:rStyle w:val="pln"/>
          </w:rPr>
          <w:t>create</w:t>
        </w:r>
        <w:r>
          <w:rPr>
            <w:rStyle w:val="pun"/>
            <w:rFonts w:eastAsiaTheme="majorEastAsia"/>
          </w:rPr>
          <w:t>();</w:t>
        </w:r>
      </w:ins>
    </w:p>
    <w:p w:rsidR="005F4E07" w:rsidRDefault="005F4E07" w:rsidP="005F4E07">
      <w:pPr>
        <w:pStyle w:val="PrformatHTML"/>
        <w:rPr>
          <w:ins w:id="81" w:author="Unknown"/>
          <w:rStyle w:val="pln"/>
        </w:rPr>
      </w:pPr>
      <w:ins w:id="82" w:author="Unknown">
        <w:r>
          <w:rPr>
            <w:rStyle w:val="pln"/>
          </w:rPr>
          <w:t xml:space="preserve">  </w:t>
        </w:r>
        <w:r>
          <w:rPr>
            <w:rStyle w:val="kwd"/>
            <w:rFonts w:eastAsiaTheme="majorEastAsia"/>
          </w:rPr>
          <w:t>for</w:t>
        </w:r>
        <w:r>
          <w:rPr>
            <w:rStyle w:val="pln"/>
          </w:rPr>
          <w:t xml:space="preserve"> </w:t>
        </w:r>
        <w:r>
          <w:rPr>
            <w:rStyle w:val="pun"/>
            <w:rFonts w:eastAsiaTheme="majorEastAsia"/>
          </w:rPr>
          <w:t>(</w:t>
        </w:r>
        <w:r>
          <w:rPr>
            <w:rStyle w:val="pln"/>
          </w:rPr>
          <w:t xml:space="preserve">  </w:t>
        </w:r>
        <w:r>
          <w:rPr>
            <w:rStyle w:val="typ"/>
          </w:rPr>
          <w:t>String</w:t>
        </w:r>
        <w:r>
          <w:rPr>
            <w:rStyle w:val="pln"/>
          </w:rPr>
          <w:t xml:space="preserve"> className </w:t>
        </w:r>
        <w:r>
          <w:rPr>
            <w:rStyle w:val="pun"/>
            <w:rFonts w:eastAsiaTheme="majorEastAsia"/>
          </w:rPr>
          <w:t>:</w:t>
        </w:r>
        <w:r>
          <w:rPr>
            <w:rStyle w:val="pln"/>
          </w:rPr>
          <w:t xml:space="preserve"> classes</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83" w:author="Unknown"/>
          <w:rStyle w:val="pln"/>
        </w:rPr>
      </w:pPr>
      <w:ins w:id="84" w:author="Unknown">
        <w:r>
          <w:rPr>
            <w:rStyle w:val="pln"/>
          </w:rPr>
          <w:t xml:space="preserve">    </w:t>
        </w:r>
        <w:r>
          <w:rPr>
            <w:rStyle w:val="typ"/>
          </w:rPr>
          <w:t>Class</w:t>
        </w:r>
        <w:r>
          <w:rPr>
            <w:rStyle w:val="pun"/>
            <w:rFonts w:eastAsiaTheme="majorEastAsia"/>
          </w:rPr>
          <w:t>&lt;?&gt;</w:t>
        </w:r>
        <w:r>
          <w:rPr>
            <w:rStyle w:val="pln"/>
          </w:rPr>
          <w:t xml:space="preserve"> oc</w:t>
        </w:r>
        <w:r>
          <w:rPr>
            <w:rStyle w:val="pun"/>
            <w:rFonts w:eastAsiaTheme="majorEastAsia"/>
          </w:rPr>
          <w:t>=</w:t>
        </w:r>
        <w:r>
          <w:rPr>
            <w:rStyle w:val="typ"/>
          </w:rPr>
          <w:t>Class</w:t>
        </w:r>
        <w:r>
          <w:rPr>
            <w:rStyle w:val="pun"/>
            <w:rFonts w:eastAsiaTheme="majorEastAsia"/>
          </w:rPr>
          <w:t>.</w:t>
        </w:r>
        <w:r>
          <w:rPr>
            <w:rStyle w:val="pln"/>
          </w:rPr>
          <w:t>forName</w:t>
        </w:r>
        <w:r>
          <w:rPr>
            <w:rStyle w:val="pun"/>
            <w:rFonts w:eastAsiaTheme="majorEastAsia"/>
          </w:rPr>
          <w:t>(</w:t>
        </w:r>
        <w:r>
          <w:rPr>
            <w:rStyle w:val="pln"/>
          </w:rPr>
          <w:t>className</w:t>
        </w:r>
        <w:r>
          <w:rPr>
            <w:rStyle w:val="pun"/>
            <w:rFonts w:eastAsiaTheme="majorEastAsia"/>
          </w:rPr>
          <w:t>);</w:t>
        </w:r>
      </w:ins>
    </w:p>
    <w:p w:rsidR="005F4E07" w:rsidRDefault="005F4E07" w:rsidP="005F4E07">
      <w:pPr>
        <w:pStyle w:val="PrformatHTML"/>
        <w:rPr>
          <w:ins w:id="85" w:author="Unknown"/>
          <w:rStyle w:val="pln"/>
        </w:rPr>
      </w:pPr>
      <w:ins w:id="86" w:author="Unknown">
        <w:r>
          <w:rPr>
            <w:rStyle w:val="pln"/>
          </w:rPr>
          <w:t xml:space="preserve">    operatorClasses</w:t>
        </w:r>
        <w:r>
          <w:rPr>
            <w:rStyle w:val="pun"/>
            <w:rFonts w:eastAsiaTheme="majorEastAsia"/>
          </w:rPr>
          <w:t>.</w:t>
        </w:r>
        <w:r>
          <w:rPr>
            <w:rStyle w:val="pln"/>
          </w:rPr>
          <w:t>add</w:t>
        </w:r>
        <w:r>
          <w:rPr>
            <w:rStyle w:val="pun"/>
            <w:rFonts w:eastAsiaTheme="majorEastAsia"/>
          </w:rPr>
          <w:t>(</w:t>
        </w:r>
        <w:r>
          <w:rPr>
            <w:rStyle w:val="pln"/>
          </w:rPr>
          <w:t>oc</w:t>
        </w:r>
        <w:r>
          <w:rPr>
            <w:rStyle w:val="pun"/>
            <w:rFonts w:eastAsiaTheme="majorEastAsia"/>
          </w:rPr>
          <w:t>);</w:t>
        </w:r>
      </w:ins>
    </w:p>
    <w:p w:rsidR="005F4E07" w:rsidRDefault="005F4E07" w:rsidP="005F4E07">
      <w:pPr>
        <w:pStyle w:val="PrformatHTML"/>
        <w:rPr>
          <w:ins w:id="87" w:author="Unknown"/>
          <w:rStyle w:val="pln"/>
        </w:rPr>
      </w:pPr>
      <w:ins w:id="88" w:author="Unknown">
        <w:r>
          <w:rPr>
            <w:rStyle w:val="pln"/>
          </w:rPr>
          <w:t xml:space="preserve">  </w:t>
        </w:r>
        <w:r>
          <w:rPr>
            <w:rStyle w:val="pun"/>
            <w:rFonts w:eastAsiaTheme="majorEastAsia"/>
          </w:rPr>
          <w:t>}</w:t>
        </w:r>
      </w:ins>
    </w:p>
    <w:p w:rsidR="005F4E07" w:rsidRDefault="005F4E07" w:rsidP="005F4E07">
      <w:pPr>
        <w:pStyle w:val="PrformatHTML"/>
        <w:rPr>
          <w:ins w:id="89" w:author="Unknown"/>
          <w:rStyle w:val="pln"/>
        </w:rPr>
      </w:pPr>
      <w:ins w:id="90" w:author="Unknown">
        <w:r>
          <w:rPr>
            <w:rStyle w:val="pln"/>
          </w:rPr>
          <w:t xml:space="preserve">  compile</w:t>
        </w:r>
        <w:r>
          <w:rPr>
            <w:rStyle w:val="pun"/>
            <w:rFonts w:eastAsiaTheme="majorEastAsia"/>
          </w:rPr>
          <w:t>(</w:t>
        </w:r>
        <w:r>
          <w:rPr>
            <w:rStyle w:val="kwd"/>
            <w:rFonts w:eastAsiaTheme="majorEastAsia"/>
          </w:rPr>
          <w:t>new</w:t>
        </w:r>
        <w:r>
          <w:rPr>
            <w:rStyle w:val="pln"/>
          </w:rPr>
          <w:t xml:space="preserve"> </w:t>
        </w:r>
        <w:r>
          <w:rPr>
            <w:rStyle w:val="typ"/>
          </w:rPr>
          <w:t>File</w:t>
        </w:r>
        <w:r>
          <w:rPr>
            <w:rStyle w:val="pun"/>
            <w:rFonts w:eastAsiaTheme="majorEastAsia"/>
          </w:rPr>
          <w:t>(</w:t>
        </w:r>
        <w:r>
          <w:rPr>
            <w:rStyle w:val="pln"/>
          </w:rPr>
          <w:t>sourcePath</w:t>
        </w:r>
        <w:r>
          <w:rPr>
            <w:rStyle w:val="pun"/>
            <w:rFonts w:eastAsiaTheme="majorEastAsia"/>
          </w:rPr>
          <w:t>),</w:t>
        </w:r>
        <w:r>
          <w:rPr>
            <w:rStyle w:val="kwd"/>
            <w:rFonts w:eastAsiaTheme="majorEastAsia"/>
          </w:rPr>
          <w:t>new</w:t>
        </w:r>
        <w:r>
          <w:rPr>
            <w:rStyle w:val="pln"/>
          </w:rPr>
          <w:t xml:space="preserve"> </w:t>
        </w:r>
        <w:r>
          <w:rPr>
            <w:rStyle w:val="typ"/>
          </w:rPr>
          <w:t>File</w:t>
        </w:r>
        <w:r>
          <w:rPr>
            <w:rStyle w:val="pun"/>
            <w:rFonts w:eastAsiaTheme="majorEastAsia"/>
          </w:rPr>
          <w:t>(</w:t>
        </w:r>
        <w:r>
          <w:rPr>
            <w:rStyle w:val="pln"/>
          </w:rPr>
          <w:t>output</w:t>
        </w:r>
        <w:r>
          <w:rPr>
            <w:rStyle w:val="pun"/>
            <w:rFonts w:eastAsiaTheme="majorEastAsia"/>
          </w:rPr>
          <w:t>),</w:t>
        </w:r>
        <w:r>
          <w:rPr>
            <w:rStyle w:val="typ"/>
          </w:rPr>
          <w:t>Charset</w:t>
        </w:r>
        <w:r>
          <w:rPr>
            <w:rStyle w:val="pun"/>
            <w:rFonts w:eastAsiaTheme="majorEastAsia"/>
          </w:rPr>
          <w:t>.</w:t>
        </w:r>
        <w:r>
          <w:rPr>
            <w:rStyle w:val="pln"/>
          </w:rPr>
          <w:t>forName</w:t>
        </w:r>
        <w:r>
          <w:rPr>
            <w:rStyle w:val="pun"/>
            <w:rFonts w:eastAsiaTheme="majorEastAsia"/>
          </w:rPr>
          <w:t>(</w:t>
        </w:r>
        <w:r>
          <w:rPr>
            <w:rStyle w:val="pln"/>
          </w:rPr>
          <w:t>encoding</w:t>
        </w:r>
        <w:r>
          <w:rPr>
            <w:rStyle w:val="pun"/>
            <w:rFonts w:eastAsiaTheme="majorEastAsia"/>
          </w:rPr>
          <w:t>),</w:t>
        </w:r>
        <w:r>
          <w:rPr>
            <w:rStyle w:val="pln"/>
          </w:rPr>
          <w:t>operatorClasses</w:t>
        </w:r>
        <w:r>
          <w:rPr>
            <w:rStyle w:val="pun"/>
            <w:rFonts w:eastAsiaTheme="majorEastAsia"/>
          </w:rPr>
          <w:t>);</w:t>
        </w:r>
      </w:ins>
    </w:p>
    <w:p w:rsidR="005F4E07" w:rsidRDefault="005F4E07" w:rsidP="005F4E07">
      <w:pPr>
        <w:pStyle w:val="PrformatHTML"/>
        <w:rPr>
          <w:ins w:id="91" w:author="Unknown"/>
          <w:rStyle w:val="pln"/>
        </w:rPr>
      </w:pPr>
      <w:ins w:id="92" w:author="Unknown">
        <w:r>
          <w:rPr>
            <w:rStyle w:val="pun"/>
            <w:rFonts w:eastAsiaTheme="majorEastAsia"/>
          </w:rPr>
          <w:t>}</w:t>
        </w:r>
      </w:ins>
    </w:p>
    <w:p w:rsidR="005F4E07" w:rsidRDefault="005F4E07" w:rsidP="005F4E07">
      <w:pPr>
        <w:pStyle w:val="PrformatHTML"/>
        <w:rPr>
          <w:ins w:id="93" w:author="Unknown"/>
        </w:rPr>
      </w:pPr>
      <w:ins w:id="94" w:author="Unknown">
        <w:r>
          <w:rPr>
            <w:rStyle w:val="pln"/>
          </w:rPr>
          <w:t xml:space="preserve"> </w:t>
        </w:r>
      </w:ins>
    </w:p>
    <w:p w:rsidR="005F4E07" w:rsidRDefault="005F4E07" w:rsidP="005F4E07">
      <w:pPr>
        <w:rPr>
          <w:ins w:id="95" w:author="Unknown"/>
        </w:rPr>
      </w:pPr>
    </w:p>
    <w:p w:rsidR="005F4E07" w:rsidRDefault="005F4E07" w:rsidP="005F4E07">
      <w:pPr>
        <w:pStyle w:val="NormalWeb"/>
        <w:shd w:val="clear" w:color="auto" w:fill="FCFCFC"/>
        <w:rPr>
          <w:ins w:id="96" w:author="Unknown"/>
          <w:b/>
          <w:bCs/>
          <w:color w:val="424345"/>
        </w:rPr>
      </w:pPr>
      <w:ins w:id="97" w:author="Unknown">
        <w:r>
          <w:rPr>
            <w:b/>
            <w:bCs/>
            <w:color w:val="424345"/>
          </w:rPr>
          <w:t>Code Example 5:</w:t>
        </w:r>
      </w:ins>
    </w:p>
    <w:p w:rsidR="005F4E07" w:rsidRDefault="005F4E07" w:rsidP="005F4E07">
      <w:pPr>
        <w:pStyle w:val="NormalWeb"/>
        <w:shd w:val="clear" w:color="auto" w:fill="FCFCFC"/>
        <w:rPr>
          <w:ins w:id="98" w:author="Unknown"/>
        </w:rPr>
      </w:pPr>
      <w:ins w:id="99" w:author="Unknown">
        <w:r>
          <w:t xml:space="preserve">From project </w:t>
        </w:r>
        <w:r>
          <w:rPr>
            <w:i/>
            <w:iCs/>
          </w:rPr>
          <w:t>ADFS</w:t>
        </w:r>
        <w:r>
          <w:t xml:space="preserve">, under directory </w:t>
        </w:r>
        <w:r>
          <w:rPr>
            <w:i/>
            <w:iCs/>
          </w:rPr>
          <w:t>/adfs-common-project/adfs-common/src/main/java/org/apache/hadoop/util/</w:t>
        </w:r>
        <w:r>
          <w:t xml:space="preserve">. </w:t>
        </w:r>
      </w:ins>
    </w:p>
    <w:p w:rsidR="005F4E07" w:rsidRDefault="005F4E07" w:rsidP="005F4E07">
      <w:pPr>
        <w:pStyle w:val="NormalWeb"/>
        <w:shd w:val="clear" w:color="auto" w:fill="FCFCFC"/>
        <w:rPr>
          <w:ins w:id="100" w:author="Unknown"/>
        </w:rPr>
      </w:pPr>
      <w:ins w:id="101" w:author="Unknown">
        <w:r>
          <w:t xml:space="preserve">Source </w:t>
        </w:r>
        <w:r>
          <w:rPr>
            <w:i/>
            <w:iCs/>
          </w:rPr>
          <w:t>GenericOptionsParser.java</w:t>
        </w:r>
        <w:r>
          <w:t xml:space="preserve"> </w:t>
        </w:r>
      </w:ins>
    </w:p>
    <w:p w:rsidR="005F4E07" w:rsidRDefault="005F4E07" w:rsidP="005F4E07">
      <w:pPr>
        <w:pStyle w:val="PrformatHTML"/>
        <w:rPr>
          <w:ins w:id="102" w:author="Unknown"/>
          <w:rStyle w:val="com"/>
        </w:rPr>
      </w:pPr>
      <w:ins w:id="103" w:author="Unknown">
        <w:r>
          <w:rPr>
            <w:rStyle w:val="com"/>
          </w:rPr>
          <w:t xml:space="preserve">/** </w:t>
        </w:r>
      </w:ins>
    </w:p>
    <w:p w:rsidR="005F4E07" w:rsidRDefault="005F4E07" w:rsidP="005F4E07">
      <w:pPr>
        <w:pStyle w:val="PrformatHTML"/>
        <w:rPr>
          <w:ins w:id="104" w:author="Unknown"/>
          <w:rStyle w:val="com"/>
        </w:rPr>
      </w:pPr>
      <w:ins w:id="105" w:author="Unknown">
        <w:r>
          <w:rPr>
            <w:rStyle w:val="com"/>
          </w:rPr>
          <w:t xml:space="preserve"> * Parse the user-specified options, get the generic options, and modify configuration accordingly</w:t>
        </w:r>
      </w:ins>
    </w:p>
    <w:p w:rsidR="005F4E07" w:rsidRDefault="005F4E07" w:rsidP="005F4E07">
      <w:pPr>
        <w:pStyle w:val="PrformatHTML"/>
        <w:rPr>
          <w:ins w:id="106" w:author="Unknown"/>
          <w:rStyle w:val="com"/>
        </w:rPr>
      </w:pPr>
      <w:ins w:id="107" w:author="Unknown">
        <w:r>
          <w:rPr>
            <w:rStyle w:val="com"/>
          </w:rPr>
          <w:t xml:space="preserve"> * @param conf Configuration to be modified</w:t>
        </w:r>
      </w:ins>
    </w:p>
    <w:p w:rsidR="005F4E07" w:rsidRDefault="005F4E07" w:rsidP="005F4E07">
      <w:pPr>
        <w:pStyle w:val="PrformatHTML"/>
        <w:rPr>
          <w:ins w:id="108" w:author="Unknown"/>
          <w:rStyle w:val="com"/>
        </w:rPr>
      </w:pPr>
      <w:ins w:id="109" w:author="Unknown">
        <w:r>
          <w:rPr>
            <w:rStyle w:val="com"/>
          </w:rPr>
          <w:t xml:space="preserve"> * @param args User-specified arguments</w:t>
        </w:r>
      </w:ins>
    </w:p>
    <w:p w:rsidR="005F4E07" w:rsidRDefault="005F4E07" w:rsidP="005F4E07">
      <w:pPr>
        <w:pStyle w:val="PrformatHTML"/>
        <w:rPr>
          <w:ins w:id="110" w:author="Unknown"/>
          <w:rStyle w:val="com"/>
        </w:rPr>
      </w:pPr>
      <w:ins w:id="111" w:author="Unknown">
        <w:r>
          <w:rPr>
            <w:rStyle w:val="com"/>
          </w:rPr>
          <w:t xml:space="preserve"> * @return Command-specific arguments</w:t>
        </w:r>
      </w:ins>
    </w:p>
    <w:p w:rsidR="005F4E07" w:rsidRDefault="005F4E07" w:rsidP="005F4E07">
      <w:pPr>
        <w:pStyle w:val="PrformatHTML"/>
        <w:rPr>
          <w:ins w:id="112" w:author="Unknown"/>
          <w:rStyle w:val="pln"/>
        </w:rPr>
      </w:pPr>
      <w:ins w:id="113" w:author="Unknown">
        <w:r>
          <w:rPr>
            <w:rStyle w:val="com"/>
          </w:rPr>
          <w:t xml:space="preserve"> */</w:t>
        </w:r>
      </w:ins>
    </w:p>
    <w:p w:rsidR="005F4E07" w:rsidRDefault="005F4E07" w:rsidP="005F4E07">
      <w:pPr>
        <w:pStyle w:val="PrformatHTML"/>
        <w:rPr>
          <w:ins w:id="114" w:author="Unknown"/>
          <w:rStyle w:val="pln"/>
        </w:rPr>
      </w:pPr>
      <w:ins w:id="115" w:author="Unknown">
        <w:r>
          <w:rPr>
            <w:rStyle w:val="kwd"/>
            <w:rFonts w:eastAsiaTheme="majorEastAsia"/>
          </w:rPr>
          <w:t>private</w:t>
        </w:r>
        <w:r>
          <w:rPr>
            <w:rStyle w:val="pln"/>
          </w:rPr>
          <w:t xml:space="preserve"> </w:t>
        </w:r>
        <w:r>
          <w:rPr>
            <w:rStyle w:val="typ"/>
          </w:rPr>
          <w:t>String</w:t>
        </w:r>
        <w:r>
          <w:rPr>
            <w:rStyle w:val="pun"/>
            <w:rFonts w:eastAsiaTheme="majorEastAsia"/>
          </w:rPr>
          <w:t>[]</w:t>
        </w:r>
        <w:r>
          <w:rPr>
            <w:rStyle w:val="pln"/>
          </w:rPr>
          <w:t xml:space="preserve"> parseGeneralOptions</w:t>
        </w:r>
        <w:r>
          <w:rPr>
            <w:rStyle w:val="pun"/>
            <w:rFonts w:eastAsiaTheme="majorEastAsia"/>
          </w:rPr>
          <w:t>(</w:t>
        </w:r>
        <w:r>
          <w:rPr>
            <w:rStyle w:val="typ"/>
          </w:rPr>
          <w:t>Options</w:t>
        </w:r>
        <w:r>
          <w:rPr>
            <w:rStyle w:val="pln"/>
          </w:rPr>
          <w:t xml:space="preserve"> opts</w:t>
        </w:r>
        <w:r>
          <w:rPr>
            <w:rStyle w:val="pun"/>
            <w:rFonts w:eastAsiaTheme="majorEastAsia"/>
          </w:rPr>
          <w:t>,</w:t>
        </w:r>
        <w:r>
          <w:rPr>
            <w:rStyle w:val="typ"/>
          </w:rPr>
          <w:t>Configuration</w:t>
        </w:r>
        <w:r>
          <w:rPr>
            <w:rStyle w:val="pln"/>
          </w:rPr>
          <w:t xml:space="preserve"> conf</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r>
          <w:rPr>
            <w:rStyle w:val="pln"/>
          </w:rPr>
          <w:t xml:space="preserve"> </w:t>
        </w:r>
        <w:r>
          <w:rPr>
            <w:rStyle w:val="kwd"/>
            <w:rFonts w:eastAsiaTheme="majorEastAsia"/>
          </w:rPr>
          <w:t>throws</w:t>
        </w:r>
        <w:r>
          <w:rPr>
            <w:rStyle w:val="pln"/>
          </w:rPr>
          <w:t xml:space="preserve"> </w:t>
        </w:r>
        <w:r>
          <w:rPr>
            <w:rStyle w:val="typ"/>
          </w:rPr>
          <w:t>IOException</w:t>
        </w:r>
        <w:r>
          <w:rPr>
            <w:rStyle w:val="pln"/>
          </w:rPr>
          <w:t xml:space="preserve"> </w:t>
        </w:r>
        <w:r>
          <w:rPr>
            <w:rStyle w:val="pun"/>
            <w:rFonts w:eastAsiaTheme="majorEastAsia"/>
          </w:rPr>
          <w:t>{</w:t>
        </w:r>
      </w:ins>
    </w:p>
    <w:p w:rsidR="005F4E07" w:rsidRDefault="005F4E07" w:rsidP="005F4E07">
      <w:pPr>
        <w:pStyle w:val="PrformatHTML"/>
        <w:rPr>
          <w:ins w:id="116" w:author="Unknown"/>
          <w:rStyle w:val="pln"/>
        </w:rPr>
      </w:pPr>
      <w:ins w:id="117" w:author="Unknown">
        <w:r>
          <w:rPr>
            <w:rStyle w:val="pln"/>
          </w:rPr>
          <w:t xml:space="preserve">  opts</w:t>
        </w:r>
        <w:r>
          <w:rPr>
            <w:rStyle w:val="pun"/>
            <w:rFonts w:eastAsiaTheme="majorEastAsia"/>
          </w:rPr>
          <w:t>=</w:t>
        </w:r>
        <w:r>
          <w:rPr>
            <w:rStyle w:val="pln"/>
          </w:rPr>
          <w:t>buildGeneralOptions</w:t>
        </w:r>
        <w:r>
          <w:rPr>
            <w:rStyle w:val="pun"/>
            <w:rFonts w:eastAsiaTheme="majorEastAsia"/>
          </w:rPr>
          <w:t>(</w:t>
        </w:r>
        <w:r>
          <w:rPr>
            <w:rStyle w:val="pln"/>
          </w:rPr>
          <w:t>opts</w:t>
        </w:r>
        <w:r>
          <w:rPr>
            <w:rStyle w:val="pun"/>
            <w:rFonts w:eastAsiaTheme="majorEastAsia"/>
          </w:rPr>
          <w:t>);</w:t>
        </w:r>
      </w:ins>
    </w:p>
    <w:p w:rsidR="005F4E07" w:rsidRDefault="005F4E07" w:rsidP="005F4E07">
      <w:pPr>
        <w:pStyle w:val="PrformatHTML"/>
        <w:rPr>
          <w:ins w:id="118" w:author="Unknown"/>
          <w:rStyle w:val="pln"/>
        </w:rPr>
      </w:pPr>
      <w:ins w:id="119" w:author="Unknown">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GnuParser</w:t>
        </w:r>
        <w:r>
          <w:rPr>
            <w:rStyle w:val="pun"/>
            <w:rFonts w:eastAsiaTheme="majorEastAsia"/>
          </w:rPr>
          <w:t>();</w:t>
        </w:r>
      </w:ins>
    </w:p>
    <w:p w:rsidR="005F4E07" w:rsidRDefault="005F4E07" w:rsidP="005F4E07">
      <w:pPr>
        <w:pStyle w:val="PrformatHTML"/>
        <w:rPr>
          <w:ins w:id="120" w:author="Unknown"/>
          <w:rStyle w:val="pln"/>
        </w:rPr>
      </w:pPr>
      <w:ins w:id="121" w:author="Unknown">
        <w:r>
          <w:rPr>
            <w:rStyle w:val="pln"/>
          </w:rPr>
          <w:t xml:space="preserve">  </w:t>
        </w:r>
        <w:r>
          <w:rPr>
            <w:rStyle w:val="kwd"/>
            <w:rFonts w:eastAsiaTheme="majorEastAsia"/>
          </w:rPr>
          <w:t>try</w:t>
        </w:r>
        <w:r>
          <w:rPr>
            <w:rStyle w:val="pln"/>
          </w:rPr>
          <w:t xml:space="preserve"> </w:t>
        </w:r>
        <w:r>
          <w:rPr>
            <w:rStyle w:val="pun"/>
            <w:rFonts w:eastAsiaTheme="majorEastAsia"/>
          </w:rPr>
          <w:t>{</w:t>
        </w:r>
      </w:ins>
    </w:p>
    <w:p w:rsidR="005F4E07" w:rsidRDefault="005F4E07" w:rsidP="005F4E07">
      <w:pPr>
        <w:pStyle w:val="PrformatHTML"/>
        <w:rPr>
          <w:ins w:id="122" w:author="Unknown"/>
          <w:rStyle w:val="pln"/>
        </w:rPr>
      </w:pPr>
      <w:ins w:id="123" w:author="Unknown">
        <w:r>
          <w:rPr>
            <w:rStyle w:val="pln"/>
          </w:rPr>
          <w:t xml:space="preserve">    commandLine</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opts</w:t>
        </w:r>
        <w:r>
          <w:rPr>
            <w:rStyle w:val="pun"/>
            <w:rFonts w:eastAsiaTheme="majorEastAsia"/>
          </w:rPr>
          <w:t>,</w:t>
        </w:r>
        <w:r>
          <w:rPr>
            <w:rStyle w:val="pln"/>
          </w:rPr>
          <w:t>args</w:t>
        </w:r>
        <w:r>
          <w:rPr>
            <w:rStyle w:val="pun"/>
            <w:rFonts w:eastAsiaTheme="majorEastAsia"/>
          </w:rPr>
          <w:t>,</w:t>
        </w:r>
        <w:r>
          <w:rPr>
            <w:rStyle w:val="kwd"/>
            <w:rFonts w:eastAsiaTheme="majorEastAsia"/>
          </w:rPr>
          <w:t>true</w:t>
        </w:r>
        <w:r>
          <w:rPr>
            <w:rStyle w:val="pun"/>
            <w:rFonts w:eastAsiaTheme="majorEastAsia"/>
          </w:rPr>
          <w:t>);</w:t>
        </w:r>
      </w:ins>
    </w:p>
    <w:p w:rsidR="005F4E07" w:rsidRDefault="005F4E07" w:rsidP="005F4E07">
      <w:pPr>
        <w:pStyle w:val="PrformatHTML"/>
        <w:rPr>
          <w:ins w:id="124" w:author="Unknown"/>
          <w:rStyle w:val="pln"/>
        </w:rPr>
      </w:pPr>
      <w:ins w:id="125" w:author="Unknown">
        <w:r>
          <w:rPr>
            <w:rStyle w:val="pln"/>
          </w:rPr>
          <w:t xml:space="preserve">    processGeneralOptions</w:t>
        </w:r>
        <w:r>
          <w:rPr>
            <w:rStyle w:val="pun"/>
            <w:rFonts w:eastAsiaTheme="majorEastAsia"/>
          </w:rPr>
          <w:t>(</w:t>
        </w:r>
        <w:r>
          <w:rPr>
            <w:rStyle w:val="pln"/>
          </w:rPr>
          <w:t>conf</w:t>
        </w:r>
        <w:r>
          <w:rPr>
            <w:rStyle w:val="pun"/>
            <w:rFonts w:eastAsiaTheme="majorEastAsia"/>
          </w:rPr>
          <w:t>,</w:t>
        </w:r>
        <w:r>
          <w:rPr>
            <w:rStyle w:val="pln"/>
          </w:rPr>
          <w:t>commandLine</w:t>
        </w:r>
        <w:r>
          <w:rPr>
            <w:rStyle w:val="pun"/>
            <w:rFonts w:eastAsiaTheme="majorEastAsia"/>
          </w:rPr>
          <w:t>);</w:t>
        </w:r>
      </w:ins>
    </w:p>
    <w:p w:rsidR="005F4E07" w:rsidRDefault="005F4E07" w:rsidP="005F4E07">
      <w:pPr>
        <w:pStyle w:val="PrformatHTML"/>
        <w:rPr>
          <w:ins w:id="126" w:author="Unknown"/>
          <w:rStyle w:val="pln"/>
        </w:rPr>
      </w:pPr>
      <w:ins w:id="127" w:author="Unknown">
        <w:r>
          <w:rPr>
            <w:rStyle w:val="pln"/>
          </w:rPr>
          <w:t xml:space="preserve">    </w:t>
        </w:r>
        <w:r>
          <w:rPr>
            <w:rStyle w:val="kwd"/>
            <w:rFonts w:eastAsiaTheme="majorEastAsia"/>
          </w:rPr>
          <w:t>return</w:t>
        </w:r>
        <w:r>
          <w:rPr>
            <w:rStyle w:val="pln"/>
          </w:rPr>
          <w:t xml:space="preserve"> commandLine</w:t>
        </w:r>
        <w:r>
          <w:rPr>
            <w:rStyle w:val="pun"/>
            <w:rFonts w:eastAsiaTheme="majorEastAsia"/>
          </w:rPr>
          <w:t>.</w:t>
        </w:r>
        <w:r>
          <w:rPr>
            <w:rStyle w:val="pln"/>
          </w:rPr>
          <w:t>getArgs</w:t>
        </w:r>
        <w:r>
          <w:rPr>
            <w:rStyle w:val="pun"/>
            <w:rFonts w:eastAsiaTheme="majorEastAsia"/>
          </w:rPr>
          <w:t>();</w:t>
        </w:r>
      </w:ins>
    </w:p>
    <w:p w:rsidR="005F4E07" w:rsidRDefault="005F4E07" w:rsidP="005F4E07">
      <w:pPr>
        <w:pStyle w:val="PrformatHTML"/>
        <w:rPr>
          <w:ins w:id="128" w:author="Unknown"/>
          <w:rStyle w:val="pln"/>
        </w:rPr>
      </w:pPr>
      <w:ins w:id="129" w:author="Unknown">
        <w:r>
          <w:rPr>
            <w:rStyle w:val="pln"/>
          </w:rPr>
          <w:t xml:space="preserve">  </w:t>
        </w:r>
        <w:r>
          <w:rPr>
            <w:rStyle w:val="pun"/>
            <w:rFonts w:eastAsiaTheme="majorEastAsia"/>
          </w:rPr>
          <w:t>}</w:t>
        </w:r>
      </w:ins>
    </w:p>
    <w:p w:rsidR="005F4E07" w:rsidRDefault="005F4E07" w:rsidP="005F4E07">
      <w:pPr>
        <w:pStyle w:val="PrformatHTML"/>
        <w:rPr>
          <w:ins w:id="130" w:author="Unknown"/>
          <w:rStyle w:val="pln"/>
        </w:rPr>
      </w:pPr>
      <w:ins w:id="131" w:author="Unknown">
        <w:r>
          <w:rPr>
            <w:rStyle w:val="pln"/>
          </w:rPr>
          <w:t xml:space="preserve"> </w:t>
        </w:r>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ParseException</w:t>
        </w:r>
        <w:r>
          <w:rPr>
            <w:rStyle w:val="pln"/>
          </w:rPr>
          <w:t xml:space="preserve"> e</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132" w:author="Unknown"/>
          <w:rStyle w:val="pln"/>
        </w:rPr>
      </w:pPr>
      <w:ins w:id="133" w:author="Unknown">
        <w:r>
          <w:rPr>
            <w:rStyle w:val="pln"/>
          </w:rPr>
          <w:t xml:space="preserve">    LOG</w:t>
        </w:r>
        <w:r>
          <w:rPr>
            <w:rStyle w:val="pun"/>
            <w:rFonts w:eastAsiaTheme="majorEastAsia"/>
          </w:rPr>
          <w:t>.</w:t>
        </w:r>
        <w:r>
          <w:rPr>
            <w:rStyle w:val="pln"/>
          </w:rPr>
          <w:t>warn</w:t>
        </w:r>
        <w:r>
          <w:rPr>
            <w:rStyle w:val="pun"/>
            <w:rFonts w:eastAsiaTheme="majorEastAsia"/>
          </w:rPr>
          <w:t>(</w:t>
        </w:r>
        <w:r>
          <w:rPr>
            <w:rStyle w:val="str"/>
          </w:rPr>
          <w:t>"options parsing failed: "</w:t>
        </w:r>
        <w:r>
          <w:rPr>
            <w:rStyle w:val="pln"/>
          </w:rPr>
          <w:t xml:space="preserve"> </w:t>
        </w:r>
        <w:r>
          <w:rPr>
            <w:rStyle w:val="pun"/>
            <w:rFonts w:eastAsiaTheme="majorEastAsia"/>
          </w:rPr>
          <w:t>+</w:t>
        </w:r>
        <w:r>
          <w:rPr>
            <w:rStyle w:val="pln"/>
          </w:rPr>
          <w:t xml:space="preserve"> e</w:t>
        </w:r>
        <w:r>
          <w:rPr>
            <w:rStyle w:val="pun"/>
            <w:rFonts w:eastAsiaTheme="majorEastAsia"/>
          </w:rPr>
          <w:t>.</w:t>
        </w:r>
        <w:r>
          <w:rPr>
            <w:rStyle w:val="pln"/>
          </w:rPr>
          <w:t>getMessage</w:t>
        </w:r>
        <w:r>
          <w:rPr>
            <w:rStyle w:val="pun"/>
            <w:rFonts w:eastAsiaTheme="majorEastAsia"/>
          </w:rPr>
          <w:t>());</w:t>
        </w:r>
      </w:ins>
    </w:p>
    <w:p w:rsidR="005F4E07" w:rsidRDefault="005F4E07" w:rsidP="005F4E07">
      <w:pPr>
        <w:pStyle w:val="PrformatHTML"/>
        <w:rPr>
          <w:ins w:id="134" w:author="Unknown"/>
          <w:rStyle w:val="pln"/>
        </w:rPr>
      </w:pPr>
      <w:ins w:id="135" w:author="Unknown">
        <w:r>
          <w:rPr>
            <w:rStyle w:val="pln"/>
          </w:rPr>
          <w:t xml:space="preserve">    </w:t>
        </w:r>
        <w:r>
          <w:rPr>
            <w:rStyle w:val="typ"/>
          </w:rPr>
          <w:t>HelpFormatter</w:t>
        </w:r>
        <w:r>
          <w:rPr>
            <w:rStyle w:val="pln"/>
          </w:rPr>
          <w:t xml:space="preserve"> formatter</w:t>
        </w:r>
        <w:r>
          <w:rPr>
            <w:rStyle w:val="pun"/>
            <w:rFonts w:eastAsiaTheme="majorEastAsia"/>
          </w:rPr>
          <w:t>=</w:t>
        </w:r>
        <w:r>
          <w:rPr>
            <w:rStyle w:val="kwd"/>
            <w:rFonts w:eastAsiaTheme="majorEastAsia"/>
          </w:rPr>
          <w:t>new</w:t>
        </w:r>
        <w:r>
          <w:rPr>
            <w:rStyle w:val="pln"/>
          </w:rPr>
          <w:t xml:space="preserve"> </w:t>
        </w:r>
        <w:r>
          <w:rPr>
            <w:rStyle w:val="typ"/>
          </w:rPr>
          <w:t>HelpFormatter</w:t>
        </w:r>
        <w:r>
          <w:rPr>
            <w:rStyle w:val="pun"/>
            <w:rFonts w:eastAsiaTheme="majorEastAsia"/>
          </w:rPr>
          <w:t>();</w:t>
        </w:r>
      </w:ins>
    </w:p>
    <w:p w:rsidR="005F4E07" w:rsidRDefault="005F4E07" w:rsidP="005F4E07">
      <w:pPr>
        <w:pStyle w:val="PrformatHTML"/>
        <w:rPr>
          <w:ins w:id="136" w:author="Unknown"/>
          <w:rStyle w:val="pln"/>
        </w:rPr>
      </w:pPr>
      <w:ins w:id="137" w:author="Unknown">
        <w:r>
          <w:rPr>
            <w:rStyle w:val="pln"/>
          </w:rPr>
          <w:t xml:space="preserve">    formatter</w:t>
        </w:r>
        <w:r>
          <w:rPr>
            <w:rStyle w:val="pun"/>
            <w:rFonts w:eastAsiaTheme="majorEastAsia"/>
          </w:rPr>
          <w:t>.</w:t>
        </w:r>
        <w:r>
          <w:rPr>
            <w:rStyle w:val="pln"/>
          </w:rPr>
          <w:t>printHelp</w:t>
        </w:r>
        <w:r>
          <w:rPr>
            <w:rStyle w:val="pun"/>
            <w:rFonts w:eastAsiaTheme="majorEastAsia"/>
          </w:rPr>
          <w:t>(</w:t>
        </w:r>
        <w:r>
          <w:rPr>
            <w:rStyle w:val="str"/>
          </w:rPr>
          <w:t>"general options are: "</w:t>
        </w:r>
        <w:r>
          <w:rPr>
            <w:rStyle w:val="pun"/>
            <w:rFonts w:eastAsiaTheme="majorEastAsia"/>
          </w:rPr>
          <w:t>,</w:t>
        </w:r>
        <w:r>
          <w:rPr>
            <w:rStyle w:val="pln"/>
          </w:rPr>
          <w:t>opts</w:t>
        </w:r>
        <w:r>
          <w:rPr>
            <w:rStyle w:val="pun"/>
            <w:rFonts w:eastAsiaTheme="majorEastAsia"/>
          </w:rPr>
          <w:t>);</w:t>
        </w:r>
      </w:ins>
    </w:p>
    <w:p w:rsidR="005F4E07" w:rsidRDefault="005F4E07" w:rsidP="005F4E07">
      <w:pPr>
        <w:pStyle w:val="PrformatHTML"/>
        <w:rPr>
          <w:ins w:id="138" w:author="Unknown"/>
          <w:rStyle w:val="pln"/>
        </w:rPr>
      </w:pPr>
      <w:ins w:id="139" w:author="Unknown">
        <w:r>
          <w:rPr>
            <w:rStyle w:val="pln"/>
          </w:rPr>
          <w:t xml:space="preserve">  </w:t>
        </w:r>
        <w:r>
          <w:rPr>
            <w:rStyle w:val="pun"/>
            <w:rFonts w:eastAsiaTheme="majorEastAsia"/>
          </w:rPr>
          <w:t>}</w:t>
        </w:r>
      </w:ins>
    </w:p>
    <w:p w:rsidR="005F4E07" w:rsidRDefault="005F4E07" w:rsidP="005F4E07">
      <w:pPr>
        <w:pStyle w:val="PrformatHTML"/>
        <w:rPr>
          <w:ins w:id="140" w:author="Unknown"/>
          <w:rStyle w:val="pln"/>
        </w:rPr>
      </w:pPr>
      <w:ins w:id="141" w:author="Unknown">
        <w:r>
          <w:rPr>
            <w:rStyle w:val="pln"/>
          </w:rPr>
          <w:t xml:space="preserve">  </w:t>
        </w:r>
        <w:r>
          <w:rPr>
            <w:rStyle w:val="kwd"/>
            <w:rFonts w:eastAsiaTheme="majorEastAsia"/>
          </w:rPr>
          <w:t>return</w:t>
        </w:r>
        <w:r>
          <w:rPr>
            <w:rStyle w:val="pln"/>
          </w:rPr>
          <w:t xml:space="preserve"> args</w:t>
        </w:r>
        <w:r>
          <w:rPr>
            <w:rStyle w:val="pun"/>
            <w:rFonts w:eastAsiaTheme="majorEastAsia"/>
          </w:rPr>
          <w:t>;</w:t>
        </w:r>
      </w:ins>
    </w:p>
    <w:p w:rsidR="005F4E07" w:rsidRDefault="005F4E07" w:rsidP="005F4E07">
      <w:pPr>
        <w:pStyle w:val="PrformatHTML"/>
        <w:rPr>
          <w:ins w:id="142" w:author="Unknown"/>
          <w:rStyle w:val="pln"/>
        </w:rPr>
      </w:pPr>
      <w:ins w:id="143" w:author="Unknown">
        <w:r>
          <w:rPr>
            <w:rStyle w:val="pun"/>
            <w:rFonts w:eastAsiaTheme="majorEastAsia"/>
          </w:rPr>
          <w:t>}</w:t>
        </w:r>
      </w:ins>
    </w:p>
    <w:p w:rsidR="005F4E07" w:rsidRDefault="005F4E07" w:rsidP="005F4E07">
      <w:pPr>
        <w:pStyle w:val="PrformatHTML"/>
        <w:rPr>
          <w:ins w:id="144" w:author="Unknown"/>
        </w:rPr>
      </w:pPr>
      <w:ins w:id="145" w:author="Unknown">
        <w:r>
          <w:rPr>
            <w:rStyle w:val="pln"/>
          </w:rPr>
          <w:t xml:space="preserve"> </w:t>
        </w:r>
      </w:ins>
    </w:p>
    <w:p w:rsidR="005F4E07" w:rsidRDefault="005F4E07" w:rsidP="005F4E07">
      <w:pPr>
        <w:rPr>
          <w:ins w:id="146" w:author="Unknown"/>
        </w:rPr>
      </w:pPr>
    </w:p>
    <w:p w:rsidR="005F4E07" w:rsidRDefault="005F4E07" w:rsidP="005F4E07">
      <w:pPr>
        <w:pStyle w:val="NormalWeb"/>
        <w:shd w:val="clear" w:color="auto" w:fill="FCFCFC"/>
        <w:rPr>
          <w:ins w:id="147" w:author="Unknown"/>
          <w:b/>
          <w:bCs/>
          <w:color w:val="424345"/>
        </w:rPr>
      </w:pPr>
      <w:ins w:id="148" w:author="Unknown">
        <w:r>
          <w:rPr>
            <w:b/>
            <w:bCs/>
            <w:color w:val="424345"/>
          </w:rPr>
          <w:t>Code Example 6:</w:t>
        </w:r>
      </w:ins>
    </w:p>
    <w:p w:rsidR="005F4E07" w:rsidRDefault="005F4E07" w:rsidP="005F4E07">
      <w:pPr>
        <w:pStyle w:val="NormalWeb"/>
        <w:shd w:val="clear" w:color="auto" w:fill="FCFCFC"/>
        <w:rPr>
          <w:ins w:id="149" w:author="Unknown"/>
        </w:rPr>
      </w:pPr>
      <w:ins w:id="150" w:author="Unknown">
        <w:r>
          <w:t xml:space="preserve">From project </w:t>
        </w:r>
        <w:r>
          <w:rPr>
            <w:i/>
            <w:iCs/>
          </w:rPr>
          <w:t>ADFS</w:t>
        </w:r>
        <w:r>
          <w:t xml:space="preserve">, under directory </w:t>
        </w:r>
        <w:r>
          <w:rPr>
            <w:i/>
            <w:iCs/>
          </w:rPr>
          <w:t>/adfs-hdfs-project/adfs-hdfs/src/test/java/org/apache/hadoop/io/file/tfile/</w:t>
        </w:r>
        <w:r>
          <w:t xml:space="preserve">. </w:t>
        </w:r>
      </w:ins>
    </w:p>
    <w:p w:rsidR="005F4E07" w:rsidRDefault="005F4E07" w:rsidP="005F4E07">
      <w:pPr>
        <w:pStyle w:val="NormalWeb"/>
        <w:shd w:val="clear" w:color="auto" w:fill="FCFCFC"/>
        <w:rPr>
          <w:ins w:id="151" w:author="Unknown"/>
        </w:rPr>
      </w:pPr>
      <w:ins w:id="152" w:author="Unknown">
        <w:r>
          <w:t xml:space="preserve">Source </w:t>
        </w:r>
        <w:r>
          <w:rPr>
            <w:i/>
            <w:iCs/>
          </w:rPr>
          <w:t>TestTFileSeek.java</w:t>
        </w:r>
        <w:r>
          <w:t xml:space="preserve"> </w:t>
        </w:r>
      </w:ins>
    </w:p>
    <w:p w:rsidR="005F4E07" w:rsidRDefault="005F4E07" w:rsidP="005F4E07">
      <w:pPr>
        <w:pStyle w:val="PrformatHTML"/>
        <w:rPr>
          <w:ins w:id="153" w:author="Unknown"/>
          <w:rStyle w:val="pln"/>
        </w:rPr>
      </w:pPr>
      <w:ins w:id="154" w:author="Unknown">
        <w:r>
          <w:rPr>
            <w:rStyle w:val="kwd"/>
            <w:rFonts w:eastAsiaTheme="majorEastAsia"/>
          </w:rPr>
          <w:t>public</w:t>
        </w:r>
        <w:r>
          <w:rPr>
            <w:rStyle w:val="pln"/>
          </w:rPr>
          <w:t xml:space="preserve"> </w:t>
        </w:r>
        <w:r>
          <w:rPr>
            <w:rStyle w:val="typ"/>
          </w:rPr>
          <w:t>MyOptions</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ins>
    </w:p>
    <w:p w:rsidR="005F4E07" w:rsidRDefault="005F4E07" w:rsidP="005F4E07">
      <w:pPr>
        <w:pStyle w:val="PrformatHTML"/>
        <w:rPr>
          <w:ins w:id="155" w:author="Unknown"/>
          <w:rStyle w:val="pln"/>
        </w:rPr>
      </w:pPr>
      <w:ins w:id="156" w:author="Unknown">
        <w:r>
          <w:rPr>
            <w:rStyle w:val="pln"/>
          </w:rPr>
          <w:t xml:space="preserve">  seed</w:t>
        </w:r>
        <w:r>
          <w:rPr>
            <w:rStyle w:val="pun"/>
            <w:rFonts w:eastAsiaTheme="majorEastAsia"/>
          </w:rPr>
          <w:t>=</w:t>
        </w:r>
        <w:r>
          <w:rPr>
            <w:rStyle w:val="typ"/>
          </w:rPr>
          <w:t>System</w:t>
        </w:r>
        <w:r>
          <w:rPr>
            <w:rStyle w:val="pun"/>
            <w:rFonts w:eastAsiaTheme="majorEastAsia"/>
          </w:rPr>
          <w:t>.</w:t>
        </w:r>
        <w:r>
          <w:rPr>
            <w:rStyle w:val="pln"/>
          </w:rPr>
          <w:t>nanoTime</w:t>
        </w:r>
        <w:r>
          <w:rPr>
            <w:rStyle w:val="pun"/>
            <w:rFonts w:eastAsiaTheme="majorEastAsia"/>
          </w:rPr>
          <w:t>();</w:t>
        </w:r>
      </w:ins>
    </w:p>
    <w:p w:rsidR="005F4E07" w:rsidRDefault="005F4E07" w:rsidP="005F4E07">
      <w:pPr>
        <w:pStyle w:val="PrformatHTML"/>
        <w:rPr>
          <w:ins w:id="157" w:author="Unknown"/>
          <w:rStyle w:val="pln"/>
        </w:rPr>
      </w:pPr>
      <w:ins w:id="158" w:author="Unknown">
        <w:r>
          <w:rPr>
            <w:rStyle w:val="pln"/>
          </w:rPr>
          <w:t xml:space="preserve">  </w:t>
        </w:r>
        <w:r>
          <w:rPr>
            <w:rStyle w:val="kwd"/>
            <w:rFonts w:eastAsiaTheme="majorEastAsia"/>
          </w:rPr>
          <w:t>try</w:t>
        </w:r>
        <w:r>
          <w:rPr>
            <w:rStyle w:val="pln"/>
          </w:rPr>
          <w:t xml:space="preserve"> </w:t>
        </w:r>
        <w:r>
          <w:rPr>
            <w:rStyle w:val="pun"/>
            <w:rFonts w:eastAsiaTheme="majorEastAsia"/>
          </w:rPr>
          <w:t>{</w:t>
        </w:r>
      </w:ins>
    </w:p>
    <w:p w:rsidR="005F4E07" w:rsidRDefault="005F4E07" w:rsidP="005F4E07">
      <w:pPr>
        <w:pStyle w:val="PrformatHTML"/>
        <w:rPr>
          <w:ins w:id="159" w:author="Unknown"/>
          <w:rStyle w:val="pln"/>
        </w:rPr>
      </w:pPr>
      <w:ins w:id="160" w:author="Unknown">
        <w:r>
          <w:rPr>
            <w:rStyle w:val="pln"/>
          </w:rPr>
          <w:t xml:space="preserve">    </w:t>
        </w:r>
        <w:r>
          <w:rPr>
            <w:rStyle w:val="typ"/>
          </w:rPr>
          <w:t>Options</w:t>
        </w:r>
        <w:r>
          <w:rPr>
            <w:rStyle w:val="pln"/>
          </w:rPr>
          <w:t xml:space="preserve"> opts</w:t>
        </w:r>
        <w:r>
          <w:rPr>
            <w:rStyle w:val="pun"/>
            <w:rFonts w:eastAsiaTheme="majorEastAsia"/>
          </w:rPr>
          <w:t>=</w:t>
        </w:r>
        <w:r>
          <w:rPr>
            <w:rStyle w:val="pln"/>
          </w:rPr>
          <w:t>buildOptions</w:t>
        </w:r>
        <w:r>
          <w:rPr>
            <w:rStyle w:val="pun"/>
            <w:rFonts w:eastAsiaTheme="majorEastAsia"/>
          </w:rPr>
          <w:t>();</w:t>
        </w:r>
      </w:ins>
    </w:p>
    <w:p w:rsidR="005F4E07" w:rsidRDefault="005F4E07" w:rsidP="005F4E07">
      <w:pPr>
        <w:pStyle w:val="PrformatHTML"/>
        <w:rPr>
          <w:ins w:id="161" w:author="Unknown"/>
          <w:rStyle w:val="pln"/>
        </w:rPr>
      </w:pPr>
      <w:ins w:id="162" w:author="Unknown">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GnuParser</w:t>
        </w:r>
        <w:r>
          <w:rPr>
            <w:rStyle w:val="pun"/>
            <w:rFonts w:eastAsiaTheme="majorEastAsia"/>
          </w:rPr>
          <w:t>();</w:t>
        </w:r>
      </w:ins>
    </w:p>
    <w:p w:rsidR="005F4E07" w:rsidRDefault="005F4E07" w:rsidP="005F4E07">
      <w:pPr>
        <w:pStyle w:val="PrformatHTML"/>
        <w:rPr>
          <w:ins w:id="163" w:author="Unknown"/>
          <w:rStyle w:val="pln"/>
        </w:rPr>
      </w:pPr>
      <w:ins w:id="164" w:author="Unknown">
        <w:r>
          <w:rPr>
            <w:rStyle w:val="pln"/>
          </w:rPr>
          <w:t xml:space="preserve">    </w:t>
        </w:r>
        <w:r>
          <w:rPr>
            <w:rStyle w:val="typ"/>
          </w:rPr>
          <w:t>CommandLine</w:t>
        </w:r>
        <w:r>
          <w:rPr>
            <w:rStyle w:val="pln"/>
          </w:rPr>
          <w:t xml:space="preserve"> line</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opts</w:t>
        </w:r>
        <w:r>
          <w:rPr>
            <w:rStyle w:val="pun"/>
            <w:rFonts w:eastAsiaTheme="majorEastAsia"/>
          </w:rPr>
          <w:t>,</w:t>
        </w:r>
        <w:r>
          <w:rPr>
            <w:rStyle w:val="pln"/>
          </w:rPr>
          <w:t>args</w:t>
        </w:r>
        <w:r>
          <w:rPr>
            <w:rStyle w:val="pun"/>
            <w:rFonts w:eastAsiaTheme="majorEastAsia"/>
          </w:rPr>
          <w:t>,</w:t>
        </w:r>
        <w:r>
          <w:rPr>
            <w:rStyle w:val="kwd"/>
            <w:rFonts w:eastAsiaTheme="majorEastAsia"/>
          </w:rPr>
          <w:t>true</w:t>
        </w:r>
        <w:r>
          <w:rPr>
            <w:rStyle w:val="pun"/>
            <w:rFonts w:eastAsiaTheme="majorEastAsia"/>
          </w:rPr>
          <w:t>);</w:t>
        </w:r>
      </w:ins>
    </w:p>
    <w:p w:rsidR="005F4E07" w:rsidRDefault="005F4E07" w:rsidP="005F4E07">
      <w:pPr>
        <w:pStyle w:val="PrformatHTML"/>
        <w:rPr>
          <w:ins w:id="165" w:author="Unknown"/>
          <w:rStyle w:val="pln"/>
        </w:rPr>
      </w:pPr>
      <w:ins w:id="166" w:author="Unknown">
        <w:r>
          <w:rPr>
            <w:rStyle w:val="pln"/>
          </w:rPr>
          <w:t xml:space="preserve">    processOptions</w:t>
        </w:r>
        <w:r>
          <w:rPr>
            <w:rStyle w:val="pun"/>
            <w:rFonts w:eastAsiaTheme="majorEastAsia"/>
          </w:rPr>
          <w:t>(</w:t>
        </w:r>
        <w:r>
          <w:rPr>
            <w:rStyle w:val="pln"/>
          </w:rPr>
          <w:t>line</w:t>
        </w:r>
        <w:r>
          <w:rPr>
            <w:rStyle w:val="pun"/>
            <w:rFonts w:eastAsiaTheme="majorEastAsia"/>
          </w:rPr>
          <w:t>,</w:t>
        </w:r>
        <w:r>
          <w:rPr>
            <w:rStyle w:val="pln"/>
          </w:rPr>
          <w:t>opts</w:t>
        </w:r>
        <w:r>
          <w:rPr>
            <w:rStyle w:val="pun"/>
            <w:rFonts w:eastAsiaTheme="majorEastAsia"/>
          </w:rPr>
          <w:t>);</w:t>
        </w:r>
      </w:ins>
    </w:p>
    <w:p w:rsidR="005F4E07" w:rsidRDefault="005F4E07" w:rsidP="005F4E07">
      <w:pPr>
        <w:pStyle w:val="PrformatHTML"/>
        <w:rPr>
          <w:ins w:id="167" w:author="Unknown"/>
          <w:rStyle w:val="pln"/>
        </w:rPr>
      </w:pPr>
      <w:ins w:id="168" w:author="Unknown">
        <w:r>
          <w:rPr>
            <w:rStyle w:val="pln"/>
          </w:rPr>
          <w:t xml:space="preserve">    validateOptions</w:t>
        </w:r>
        <w:r>
          <w:rPr>
            <w:rStyle w:val="pun"/>
            <w:rFonts w:eastAsiaTheme="majorEastAsia"/>
          </w:rPr>
          <w:t>();</w:t>
        </w:r>
      </w:ins>
    </w:p>
    <w:p w:rsidR="005F4E07" w:rsidRDefault="005F4E07" w:rsidP="005F4E07">
      <w:pPr>
        <w:pStyle w:val="PrformatHTML"/>
        <w:rPr>
          <w:ins w:id="169" w:author="Unknown"/>
          <w:rStyle w:val="pln"/>
        </w:rPr>
      </w:pPr>
      <w:ins w:id="170" w:author="Unknown">
        <w:r>
          <w:rPr>
            <w:rStyle w:val="pln"/>
          </w:rPr>
          <w:t xml:space="preserve">  </w:t>
        </w:r>
        <w:r>
          <w:rPr>
            <w:rStyle w:val="pun"/>
            <w:rFonts w:eastAsiaTheme="majorEastAsia"/>
          </w:rPr>
          <w:t>}</w:t>
        </w:r>
      </w:ins>
    </w:p>
    <w:p w:rsidR="005F4E07" w:rsidRDefault="005F4E07" w:rsidP="005F4E07">
      <w:pPr>
        <w:pStyle w:val="PrformatHTML"/>
        <w:rPr>
          <w:ins w:id="171" w:author="Unknown"/>
          <w:rStyle w:val="pln"/>
        </w:rPr>
      </w:pPr>
      <w:ins w:id="172" w:author="Unknown">
        <w:r>
          <w:rPr>
            <w:rStyle w:val="pln"/>
          </w:rPr>
          <w:t xml:space="preserve"> </w:t>
        </w:r>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ParseException</w:t>
        </w:r>
        <w:r>
          <w:rPr>
            <w:rStyle w:val="pln"/>
          </w:rPr>
          <w:t xml:space="preserve"> e</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173" w:author="Unknown"/>
          <w:rStyle w:val="pln"/>
        </w:rPr>
      </w:pPr>
      <w:ins w:id="174" w:author="Unknown">
        <w:r>
          <w:rPr>
            <w:rStyle w:val="pln"/>
          </w:rPr>
          <w:t xml:space="preserve">    </w:t>
        </w:r>
        <w:r>
          <w:rPr>
            <w:rStyle w:val="typ"/>
          </w:rPr>
          <w:t>System</w:t>
        </w:r>
        <w:r>
          <w:rPr>
            <w:rStyle w:val="pun"/>
            <w:rFonts w:eastAsiaTheme="majorEastAsia"/>
          </w:rPr>
          <w:t>.</w:t>
        </w:r>
        <w:r>
          <w:rPr>
            <w:rStyle w:val="kwd"/>
            <w:rFonts w:eastAsiaTheme="majorEastAsia"/>
          </w:rPr>
          <w:t>out</w:t>
        </w:r>
        <w:r>
          <w:rPr>
            <w:rStyle w:val="pun"/>
            <w:rFonts w:eastAsiaTheme="majorEastAsia"/>
          </w:rPr>
          <w:t>.</w:t>
        </w:r>
        <w:r>
          <w:rPr>
            <w:rStyle w:val="pln"/>
          </w:rPr>
          <w:t>println</w:t>
        </w:r>
        <w:r>
          <w:rPr>
            <w:rStyle w:val="pun"/>
            <w:rFonts w:eastAsiaTheme="majorEastAsia"/>
          </w:rPr>
          <w:t>(</w:t>
        </w:r>
        <w:r>
          <w:rPr>
            <w:rStyle w:val="pln"/>
          </w:rPr>
          <w:t>e</w:t>
        </w:r>
        <w:r>
          <w:rPr>
            <w:rStyle w:val="pun"/>
            <w:rFonts w:eastAsiaTheme="majorEastAsia"/>
          </w:rPr>
          <w:t>.</w:t>
        </w:r>
        <w:r>
          <w:rPr>
            <w:rStyle w:val="pln"/>
          </w:rPr>
          <w:t>getMessage</w:t>
        </w:r>
        <w:r>
          <w:rPr>
            <w:rStyle w:val="pun"/>
            <w:rFonts w:eastAsiaTheme="majorEastAsia"/>
          </w:rPr>
          <w:t>());</w:t>
        </w:r>
      </w:ins>
    </w:p>
    <w:p w:rsidR="005F4E07" w:rsidRDefault="005F4E07" w:rsidP="005F4E07">
      <w:pPr>
        <w:pStyle w:val="PrformatHTML"/>
        <w:rPr>
          <w:ins w:id="175" w:author="Unknown"/>
          <w:rStyle w:val="pln"/>
        </w:rPr>
      </w:pPr>
      <w:ins w:id="176" w:author="Unknown">
        <w:r>
          <w:rPr>
            <w:rStyle w:val="pln"/>
          </w:rPr>
          <w:t xml:space="preserve">    </w:t>
        </w:r>
        <w:r>
          <w:rPr>
            <w:rStyle w:val="typ"/>
          </w:rPr>
          <w:t>System</w:t>
        </w:r>
        <w:r>
          <w:rPr>
            <w:rStyle w:val="pun"/>
            <w:rFonts w:eastAsiaTheme="majorEastAsia"/>
          </w:rPr>
          <w:t>.</w:t>
        </w:r>
        <w:r>
          <w:rPr>
            <w:rStyle w:val="kwd"/>
            <w:rFonts w:eastAsiaTheme="majorEastAsia"/>
          </w:rPr>
          <w:t>out</w:t>
        </w:r>
        <w:r>
          <w:rPr>
            <w:rStyle w:val="pun"/>
            <w:rFonts w:eastAsiaTheme="majorEastAsia"/>
          </w:rPr>
          <w:t>.</w:t>
        </w:r>
        <w:r>
          <w:rPr>
            <w:rStyle w:val="pln"/>
          </w:rPr>
          <w:t>println</w:t>
        </w:r>
        <w:r>
          <w:rPr>
            <w:rStyle w:val="pun"/>
            <w:rFonts w:eastAsiaTheme="majorEastAsia"/>
          </w:rPr>
          <w:t>(</w:t>
        </w:r>
        <w:r>
          <w:rPr>
            <w:rStyle w:val="str"/>
          </w:rPr>
          <w:t>"Try \"--help\" option for details."</w:t>
        </w:r>
        <w:r>
          <w:rPr>
            <w:rStyle w:val="pun"/>
            <w:rFonts w:eastAsiaTheme="majorEastAsia"/>
          </w:rPr>
          <w:t>);</w:t>
        </w:r>
      </w:ins>
    </w:p>
    <w:p w:rsidR="005F4E07" w:rsidRDefault="005F4E07" w:rsidP="005F4E07">
      <w:pPr>
        <w:pStyle w:val="PrformatHTML"/>
        <w:rPr>
          <w:ins w:id="177" w:author="Unknown"/>
          <w:rStyle w:val="pln"/>
        </w:rPr>
      </w:pPr>
      <w:ins w:id="178" w:author="Unknown">
        <w:r>
          <w:rPr>
            <w:rStyle w:val="pln"/>
          </w:rPr>
          <w:t xml:space="preserve">    setStopProceed</w:t>
        </w:r>
        <w:r>
          <w:rPr>
            <w:rStyle w:val="pun"/>
            <w:rFonts w:eastAsiaTheme="majorEastAsia"/>
          </w:rPr>
          <w:t>();</w:t>
        </w:r>
      </w:ins>
    </w:p>
    <w:p w:rsidR="005F4E07" w:rsidRDefault="005F4E07" w:rsidP="005F4E07">
      <w:pPr>
        <w:pStyle w:val="PrformatHTML"/>
        <w:rPr>
          <w:ins w:id="179" w:author="Unknown"/>
          <w:rStyle w:val="pln"/>
        </w:rPr>
      </w:pPr>
      <w:ins w:id="180" w:author="Unknown">
        <w:r>
          <w:rPr>
            <w:rStyle w:val="pln"/>
          </w:rPr>
          <w:t xml:space="preserve">  </w:t>
        </w:r>
        <w:r>
          <w:rPr>
            <w:rStyle w:val="pun"/>
            <w:rFonts w:eastAsiaTheme="majorEastAsia"/>
          </w:rPr>
          <w:t>}</w:t>
        </w:r>
      </w:ins>
    </w:p>
    <w:p w:rsidR="005F4E07" w:rsidRDefault="005F4E07" w:rsidP="005F4E07">
      <w:pPr>
        <w:pStyle w:val="PrformatHTML"/>
        <w:rPr>
          <w:ins w:id="181" w:author="Unknown"/>
          <w:rStyle w:val="pln"/>
        </w:rPr>
      </w:pPr>
      <w:ins w:id="182" w:author="Unknown">
        <w:r>
          <w:rPr>
            <w:rStyle w:val="pun"/>
            <w:rFonts w:eastAsiaTheme="majorEastAsia"/>
          </w:rPr>
          <w:t>}</w:t>
        </w:r>
      </w:ins>
    </w:p>
    <w:p w:rsidR="005F4E07" w:rsidRDefault="005F4E07" w:rsidP="005F4E07">
      <w:pPr>
        <w:pStyle w:val="PrformatHTML"/>
        <w:rPr>
          <w:ins w:id="183" w:author="Unknown"/>
        </w:rPr>
      </w:pPr>
      <w:ins w:id="184" w:author="Unknown">
        <w:r>
          <w:rPr>
            <w:rStyle w:val="pln"/>
          </w:rPr>
          <w:t xml:space="preserve"> </w:t>
        </w:r>
      </w:ins>
    </w:p>
    <w:p w:rsidR="005F4E07" w:rsidRDefault="005F4E07" w:rsidP="005F4E07">
      <w:pPr>
        <w:rPr>
          <w:ins w:id="185" w:author="Unknown"/>
        </w:rPr>
      </w:pPr>
    </w:p>
    <w:p w:rsidR="005F4E07" w:rsidRDefault="005F4E07" w:rsidP="005F4E07">
      <w:pPr>
        <w:pStyle w:val="NormalWeb"/>
        <w:shd w:val="clear" w:color="auto" w:fill="FCFCFC"/>
        <w:rPr>
          <w:ins w:id="186" w:author="Unknown"/>
          <w:b/>
          <w:bCs/>
          <w:color w:val="424345"/>
        </w:rPr>
      </w:pPr>
      <w:ins w:id="187" w:author="Unknown">
        <w:r>
          <w:rPr>
            <w:b/>
            <w:bCs/>
            <w:color w:val="424345"/>
          </w:rPr>
          <w:t>Code Example 7:</w:t>
        </w:r>
      </w:ins>
    </w:p>
    <w:p w:rsidR="005F4E07" w:rsidRDefault="005F4E07" w:rsidP="005F4E07">
      <w:pPr>
        <w:pStyle w:val="NormalWeb"/>
        <w:shd w:val="clear" w:color="auto" w:fill="FCFCFC"/>
        <w:rPr>
          <w:ins w:id="188" w:author="Unknown"/>
        </w:rPr>
      </w:pPr>
      <w:ins w:id="189" w:author="Unknown">
        <w:r>
          <w:t xml:space="preserve">From project </w:t>
        </w:r>
        <w:r>
          <w:rPr>
            <w:i/>
            <w:iCs/>
          </w:rPr>
          <w:t>ADFS</w:t>
        </w:r>
        <w:r>
          <w:t xml:space="preserve">, under directory </w:t>
        </w:r>
        <w:r>
          <w:rPr>
            <w:i/>
            <w:iCs/>
          </w:rPr>
          <w:t>/adfs-hdfs-project/adfs-hdfs/src/test/java/org/apache/hadoop/io/file/tfile/</w:t>
        </w:r>
        <w:r>
          <w:t xml:space="preserve">. </w:t>
        </w:r>
      </w:ins>
    </w:p>
    <w:p w:rsidR="005F4E07" w:rsidRDefault="005F4E07" w:rsidP="005F4E07">
      <w:pPr>
        <w:pStyle w:val="NormalWeb"/>
        <w:shd w:val="clear" w:color="auto" w:fill="FCFCFC"/>
        <w:rPr>
          <w:ins w:id="190" w:author="Unknown"/>
        </w:rPr>
      </w:pPr>
      <w:ins w:id="191" w:author="Unknown">
        <w:r>
          <w:t xml:space="preserve">Source </w:t>
        </w:r>
        <w:r>
          <w:rPr>
            <w:i/>
            <w:iCs/>
          </w:rPr>
          <w:t>TestTFileSeqFileComparison.java</w:t>
        </w:r>
        <w:r>
          <w:t xml:space="preserve"> </w:t>
        </w:r>
      </w:ins>
    </w:p>
    <w:p w:rsidR="005F4E07" w:rsidRDefault="005F4E07" w:rsidP="005F4E07">
      <w:pPr>
        <w:pStyle w:val="PrformatHTML"/>
        <w:rPr>
          <w:ins w:id="192" w:author="Unknown"/>
          <w:rStyle w:val="pln"/>
        </w:rPr>
      </w:pPr>
      <w:ins w:id="193" w:author="Unknown">
        <w:r>
          <w:rPr>
            <w:rStyle w:val="kwd"/>
            <w:rFonts w:eastAsiaTheme="majorEastAsia"/>
          </w:rPr>
          <w:t>public</w:t>
        </w:r>
        <w:r>
          <w:rPr>
            <w:rStyle w:val="pln"/>
          </w:rPr>
          <w:t xml:space="preserve"> </w:t>
        </w:r>
        <w:r>
          <w:rPr>
            <w:rStyle w:val="typ"/>
          </w:rPr>
          <w:t>MyOptions</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ins>
    </w:p>
    <w:p w:rsidR="005F4E07" w:rsidRDefault="005F4E07" w:rsidP="005F4E07">
      <w:pPr>
        <w:pStyle w:val="PrformatHTML"/>
        <w:rPr>
          <w:ins w:id="194" w:author="Unknown"/>
          <w:rStyle w:val="pln"/>
        </w:rPr>
      </w:pPr>
      <w:ins w:id="195" w:author="Unknown">
        <w:r>
          <w:rPr>
            <w:rStyle w:val="pln"/>
          </w:rPr>
          <w:t xml:space="preserve">  seed</w:t>
        </w:r>
        <w:r>
          <w:rPr>
            <w:rStyle w:val="pun"/>
            <w:rFonts w:eastAsiaTheme="majorEastAsia"/>
          </w:rPr>
          <w:t>=</w:t>
        </w:r>
        <w:r>
          <w:rPr>
            <w:rStyle w:val="typ"/>
          </w:rPr>
          <w:t>System</w:t>
        </w:r>
        <w:r>
          <w:rPr>
            <w:rStyle w:val="pun"/>
            <w:rFonts w:eastAsiaTheme="majorEastAsia"/>
          </w:rPr>
          <w:t>.</w:t>
        </w:r>
        <w:r>
          <w:rPr>
            <w:rStyle w:val="pln"/>
          </w:rPr>
          <w:t>nanoTime</w:t>
        </w:r>
        <w:r>
          <w:rPr>
            <w:rStyle w:val="pun"/>
            <w:rFonts w:eastAsiaTheme="majorEastAsia"/>
          </w:rPr>
          <w:t>();</w:t>
        </w:r>
      </w:ins>
    </w:p>
    <w:p w:rsidR="005F4E07" w:rsidRDefault="005F4E07" w:rsidP="005F4E07">
      <w:pPr>
        <w:pStyle w:val="PrformatHTML"/>
        <w:rPr>
          <w:ins w:id="196" w:author="Unknown"/>
          <w:rStyle w:val="pln"/>
        </w:rPr>
      </w:pPr>
      <w:ins w:id="197" w:author="Unknown">
        <w:r>
          <w:rPr>
            <w:rStyle w:val="pln"/>
          </w:rPr>
          <w:t xml:space="preserve">  </w:t>
        </w:r>
        <w:r>
          <w:rPr>
            <w:rStyle w:val="kwd"/>
            <w:rFonts w:eastAsiaTheme="majorEastAsia"/>
          </w:rPr>
          <w:t>try</w:t>
        </w:r>
        <w:r>
          <w:rPr>
            <w:rStyle w:val="pln"/>
          </w:rPr>
          <w:t xml:space="preserve"> </w:t>
        </w:r>
        <w:r>
          <w:rPr>
            <w:rStyle w:val="pun"/>
            <w:rFonts w:eastAsiaTheme="majorEastAsia"/>
          </w:rPr>
          <w:t>{</w:t>
        </w:r>
      </w:ins>
    </w:p>
    <w:p w:rsidR="005F4E07" w:rsidRDefault="005F4E07" w:rsidP="005F4E07">
      <w:pPr>
        <w:pStyle w:val="PrformatHTML"/>
        <w:rPr>
          <w:ins w:id="198" w:author="Unknown"/>
          <w:rStyle w:val="pln"/>
        </w:rPr>
      </w:pPr>
      <w:ins w:id="199" w:author="Unknown">
        <w:r>
          <w:rPr>
            <w:rStyle w:val="pln"/>
          </w:rPr>
          <w:t xml:space="preserve">    </w:t>
        </w:r>
        <w:r>
          <w:rPr>
            <w:rStyle w:val="typ"/>
          </w:rPr>
          <w:t>Options</w:t>
        </w:r>
        <w:r>
          <w:rPr>
            <w:rStyle w:val="pln"/>
          </w:rPr>
          <w:t xml:space="preserve"> opts</w:t>
        </w:r>
        <w:r>
          <w:rPr>
            <w:rStyle w:val="pun"/>
            <w:rFonts w:eastAsiaTheme="majorEastAsia"/>
          </w:rPr>
          <w:t>=</w:t>
        </w:r>
        <w:r>
          <w:rPr>
            <w:rStyle w:val="pln"/>
          </w:rPr>
          <w:t>buildOptions</w:t>
        </w:r>
        <w:r>
          <w:rPr>
            <w:rStyle w:val="pun"/>
            <w:rFonts w:eastAsiaTheme="majorEastAsia"/>
          </w:rPr>
          <w:t>();</w:t>
        </w:r>
      </w:ins>
    </w:p>
    <w:p w:rsidR="005F4E07" w:rsidRDefault="005F4E07" w:rsidP="005F4E07">
      <w:pPr>
        <w:pStyle w:val="PrformatHTML"/>
        <w:rPr>
          <w:ins w:id="200" w:author="Unknown"/>
          <w:rStyle w:val="pln"/>
        </w:rPr>
      </w:pPr>
      <w:ins w:id="201" w:author="Unknown">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GnuParser</w:t>
        </w:r>
        <w:r>
          <w:rPr>
            <w:rStyle w:val="pun"/>
            <w:rFonts w:eastAsiaTheme="majorEastAsia"/>
          </w:rPr>
          <w:t>();</w:t>
        </w:r>
      </w:ins>
    </w:p>
    <w:p w:rsidR="005F4E07" w:rsidRDefault="005F4E07" w:rsidP="005F4E07">
      <w:pPr>
        <w:pStyle w:val="PrformatHTML"/>
        <w:rPr>
          <w:ins w:id="202" w:author="Unknown"/>
          <w:rStyle w:val="pln"/>
        </w:rPr>
      </w:pPr>
      <w:ins w:id="203" w:author="Unknown">
        <w:r>
          <w:rPr>
            <w:rStyle w:val="pln"/>
          </w:rPr>
          <w:t xml:space="preserve">    </w:t>
        </w:r>
        <w:r>
          <w:rPr>
            <w:rStyle w:val="typ"/>
          </w:rPr>
          <w:t>CommandLine</w:t>
        </w:r>
        <w:r>
          <w:rPr>
            <w:rStyle w:val="pln"/>
          </w:rPr>
          <w:t xml:space="preserve"> line</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opts</w:t>
        </w:r>
        <w:r>
          <w:rPr>
            <w:rStyle w:val="pun"/>
            <w:rFonts w:eastAsiaTheme="majorEastAsia"/>
          </w:rPr>
          <w:t>,</w:t>
        </w:r>
        <w:r>
          <w:rPr>
            <w:rStyle w:val="pln"/>
          </w:rPr>
          <w:t>args</w:t>
        </w:r>
        <w:r>
          <w:rPr>
            <w:rStyle w:val="pun"/>
            <w:rFonts w:eastAsiaTheme="majorEastAsia"/>
          </w:rPr>
          <w:t>,</w:t>
        </w:r>
        <w:r>
          <w:rPr>
            <w:rStyle w:val="kwd"/>
            <w:rFonts w:eastAsiaTheme="majorEastAsia"/>
          </w:rPr>
          <w:t>true</w:t>
        </w:r>
        <w:r>
          <w:rPr>
            <w:rStyle w:val="pun"/>
            <w:rFonts w:eastAsiaTheme="majorEastAsia"/>
          </w:rPr>
          <w:t>);</w:t>
        </w:r>
      </w:ins>
    </w:p>
    <w:p w:rsidR="005F4E07" w:rsidRDefault="005F4E07" w:rsidP="005F4E07">
      <w:pPr>
        <w:pStyle w:val="PrformatHTML"/>
        <w:rPr>
          <w:ins w:id="204" w:author="Unknown"/>
          <w:rStyle w:val="pln"/>
        </w:rPr>
      </w:pPr>
      <w:ins w:id="205" w:author="Unknown">
        <w:r>
          <w:rPr>
            <w:rStyle w:val="pln"/>
          </w:rPr>
          <w:t xml:space="preserve">    processOptions</w:t>
        </w:r>
        <w:r>
          <w:rPr>
            <w:rStyle w:val="pun"/>
            <w:rFonts w:eastAsiaTheme="majorEastAsia"/>
          </w:rPr>
          <w:t>(</w:t>
        </w:r>
        <w:r>
          <w:rPr>
            <w:rStyle w:val="pln"/>
          </w:rPr>
          <w:t>line</w:t>
        </w:r>
        <w:r>
          <w:rPr>
            <w:rStyle w:val="pun"/>
            <w:rFonts w:eastAsiaTheme="majorEastAsia"/>
          </w:rPr>
          <w:t>,</w:t>
        </w:r>
        <w:r>
          <w:rPr>
            <w:rStyle w:val="pln"/>
          </w:rPr>
          <w:t>opts</w:t>
        </w:r>
        <w:r>
          <w:rPr>
            <w:rStyle w:val="pun"/>
            <w:rFonts w:eastAsiaTheme="majorEastAsia"/>
          </w:rPr>
          <w:t>);</w:t>
        </w:r>
      </w:ins>
    </w:p>
    <w:p w:rsidR="005F4E07" w:rsidRDefault="005F4E07" w:rsidP="005F4E07">
      <w:pPr>
        <w:pStyle w:val="PrformatHTML"/>
        <w:rPr>
          <w:ins w:id="206" w:author="Unknown"/>
          <w:rStyle w:val="pln"/>
        </w:rPr>
      </w:pPr>
      <w:ins w:id="207" w:author="Unknown">
        <w:r>
          <w:rPr>
            <w:rStyle w:val="pln"/>
          </w:rPr>
          <w:t xml:space="preserve">    validateOptions</w:t>
        </w:r>
        <w:r>
          <w:rPr>
            <w:rStyle w:val="pun"/>
            <w:rFonts w:eastAsiaTheme="majorEastAsia"/>
          </w:rPr>
          <w:t>();</w:t>
        </w:r>
      </w:ins>
    </w:p>
    <w:p w:rsidR="005F4E07" w:rsidRDefault="005F4E07" w:rsidP="005F4E07">
      <w:pPr>
        <w:pStyle w:val="PrformatHTML"/>
        <w:rPr>
          <w:ins w:id="208" w:author="Unknown"/>
          <w:rStyle w:val="pln"/>
        </w:rPr>
      </w:pPr>
      <w:ins w:id="209" w:author="Unknown">
        <w:r>
          <w:rPr>
            <w:rStyle w:val="pln"/>
          </w:rPr>
          <w:t xml:space="preserve">  </w:t>
        </w:r>
        <w:r>
          <w:rPr>
            <w:rStyle w:val="pun"/>
            <w:rFonts w:eastAsiaTheme="majorEastAsia"/>
          </w:rPr>
          <w:t>}</w:t>
        </w:r>
      </w:ins>
    </w:p>
    <w:p w:rsidR="005F4E07" w:rsidRDefault="005F4E07" w:rsidP="005F4E07">
      <w:pPr>
        <w:pStyle w:val="PrformatHTML"/>
        <w:rPr>
          <w:ins w:id="210" w:author="Unknown"/>
          <w:rStyle w:val="pln"/>
        </w:rPr>
      </w:pPr>
      <w:ins w:id="211" w:author="Unknown">
        <w:r>
          <w:rPr>
            <w:rStyle w:val="pln"/>
          </w:rPr>
          <w:t xml:space="preserve"> </w:t>
        </w:r>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ParseException</w:t>
        </w:r>
        <w:r>
          <w:rPr>
            <w:rStyle w:val="pln"/>
          </w:rPr>
          <w:t xml:space="preserve"> e</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212" w:author="Unknown"/>
          <w:rStyle w:val="pln"/>
        </w:rPr>
      </w:pPr>
      <w:ins w:id="213" w:author="Unknown">
        <w:r>
          <w:rPr>
            <w:rStyle w:val="pln"/>
          </w:rPr>
          <w:t xml:space="preserve">    </w:t>
        </w:r>
        <w:r>
          <w:rPr>
            <w:rStyle w:val="typ"/>
          </w:rPr>
          <w:t>System</w:t>
        </w:r>
        <w:r>
          <w:rPr>
            <w:rStyle w:val="pun"/>
            <w:rFonts w:eastAsiaTheme="majorEastAsia"/>
          </w:rPr>
          <w:t>.</w:t>
        </w:r>
        <w:r>
          <w:rPr>
            <w:rStyle w:val="kwd"/>
            <w:rFonts w:eastAsiaTheme="majorEastAsia"/>
          </w:rPr>
          <w:t>out</w:t>
        </w:r>
        <w:r>
          <w:rPr>
            <w:rStyle w:val="pun"/>
            <w:rFonts w:eastAsiaTheme="majorEastAsia"/>
          </w:rPr>
          <w:t>.</w:t>
        </w:r>
        <w:r>
          <w:rPr>
            <w:rStyle w:val="pln"/>
          </w:rPr>
          <w:t>println</w:t>
        </w:r>
        <w:r>
          <w:rPr>
            <w:rStyle w:val="pun"/>
            <w:rFonts w:eastAsiaTheme="majorEastAsia"/>
          </w:rPr>
          <w:t>(</w:t>
        </w:r>
        <w:r>
          <w:rPr>
            <w:rStyle w:val="pln"/>
          </w:rPr>
          <w:t>e</w:t>
        </w:r>
        <w:r>
          <w:rPr>
            <w:rStyle w:val="pun"/>
            <w:rFonts w:eastAsiaTheme="majorEastAsia"/>
          </w:rPr>
          <w:t>.</w:t>
        </w:r>
        <w:r>
          <w:rPr>
            <w:rStyle w:val="pln"/>
          </w:rPr>
          <w:t>getMessage</w:t>
        </w:r>
        <w:r>
          <w:rPr>
            <w:rStyle w:val="pun"/>
            <w:rFonts w:eastAsiaTheme="majorEastAsia"/>
          </w:rPr>
          <w:t>());</w:t>
        </w:r>
      </w:ins>
    </w:p>
    <w:p w:rsidR="005F4E07" w:rsidRDefault="005F4E07" w:rsidP="005F4E07">
      <w:pPr>
        <w:pStyle w:val="PrformatHTML"/>
        <w:rPr>
          <w:ins w:id="214" w:author="Unknown"/>
          <w:rStyle w:val="pln"/>
        </w:rPr>
      </w:pPr>
      <w:ins w:id="215" w:author="Unknown">
        <w:r>
          <w:rPr>
            <w:rStyle w:val="pln"/>
          </w:rPr>
          <w:t xml:space="preserve">    </w:t>
        </w:r>
        <w:r>
          <w:rPr>
            <w:rStyle w:val="typ"/>
          </w:rPr>
          <w:t>System</w:t>
        </w:r>
        <w:r>
          <w:rPr>
            <w:rStyle w:val="pun"/>
            <w:rFonts w:eastAsiaTheme="majorEastAsia"/>
          </w:rPr>
          <w:t>.</w:t>
        </w:r>
        <w:r>
          <w:rPr>
            <w:rStyle w:val="kwd"/>
            <w:rFonts w:eastAsiaTheme="majorEastAsia"/>
          </w:rPr>
          <w:t>out</w:t>
        </w:r>
        <w:r>
          <w:rPr>
            <w:rStyle w:val="pun"/>
            <w:rFonts w:eastAsiaTheme="majorEastAsia"/>
          </w:rPr>
          <w:t>.</w:t>
        </w:r>
        <w:r>
          <w:rPr>
            <w:rStyle w:val="pln"/>
          </w:rPr>
          <w:t>println</w:t>
        </w:r>
        <w:r>
          <w:rPr>
            <w:rStyle w:val="pun"/>
            <w:rFonts w:eastAsiaTheme="majorEastAsia"/>
          </w:rPr>
          <w:t>(</w:t>
        </w:r>
        <w:r>
          <w:rPr>
            <w:rStyle w:val="str"/>
          </w:rPr>
          <w:t>"Try \"--help\" option for details."</w:t>
        </w:r>
        <w:r>
          <w:rPr>
            <w:rStyle w:val="pun"/>
            <w:rFonts w:eastAsiaTheme="majorEastAsia"/>
          </w:rPr>
          <w:t>);</w:t>
        </w:r>
      </w:ins>
    </w:p>
    <w:p w:rsidR="005F4E07" w:rsidRDefault="005F4E07" w:rsidP="005F4E07">
      <w:pPr>
        <w:pStyle w:val="PrformatHTML"/>
        <w:rPr>
          <w:ins w:id="216" w:author="Unknown"/>
          <w:rStyle w:val="pln"/>
        </w:rPr>
      </w:pPr>
      <w:ins w:id="217" w:author="Unknown">
        <w:r>
          <w:rPr>
            <w:rStyle w:val="pln"/>
          </w:rPr>
          <w:t xml:space="preserve">    setStopProceed</w:t>
        </w:r>
        <w:r>
          <w:rPr>
            <w:rStyle w:val="pun"/>
            <w:rFonts w:eastAsiaTheme="majorEastAsia"/>
          </w:rPr>
          <w:t>();</w:t>
        </w:r>
      </w:ins>
    </w:p>
    <w:p w:rsidR="005F4E07" w:rsidRDefault="005F4E07" w:rsidP="005F4E07">
      <w:pPr>
        <w:pStyle w:val="PrformatHTML"/>
        <w:rPr>
          <w:ins w:id="218" w:author="Unknown"/>
          <w:rStyle w:val="pln"/>
        </w:rPr>
      </w:pPr>
      <w:ins w:id="219" w:author="Unknown">
        <w:r>
          <w:rPr>
            <w:rStyle w:val="pln"/>
          </w:rPr>
          <w:t xml:space="preserve">  </w:t>
        </w:r>
        <w:r>
          <w:rPr>
            <w:rStyle w:val="pun"/>
            <w:rFonts w:eastAsiaTheme="majorEastAsia"/>
          </w:rPr>
          <w:t>}</w:t>
        </w:r>
      </w:ins>
    </w:p>
    <w:p w:rsidR="005F4E07" w:rsidRDefault="005F4E07" w:rsidP="005F4E07">
      <w:pPr>
        <w:pStyle w:val="PrformatHTML"/>
        <w:rPr>
          <w:ins w:id="220" w:author="Unknown"/>
          <w:rStyle w:val="pln"/>
        </w:rPr>
      </w:pPr>
      <w:ins w:id="221" w:author="Unknown">
        <w:r>
          <w:rPr>
            <w:rStyle w:val="pun"/>
            <w:rFonts w:eastAsiaTheme="majorEastAsia"/>
          </w:rPr>
          <w:t>}</w:t>
        </w:r>
      </w:ins>
    </w:p>
    <w:p w:rsidR="005F4E07" w:rsidRDefault="005F4E07" w:rsidP="005F4E07">
      <w:pPr>
        <w:pStyle w:val="PrformatHTML"/>
        <w:rPr>
          <w:ins w:id="222" w:author="Unknown"/>
        </w:rPr>
      </w:pPr>
      <w:ins w:id="223" w:author="Unknown">
        <w:r>
          <w:rPr>
            <w:rStyle w:val="pln"/>
          </w:rPr>
          <w:t xml:space="preserve"> </w:t>
        </w:r>
      </w:ins>
    </w:p>
    <w:p w:rsidR="005F4E07" w:rsidRDefault="005F4E07" w:rsidP="005F4E07">
      <w:pPr>
        <w:rPr>
          <w:ins w:id="224" w:author="Unknown"/>
        </w:rPr>
      </w:pPr>
    </w:p>
    <w:p w:rsidR="005F4E07" w:rsidRDefault="005F4E07" w:rsidP="005F4E07">
      <w:pPr>
        <w:pStyle w:val="NormalWeb"/>
        <w:shd w:val="clear" w:color="auto" w:fill="FCFCFC"/>
        <w:rPr>
          <w:ins w:id="225" w:author="Unknown"/>
          <w:b/>
          <w:bCs/>
          <w:color w:val="424345"/>
        </w:rPr>
      </w:pPr>
      <w:ins w:id="226" w:author="Unknown">
        <w:r>
          <w:rPr>
            <w:b/>
            <w:bCs/>
            <w:color w:val="424345"/>
          </w:rPr>
          <w:t>Code Example 8:</w:t>
        </w:r>
      </w:ins>
    </w:p>
    <w:p w:rsidR="005F4E07" w:rsidRDefault="005F4E07" w:rsidP="005F4E07">
      <w:pPr>
        <w:pStyle w:val="NormalWeb"/>
        <w:shd w:val="clear" w:color="auto" w:fill="FCFCFC"/>
        <w:rPr>
          <w:ins w:id="227" w:author="Unknown"/>
        </w:rPr>
      </w:pPr>
      <w:ins w:id="228" w:author="Unknown">
        <w:r>
          <w:t xml:space="preserve">From project </w:t>
        </w:r>
        <w:r>
          <w:rPr>
            <w:i/>
            <w:iCs/>
          </w:rPr>
          <w:t>AQuA</w:t>
        </w:r>
        <w:r>
          <w:t xml:space="preserve">, under directory </w:t>
        </w:r>
        <w:r>
          <w:rPr>
            <w:i/>
            <w:iCs/>
          </w:rPr>
          <w:t>/kcl-content-apraisal/src/main/java/uk/bl/dpt/aqua/</w:t>
        </w:r>
        <w:r>
          <w:t xml:space="preserve">. </w:t>
        </w:r>
      </w:ins>
    </w:p>
    <w:p w:rsidR="005F4E07" w:rsidRDefault="005F4E07" w:rsidP="005F4E07">
      <w:pPr>
        <w:pStyle w:val="NormalWeb"/>
        <w:shd w:val="clear" w:color="auto" w:fill="FCFCFC"/>
        <w:rPr>
          <w:ins w:id="229" w:author="Unknown"/>
        </w:rPr>
      </w:pPr>
      <w:ins w:id="230" w:author="Unknown">
        <w:r>
          <w:t xml:space="preserve">Source </w:t>
        </w:r>
        <w:r>
          <w:rPr>
            <w:i/>
            <w:iCs/>
          </w:rPr>
          <w:t>InventoryWorkflow.java</w:t>
        </w:r>
        <w:r>
          <w:t xml:space="preserve"> </w:t>
        </w:r>
      </w:ins>
    </w:p>
    <w:p w:rsidR="005F4E07" w:rsidRDefault="005F4E07" w:rsidP="005F4E07">
      <w:pPr>
        <w:pStyle w:val="PrformatHTML"/>
        <w:rPr>
          <w:ins w:id="231" w:author="Unknown"/>
          <w:rStyle w:val="com"/>
        </w:rPr>
      </w:pPr>
      <w:ins w:id="232" w:author="Unknown">
        <w:r>
          <w:rPr>
            <w:rStyle w:val="com"/>
          </w:rPr>
          <w:t xml:space="preserve">/** </w:t>
        </w:r>
      </w:ins>
    </w:p>
    <w:p w:rsidR="005F4E07" w:rsidRDefault="005F4E07" w:rsidP="005F4E07">
      <w:pPr>
        <w:pStyle w:val="PrformatHTML"/>
        <w:rPr>
          <w:ins w:id="233" w:author="Unknown"/>
          <w:rStyle w:val="com"/>
        </w:rPr>
      </w:pPr>
      <w:ins w:id="234" w:author="Unknown">
        <w:r>
          <w:rPr>
            <w:rStyle w:val="com"/>
          </w:rPr>
          <w:t xml:space="preserve"> * @param args the command line args to the workflow</w:t>
        </w:r>
      </w:ins>
    </w:p>
    <w:p w:rsidR="005F4E07" w:rsidRDefault="005F4E07" w:rsidP="005F4E07">
      <w:pPr>
        <w:pStyle w:val="PrformatHTML"/>
        <w:rPr>
          <w:ins w:id="235" w:author="Unknown"/>
          <w:rStyle w:val="pln"/>
        </w:rPr>
      </w:pPr>
      <w:ins w:id="236" w:author="Unknown">
        <w:r>
          <w:rPr>
            <w:rStyle w:val="com"/>
          </w:rPr>
          <w:t xml:space="preserve"> */</w:t>
        </w:r>
      </w:ins>
    </w:p>
    <w:p w:rsidR="005F4E07" w:rsidRDefault="005F4E07" w:rsidP="005F4E07">
      <w:pPr>
        <w:pStyle w:val="PrformatHTML"/>
        <w:rPr>
          <w:ins w:id="237" w:author="Unknown"/>
          <w:rStyle w:val="pln"/>
        </w:rPr>
      </w:pPr>
      <w:ins w:id="238" w:author="Unknown">
        <w:r>
          <w:rPr>
            <w:rStyle w:val="kwd"/>
            <w:rFonts w:eastAsiaTheme="majorEastAsia"/>
          </w:rPr>
          <w:t>public</w:t>
        </w: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main</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ins>
    </w:p>
    <w:p w:rsidR="005F4E07" w:rsidRDefault="005F4E07" w:rsidP="005F4E07">
      <w:pPr>
        <w:pStyle w:val="PrformatHTML"/>
        <w:rPr>
          <w:ins w:id="239" w:author="Unknown"/>
          <w:rStyle w:val="pln"/>
        </w:rPr>
      </w:pPr>
      <w:ins w:id="240" w:author="Unknown">
        <w:r>
          <w:rPr>
            <w:rStyle w:val="pln"/>
          </w:rPr>
          <w:t xml:space="preserve">  </w:t>
        </w:r>
        <w:r>
          <w:rPr>
            <w:rStyle w:val="typ"/>
          </w:rPr>
          <w:t>CommandLineParser</w:t>
        </w:r>
        <w:r>
          <w:rPr>
            <w:rStyle w:val="pln"/>
          </w:rPr>
          <w:t xml:space="preserve"> cmdParser</w:t>
        </w:r>
        <w:r>
          <w:rPr>
            <w:rStyle w:val="pun"/>
            <w:rFonts w:eastAsiaTheme="majorEastAsia"/>
          </w:rPr>
          <w:t>=</w:t>
        </w:r>
        <w:r>
          <w:rPr>
            <w:rStyle w:val="kwd"/>
            <w:rFonts w:eastAsiaTheme="majorEastAsia"/>
          </w:rPr>
          <w:t>new</w:t>
        </w:r>
        <w:r>
          <w:rPr>
            <w:rStyle w:val="pln"/>
          </w:rPr>
          <w:t xml:space="preserve"> </w:t>
        </w:r>
        <w:r>
          <w:rPr>
            <w:rStyle w:val="typ"/>
          </w:rPr>
          <w:t>GnuParser</w:t>
        </w:r>
        <w:r>
          <w:rPr>
            <w:rStyle w:val="pun"/>
            <w:rFonts w:eastAsiaTheme="majorEastAsia"/>
          </w:rPr>
          <w:t>();</w:t>
        </w:r>
      </w:ins>
    </w:p>
    <w:p w:rsidR="005F4E07" w:rsidRDefault="005F4E07" w:rsidP="005F4E07">
      <w:pPr>
        <w:pStyle w:val="PrformatHTML"/>
        <w:rPr>
          <w:ins w:id="241" w:author="Unknown"/>
          <w:rStyle w:val="pln"/>
        </w:rPr>
      </w:pPr>
      <w:ins w:id="242" w:author="Unknown">
        <w:r>
          <w:rPr>
            <w:rStyle w:val="pln"/>
          </w:rPr>
          <w:t xml:space="preserve">  </w:t>
        </w:r>
        <w:r>
          <w:rPr>
            <w:rStyle w:val="kwd"/>
            <w:rFonts w:eastAsiaTheme="majorEastAsia"/>
          </w:rPr>
          <w:t>try</w:t>
        </w:r>
        <w:r>
          <w:rPr>
            <w:rStyle w:val="pln"/>
          </w:rPr>
          <w:t xml:space="preserve"> </w:t>
        </w:r>
        <w:r>
          <w:rPr>
            <w:rStyle w:val="pun"/>
            <w:rFonts w:eastAsiaTheme="majorEastAsia"/>
          </w:rPr>
          <w:t>{</w:t>
        </w:r>
      </w:ins>
    </w:p>
    <w:p w:rsidR="005F4E07" w:rsidRDefault="005F4E07" w:rsidP="005F4E07">
      <w:pPr>
        <w:pStyle w:val="PrformatHTML"/>
        <w:rPr>
          <w:ins w:id="243" w:author="Unknown"/>
          <w:rStyle w:val="pln"/>
        </w:rPr>
      </w:pPr>
      <w:ins w:id="244" w:author="Unknown">
        <w:r>
          <w:rPr>
            <w:rStyle w:val="pln"/>
          </w:rPr>
          <w:t xml:space="preserve">    </w:t>
        </w:r>
        <w:r>
          <w:rPr>
            <w:rStyle w:val="typ"/>
          </w:rPr>
          <w:t>CommandLine</w:t>
        </w:r>
        <w:r>
          <w:rPr>
            <w:rStyle w:val="pln"/>
          </w:rPr>
          <w:t xml:space="preserve"> cmd</w:t>
        </w:r>
        <w:r>
          <w:rPr>
            <w:rStyle w:val="pun"/>
            <w:rFonts w:eastAsiaTheme="majorEastAsia"/>
          </w:rPr>
          <w:t>=</w:t>
        </w:r>
        <w:r>
          <w:rPr>
            <w:rStyle w:val="pln"/>
          </w:rPr>
          <w:t>cmdParser</w:t>
        </w:r>
        <w:r>
          <w:rPr>
            <w:rStyle w:val="pun"/>
            <w:rFonts w:eastAsiaTheme="majorEastAsia"/>
          </w:rPr>
          <w:t>.</w:t>
        </w:r>
        <w:r>
          <w:rPr>
            <w:rStyle w:val="pln"/>
          </w:rPr>
          <w:t>parse</w:t>
        </w:r>
        <w:r>
          <w:rPr>
            <w:rStyle w:val="pun"/>
            <w:rFonts w:eastAsiaTheme="majorEastAsia"/>
          </w:rPr>
          <w:t>(</w:t>
        </w:r>
        <w:r>
          <w:rPr>
            <w:rStyle w:val="pln"/>
          </w:rPr>
          <w:t>OPTIONS</w:t>
        </w:r>
        <w:r>
          <w:rPr>
            <w:rStyle w:val="pun"/>
            <w:rFonts w:eastAsiaTheme="majorEastAsia"/>
          </w:rPr>
          <w:t>,</w:t>
        </w:r>
        <w:r>
          <w:rPr>
            <w:rStyle w:val="pln"/>
          </w:rPr>
          <w:t>args</w:t>
        </w:r>
        <w:r>
          <w:rPr>
            <w:rStyle w:val="pun"/>
            <w:rFonts w:eastAsiaTheme="majorEastAsia"/>
          </w:rPr>
          <w:t>);</w:t>
        </w:r>
      </w:ins>
    </w:p>
    <w:p w:rsidR="005F4E07" w:rsidRDefault="005F4E07" w:rsidP="005F4E07">
      <w:pPr>
        <w:pStyle w:val="PrformatHTML"/>
        <w:rPr>
          <w:ins w:id="245" w:author="Unknown"/>
          <w:rStyle w:val="pln"/>
        </w:rPr>
      </w:pPr>
      <w:ins w:id="246"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cmd</w:t>
        </w:r>
        <w:r>
          <w:rPr>
            <w:rStyle w:val="pun"/>
            <w:rFonts w:eastAsiaTheme="majorEastAsia"/>
          </w:rPr>
          <w:t>.</w:t>
        </w:r>
        <w:r>
          <w:rPr>
            <w:rStyle w:val="pln"/>
          </w:rPr>
          <w:t>hasOption</w:t>
        </w:r>
        <w:r>
          <w:rPr>
            <w:rStyle w:val="pun"/>
            <w:rFonts w:eastAsiaTheme="majorEastAsia"/>
          </w:rPr>
          <w:t>(</w:t>
        </w:r>
        <w:r>
          <w:rPr>
            <w:rStyle w:val="pln"/>
          </w:rPr>
          <w:t>HELP_OPT</w:t>
        </w:r>
        <w:r>
          <w:rPr>
            <w:rStyle w:val="pun"/>
            <w:rFonts w:eastAsiaTheme="majorEastAsia"/>
          </w:rPr>
          <w:t>))</w:t>
        </w:r>
        <w:r>
          <w:rPr>
            <w:rStyle w:val="pln"/>
          </w:rPr>
          <w:t xml:space="preserve"> </w:t>
        </w:r>
        <w:r>
          <w:rPr>
            <w:rStyle w:val="pun"/>
            <w:rFonts w:eastAsiaTheme="majorEastAsia"/>
          </w:rPr>
          <w:t>||</w:t>
        </w:r>
        <w:r>
          <w:rPr>
            <w:rStyle w:val="pln"/>
          </w:rPr>
          <w:t xml:space="preserve"> </w:t>
        </w:r>
        <w:r>
          <w:rPr>
            <w:rStyle w:val="pun"/>
            <w:rFonts w:eastAsiaTheme="majorEastAsia"/>
          </w:rPr>
          <w:t>(</w:t>
        </w:r>
        <w:r>
          <w:rPr>
            <w:rStyle w:val="pln"/>
          </w:rPr>
          <w:t>cmd</w:t>
        </w:r>
        <w:r>
          <w:rPr>
            <w:rStyle w:val="pun"/>
            <w:rFonts w:eastAsiaTheme="majorEastAsia"/>
          </w:rPr>
          <w:t>.</w:t>
        </w:r>
        <w:r>
          <w:rPr>
            <w:rStyle w:val="pln"/>
          </w:rPr>
          <w:t>getOptions</w:t>
        </w:r>
        <w:r>
          <w:rPr>
            <w:rStyle w:val="pun"/>
            <w:rFonts w:eastAsiaTheme="majorEastAsia"/>
          </w:rPr>
          <w:t>().</w:t>
        </w:r>
        <w:r>
          <w:rPr>
            <w:rStyle w:val="pln"/>
          </w:rPr>
          <w:t xml:space="preserve">length </w:t>
        </w:r>
        <w:r>
          <w:rPr>
            <w:rStyle w:val="pun"/>
            <w:rFonts w:eastAsiaTheme="majorEastAsia"/>
          </w:rPr>
          <w:t>&lt;</w:t>
        </w:r>
        <w:r>
          <w:rPr>
            <w:rStyle w:val="pln"/>
          </w:rPr>
          <w:t xml:space="preserve"> </w:t>
        </w:r>
        <w:r>
          <w:rPr>
            <w:rStyle w:val="lit"/>
          </w:rPr>
          <w:t>1</w:t>
        </w:r>
        <w:r>
          <w:rPr>
            <w:rStyle w:val="pun"/>
            <w:rFonts w:eastAsiaTheme="majorEastAsia"/>
          </w:rPr>
          <w:t>)</w:t>
        </w:r>
        <w:r>
          <w:rPr>
            <w:rStyle w:val="pln"/>
          </w:rPr>
          <w:t xml:space="preserve"> </w:t>
        </w:r>
        <w:r>
          <w:rPr>
            <w:rStyle w:val="pun"/>
            <w:rFonts w:eastAsiaTheme="majorEastAsia"/>
          </w:rPr>
          <w:t>||</w:t>
        </w:r>
        <w:r>
          <w:rPr>
            <w:rStyle w:val="pln"/>
          </w:rPr>
          <w:t xml:space="preserve"> </w:t>
        </w:r>
        <w:r>
          <w:rPr>
            <w:rStyle w:val="pun"/>
            <w:rFonts w:eastAsiaTheme="majorEastAsia"/>
          </w:rPr>
          <w:t>(!</w:t>
        </w:r>
        <w:r>
          <w:rPr>
            <w:rStyle w:val="pln"/>
          </w:rPr>
          <w:t>cmd</w:t>
        </w:r>
        <w:r>
          <w:rPr>
            <w:rStyle w:val="pun"/>
            <w:rFonts w:eastAsiaTheme="majorEastAsia"/>
          </w:rPr>
          <w:t>.</w:t>
        </w:r>
        <w:r>
          <w:rPr>
            <w:rStyle w:val="pln"/>
          </w:rPr>
          <w:t>hasOption</w:t>
        </w:r>
        <w:r>
          <w:rPr>
            <w:rStyle w:val="pun"/>
            <w:rFonts w:eastAsiaTheme="majorEastAsia"/>
          </w:rPr>
          <w:t>(</w:t>
        </w:r>
        <w:r>
          <w:rPr>
            <w:rStyle w:val="pln"/>
          </w:rPr>
          <w:t>DIR_OPT</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247" w:author="Unknown"/>
          <w:rStyle w:val="pln"/>
        </w:rPr>
      </w:pPr>
      <w:ins w:id="248" w:author="Unknown">
        <w:r>
          <w:rPr>
            <w:rStyle w:val="pln"/>
          </w:rPr>
          <w:t xml:space="preserve">      </w:t>
        </w:r>
        <w:r>
          <w:rPr>
            <w:rStyle w:val="typ"/>
          </w:rPr>
          <w:t>HelpFormatter</w:t>
        </w:r>
        <w:r>
          <w:rPr>
            <w:rStyle w:val="pln"/>
          </w:rPr>
          <w:t xml:space="preserve"> formatter</w:t>
        </w:r>
        <w:r>
          <w:rPr>
            <w:rStyle w:val="pun"/>
            <w:rFonts w:eastAsiaTheme="majorEastAsia"/>
          </w:rPr>
          <w:t>=</w:t>
        </w:r>
        <w:r>
          <w:rPr>
            <w:rStyle w:val="kwd"/>
            <w:rFonts w:eastAsiaTheme="majorEastAsia"/>
          </w:rPr>
          <w:t>new</w:t>
        </w:r>
        <w:r>
          <w:rPr>
            <w:rStyle w:val="pln"/>
          </w:rPr>
          <w:t xml:space="preserve"> </w:t>
        </w:r>
        <w:r>
          <w:rPr>
            <w:rStyle w:val="typ"/>
          </w:rPr>
          <w:t>HelpFormatter</w:t>
        </w:r>
        <w:r>
          <w:rPr>
            <w:rStyle w:val="pun"/>
            <w:rFonts w:eastAsiaTheme="majorEastAsia"/>
          </w:rPr>
          <w:t>();</w:t>
        </w:r>
      </w:ins>
    </w:p>
    <w:p w:rsidR="005F4E07" w:rsidRDefault="005F4E07" w:rsidP="005F4E07">
      <w:pPr>
        <w:pStyle w:val="PrformatHTML"/>
        <w:rPr>
          <w:ins w:id="249" w:author="Unknown"/>
          <w:rStyle w:val="pln"/>
        </w:rPr>
      </w:pPr>
      <w:ins w:id="250" w:author="Unknown">
        <w:r>
          <w:rPr>
            <w:rStyle w:val="pln"/>
          </w:rPr>
          <w:t xml:space="preserve">      formatter</w:t>
        </w:r>
        <w:r>
          <w:rPr>
            <w:rStyle w:val="pun"/>
            <w:rFonts w:eastAsiaTheme="majorEastAsia"/>
          </w:rPr>
          <w:t>.</w:t>
        </w:r>
        <w:r>
          <w:rPr>
            <w:rStyle w:val="pln"/>
          </w:rPr>
          <w:t>printHelp</w:t>
        </w:r>
        <w:r>
          <w:rPr>
            <w:rStyle w:val="pun"/>
            <w:rFonts w:eastAsiaTheme="majorEastAsia"/>
          </w:rPr>
          <w:t>(</w:t>
        </w:r>
        <w:r>
          <w:rPr>
            <w:rStyle w:val="str"/>
          </w:rPr>
          <w:t>"inventory"</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251" w:author="Unknown"/>
          <w:rStyle w:val="pln"/>
        </w:rPr>
      </w:pPr>
      <w:ins w:id="252" w:author="Unknown">
        <w:r>
          <w:rPr>
            <w:rStyle w:val="pln"/>
          </w:rPr>
          <w:t xml:space="preserve">      </w:t>
        </w:r>
        <w:r>
          <w:rPr>
            <w:rStyle w:val="typ"/>
          </w:rPr>
          <w:t>System</w:t>
        </w:r>
        <w:r>
          <w:rPr>
            <w:rStyle w:val="pun"/>
            <w:rFonts w:eastAsiaTheme="majorEastAsia"/>
          </w:rPr>
          <w:t>.</w:t>
        </w:r>
        <w:r>
          <w:rPr>
            <w:rStyle w:val="kwd"/>
            <w:rFonts w:eastAsiaTheme="majorEastAsia"/>
          </w:rPr>
          <w:t>exit</w:t>
        </w:r>
        <w:r>
          <w:rPr>
            <w:rStyle w:val="pun"/>
            <w:rFonts w:eastAsiaTheme="majorEastAsia"/>
          </w:rPr>
          <w:t>(</w:t>
        </w:r>
        <w:r>
          <w:rPr>
            <w:rStyle w:val="lit"/>
          </w:rPr>
          <w:t>0</w:t>
        </w:r>
        <w:r>
          <w:rPr>
            <w:rStyle w:val="pun"/>
            <w:rFonts w:eastAsiaTheme="majorEastAsia"/>
          </w:rPr>
          <w:t>);</w:t>
        </w:r>
      </w:ins>
    </w:p>
    <w:p w:rsidR="005F4E07" w:rsidRDefault="005F4E07" w:rsidP="005F4E07">
      <w:pPr>
        <w:pStyle w:val="PrformatHTML"/>
        <w:rPr>
          <w:ins w:id="253" w:author="Unknown"/>
          <w:rStyle w:val="pln"/>
        </w:rPr>
      </w:pPr>
      <w:ins w:id="254" w:author="Unknown">
        <w:r>
          <w:rPr>
            <w:rStyle w:val="pln"/>
          </w:rPr>
          <w:t xml:space="preserve">    </w:t>
        </w:r>
        <w:r>
          <w:rPr>
            <w:rStyle w:val="pun"/>
            <w:rFonts w:eastAsiaTheme="majorEastAsia"/>
          </w:rPr>
          <w:t>}</w:t>
        </w:r>
      </w:ins>
    </w:p>
    <w:p w:rsidR="005F4E07" w:rsidRDefault="005F4E07" w:rsidP="005F4E07">
      <w:pPr>
        <w:pStyle w:val="PrformatHTML"/>
        <w:rPr>
          <w:ins w:id="255" w:author="Unknown"/>
          <w:rStyle w:val="pln"/>
        </w:rPr>
      </w:pPr>
      <w:ins w:id="256" w:author="Unknown">
        <w:r>
          <w:rPr>
            <w:rStyle w:val="pln"/>
          </w:rPr>
          <w:t xml:space="preserve">    </w:t>
        </w:r>
        <w:r>
          <w:rPr>
            <w:rStyle w:val="typ"/>
          </w:rPr>
          <w:t>File</w:t>
        </w:r>
        <w:r>
          <w:rPr>
            <w:rStyle w:val="pln"/>
          </w:rPr>
          <w:t xml:space="preserve"> root</w:t>
        </w:r>
        <w:r>
          <w:rPr>
            <w:rStyle w:val="pun"/>
            <w:rFonts w:eastAsiaTheme="majorEastAsia"/>
          </w:rPr>
          <w:t>=</w:t>
        </w:r>
        <w:r>
          <w:rPr>
            <w:rStyle w:val="kwd"/>
            <w:rFonts w:eastAsiaTheme="majorEastAsia"/>
          </w:rPr>
          <w:t>new</w:t>
        </w:r>
        <w:r>
          <w:rPr>
            <w:rStyle w:val="pln"/>
          </w:rPr>
          <w:t xml:space="preserve"> </w:t>
        </w:r>
        <w:r>
          <w:rPr>
            <w:rStyle w:val="typ"/>
          </w:rPr>
          <w:t>File</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pln"/>
          </w:rPr>
          <w:t>DIR_OPT</w:t>
        </w:r>
        <w:r>
          <w:rPr>
            <w:rStyle w:val="pun"/>
            <w:rFonts w:eastAsiaTheme="majorEastAsia"/>
          </w:rPr>
          <w:t>));</w:t>
        </w:r>
      </w:ins>
    </w:p>
    <w:p w:rsidR="005F4E07" w:rsidRDefault="005F4E07" w:rsidP="005F4E07">
      <w:pPr>
        <w:pStyle w:val="PrformatHTML"/>
        <w:rPr>
          <w:ins w:id="257" w:author="Unknown"/>
          <w:rStyle w:val="pln"/>
        </w:rPr>
      </w:pPr>
      <w:ins w:id="258"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root</w:t>
        </w:r>
        <w:r>
          <w:rPr>
            <w:rStyle w:val="pun"/>
            <w:rFonts w:eastAsiaTheme="majorEastAsia"/>
          </w:rPr>
          <w:t>.</w:t>
        </w:r>
        <w:r>
          <w:rPr>
            <w:rStyle w:val="pln"/>
          </w:rPr>
          <w:t>exists</w:t>
        </w:r>
        <w:r>
          <w:rPr>
            <w:rStyle w:val="pun"/>
            <w:rFonts w:eastAsiaTheme="majorEastAsia"/>
          </w:rPr>
          <w:t>())</w:t>
        </w:r>
        <w:r>
          <w:rPr>
            <w:rStyle w:val="pln"/>
          </w:rPr>
          <w:t xml:space="preserve"> </w:t>
        </w:r>
        <w:r>
          <w:rPr>
            <w:rStyle w:val="pun"/>
            <w:rFonts w:eastAsiaTheme="majorEastAsia"/>
          </w:rPr>
          <w:t>||</w:t>
        </w:r>
        <w:r>
          <w:rPr>
            <w:rStyle w:val="pln"/>
          </w:rPr>
          <w:t xml:space="preserve"> </w:t>
        </w:r>
        <w:r>
          <w:rPr>
            <w:rStyle w:val="pun"/>
            <w:rFonts w:eastAsiaTheme="majorEastAsia"/>
          </w:rPr>
          <w:t>(!</w:t>
        </w:r>
        <w:r>
          <w:rPr>
            <w:rStyle w:val="pln"/>
          </w:rPr>
          <w:t>root</w:t>
        </w:r>
        <w:r>
          <w:rPr>
            <w:rStyle w:val="pun"/>
            <w:rFonts w:eastAsiaTheme="majorEastAsia"/>
          </w:rPr>
          <w:t>.</w:t>
        </w:r>
        <w:r>
          <w:rPr>
            <w:rStyle w:val="pln"/>
          </w:rPr>
          <w:t>isDirectory</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259" w:author="Unknown"/>
          <w:rStyle w:val="pln"/>
        </w:rPr>
      </w:pPr>
      <w:ins w:id="260" w:author="Unknown">
        <w:r>
          <w:rPr>
            <w:rStyle w:val="pln"/>
          </w:rPr>
          <w:t xml:space="preserve">      </w:t>
        </w:r>
        <w:r>
          <w:rPr>
            <w:rStyle w:val="typ"/>
          </w:rPr>
          <w:t>System</w:t>
        </w:r>
        <w:r>
          <w:rPr>
            <w:rStyle w:val="pun"/>
            <w:rFonts w:eastAsiaTheme="majorEastAsia"/>
          </w:rPr>
          <w:t>.</w:t>
        </w:r>
        <w:r>
          <w:rPr>
            <w:rStyle w:val="kwd"/>
            <w:rFonts w:eastAsiaTheme="majorEastAsia"/>
          </w:rPr>
          <w:t>out</w:t>
        </w:r>
        <w:r>
          <w:rPr>
            <w:rStyle w:val="pun"/>
            <w:rFonts w:eastAsiaTheme="majorEastAsia"/>
          </w:rPr>
          <w:t>.</w:t>
        </w:r>
        <w:r>
          <w:rPr>
            <w:rStyle w:val="pln"/>
          </w:rPr>
          <w:t>println</w:t>
        </w:r>
        <w:r>
          <w:rPr>
            <w:rStyle w:val="pun"/>
            <w:rFonts w:eastAsiaTheme="majorEastAsia"/>
          </w:rPr>
          <w:t>(</w:t>
        </w:r>
        <w:r>
          <w:rPr>
            <w:rStyle w:val="str"/>
          </w:rPr>
          <w:t>"-dir value "</w:t>
        </w:r>
        <w:r>
          <w:rPr>
            <w:rStyle w:val="pln"/>
          </w:rPr>
          <w:t xml:space="preserve"> </w:t>
        </w:r>
        <w:r>
          <w:rPr>
            <w:rStyle w:val="pun"/>
            <w:rFonts w:eastAsiaTheme="majorEastAsia"/>
          </w:rPr>
          <w:t>+</w:t>
        </w:r>
        <w:r>
          <w:rPr>
            <w:rStyle w:val="pln"/>
          </w:rPr>
          <w:t xml:space="preserve"> cmd</w:t>
        </w:r>
        <w:r>
          <w:rPr>
            <w:rStyle w:val="pun"/>
            <w:rFonts w:eastAsiaTheme="majorEastAsia"/>
          </w:rPr>
          <w:t>.</w:t>
        </w:r>
        <w:r>
          <w:rPr>
            <w:rStyle w:val="pln"/>
          </w:rPr>
          <w:t>getOptionValue</w:t>
        </w:r>
        <w:r>
          <w:rPr>
            <w:rStyle w:val="pun"/>
            <w:rFonts w:eastAsiaTheme="majorEastAsia"/>
          </w:rPr>
          <w:t>(</w:t>
        </w:r>
        <w:r>
          <w:rPr>
            <w:rStyle w:val="pln"/>
          </w:rPr>
          <w:t>DIR_OPT</w:t>
        </w:r>
        <w:r>
          <w:rPr>
            <w:rStyle w:val="pun"/>
            <w:rFonts w:eastAsiaTheme="majorEastAsia"/>
          </w:rPr>
          <w:t>)</w:t>
        </w:r>
        <w:r>
          <w:rPr>
            <w:rStyle w:val="pln"/>
          </w:rPr>
          <w:t xml:space="preserve"> </w:t>
        </w:r>
        <w:r>
          <w:rPr>
            <w:rStyle w:val="pun"/>
            <w:rFonts w:eastAsiaTheme="majorEastAsia"/>
          </w:rPr>
          <w:t>+</w:t>
        </w:r>
        <w:r>
          <w:rPr>
            <w:rStyle w:val="pln"/>
          </w:rPr>
          <w:t xml:space="preserve"> </w:t>
        </w:r>
        <w:r>
          <w:rPr>
            <w:rStyle w:val="str"/>
          </w:rPr>
          <w:t>" should be an existing directory."</w:t>
        </w:r>
        <w:r>
          <w:rPr>
            <w:rStyle w:val="pun"/>
            <w:rFonts w:eastAsiaTheme="majorEastAsia"/>
          </w:rPr>
          <w:t>);</w:t>
        </w:r>
      </w:ins>
    </w:p>
    <w:p w:rsidR="005F4E07" w:rsidRDefault="005F4E07" w:rsidP="005F4E07">
      <w:pPr>
        <w:pStyle w:val="PrformatHTML"/>
        <w:rPr>
          <w:ins w:id="261" w:author="Unknown"/>
          <w:rStyle w:val="pln"/>
        </w:rPr>
      </w:pPr>
      <w:ins w:id="262" w:author="Unknown">
        <w:r>
          <w:rPr>
            <w:rStyle w:val="pln"/>
          </w:rPr>
          <w:t xml:space="preserve">      </w:t>
        </w:r>
        <w:r>
          <w:rPr>
            <w:rStyle w:val="typ"/>
          </w:rPr>
          <w:t>System</w:t>
        </w:r>
        <w:r>
          <w:rPr>
            <w:rStyle w:val="pun"/>
            <w:rFonts w:eastAsiaTheme="majorEastAsia"/>
          </w:rPr>
          <w:t>.</w:t>
        </w:r>
        <w:r>
          <w:rPr>
            <w:rStyle w:val="kwd"/>
            <w:rFonts w:eastAsiaTheme="majorEastAsia"/>
          </w:rPr>
          <w:t>exit</w:t>
        </w:r>
        <w:r>
          <w:rPr>
            <w:rStyle w:val="pun"/>
            <w:rFonts w:eastAsiaTheme="majorEastAsia"/>
          </w:rPr>
          <w:t>(</w:t>
        </w:r>
        <w:r>
          <w:rPr>
            <w:rStyle w:val="lit"/>
          </w:rPr>
          <w:t>0</w:t>
        </w:r>
        <w:r>
          <w:rPr>
            <w:rStyle w:val="pun"/>
            <w:rFonts w:eastAsiaTheme="majorEastAsia"/>
          </w:rPr>
          <w:t>);</w:t>
        </w:r>
      </w:ins>
    </w:p>
    <w:p w:rsidR="005F4E07" w:rsidRDefault="005F4E07" w:rsidP="005F4E07">
      <w:pPr>
        <w:pStyle w:val="PrformatHTML"/>
        <w:rPr>
          <w:ins w:id="263" w:author="Unknown"/>
          <w:rStyle w:val="pln"/>
        </w:rPr>
      </w:pPr>
      <w:ins w:id="264" w:author="Unknown">
        <w:r>
          <w:rPr>
            <w:rStyle w:val="pln"/>
          </w:rPr>
          <w:t xml:space="preserve">    </w:t>
        </w:r>
        <w:r>
          <w:rPr>
            <w:rStyle w:val="pun"/>
            <w:rFonts w:eastAsiaTheme="majorEastAsia"/>
          </w:rPr>
          <w:t>}</w:t>
        </w:r>
      </w:ins>
    </w:p>
    <w:p w:rsidR="005F4E07" w:rsidRDefault="005F4E07" w:rsidP="005F4E07">
      <w:pPr>
        <w:pStyle w:val="PrformatHTML"/>
        <w:rPr>
          <w:ins w:id="265" w:author="Unknown"/>
          <w:rStyle w:val="pln"/>
        </w:rPr>
      </w:pPr>
      <w:ins w:id="266" w:author="Unknown">
        <w:r>
          <w:rPr>
            <w:rStyle w:val="pln"/>
          </w:rPr>
          <w:t xml:space="preserve">    </w:t>
        </w:r>
        <w:r>
          <w:rPr>
            <w:rStyle w:val="typ"/>
          </w:rPr>
          <w:t>System</w:t>
        </w:r>
        <w:r>
          <w:rPr>
            <w:rStyle w:val="pun"/>
            <w:rFonts w:eastAsiaTheme="majorEastAsia"/>
          </w:rPr>
          <w:t>.</w:t>
        </w:r>
        <w:r>
          <w:rPr>
            <w:rStyle w:val="kwd"/>
            <w:rFonts w:eastAsiaTheme="majorEastAsia"/>
          </w:rPr>
          <w:t>out</w:t>
        </w:r>
        <w:r>
          <w:rPr>
            <w:rStyle w:val="pun"/>
            <w:rFonts w:eastAsiaTheme="majorEastAsia"/>
          </w:rPr>
          <w:t>.</w:t>
        </w:r>
        <w:r>
          <w:rPr>
            <w:rStyle w:val="pln"/>
          </w:rPr>
          <w:t>println</w:t>
        </w:r>
        <w:r>
          <w:rPr>
            <w:rStyle w:val="pun"/>
            <w:rFonts w:eastAsiaTheme="majorEastAsia"/>
          </w:rPr>
          <w:t>(</w:t>
        </w:r>
        <w:r>
          <w:rPr>
            <w:rStyle w:val="str"/>
          </w:rPr>
          <w:t>"Started:"</w:t>
        </w:r>
        <w:r>
          <w:rPr>
            <w:rStyle w:val="pln"/>
          </w:rPr>
          <w:t xml:space="preserve"> </w:t>
        </w:r>
        <w:r>
          <w:rPr>
            <w:rStyle w:val="pun"/>
            <w:rFonts w:eastAsiaTheme="majorEastAsia"/>
          </w:rPr>
          <w:t>+</w:t>
        </w:r>
        <w:r>
          <w:rPr>
            <w:rStyle w:val="pln"/>
          </w:rPr>
          <w:t xml:space="preserve"> </w:t>
        </w:r>
        <w:r>
          <w:rPr>
            <w:rStyle w:val="kwd"/>
            <w:rFonts w:eastAsiaTheme="majorEastAsia"/>
          </w:rPr>
          <w:t>new</w:t>
        </w:r>
        <w:r>
          <w:rPr>
            <w:rStyle w:val="pln"/>
          </w:rPr>
          <w:t xml:space="preserve"> </w:t>
        </w:r>
        <w:r>
          <w:rPr>
            <w:rStyle w:val="typ"/>
          </w:rPr>
          <w:t>Date</w:t>
        </w:r>
        <w:r>
          <w:rPr>
            <w:rStyle w:val="pun"/>
            <w:rFonts w:eastAsiaTheme="majorEastAsia"/>
          </w:rPr>
          <w:t>().</w:t>
        </w:r>
        <w:r>
          <w:rPr>
            <w:rStyle w:val="pln"/>
          </w:rPr>
          <w:t>toString</w:t>
        </w:r>
        <w:r>
          <w:rPr>
            <w:rStyle w:val="pun"/>
            <w:rFonts w:eastAsiaTheme="majorEastAsia"/>
          </w:rPr>
          <w:t>());</w:t>
        </w:r>
      </w:ins>
    </w:p>
    <w:p w:rsidR="005F4E07" w:rsidRDefault="005F4E07" w:rsidP="005F4E07">
      <w:pPr>
        <w:pStyle w:val="PrformatHTML"/>
        <w:rPr>
          <w:ins w:id="267" w:author="Unknown"/>
          <w:rStyle w:val="pln"/>
        </w:rPr>
      </w:pPr>
      <w:ins w:id="268" w:author="Unknown">
        <w:r>
          <w:rPr>
            <w:rStyle w:val="pln"/>
          </w:rPr>
          <w:t xml:space="preserve">    </w:t>
        </w:r>
        <w:r>
          <w:rPr>
            <w:rStyle w:val="typ"/>
          </w:rPr>
          <w:t>InventoryWorkflow</w:t>
        </w:r>
        <w:r>
          <w:rPr>
            <w:rStyle w:val="pln"/>
          </w:rPr>
          <w:t xml:space="preserve"> wrkflw</w:t>
        </w:r>
        <w:r>
          <w:rPr>
            <w:rStyle w:val="pun"/>
            <w:rFonts w:eastAsiaTheme="majorEastAsia"/>
          </w:rPr>
          <w:t>=</w:t>
        </w:r>
        <w:r>
          <w:rPr>
            <w:rStyle w:val="kwd"/>
            <w:rFonts w:eastAsiaTheme="majorEastAsia"/>
          </w:rPr>
          <w:t>new</w:t>
        </w:r>
        <w:r>
          <w:rPr>
            <w:rStyle w:val="pln"/>
          </w:rPr>
          <w:t xml:space="preserve"> </w:t>
        </w:r>
        <w:r>
          <w:rPr>
            <w:rStyle w:val="typ"/>
          </w:rPr>
          <w:t>InventoryWorkflow</w:t>
        </w:r>
        <w:r>
          <w:rPr>
            <w:rStyle w:val="pun"/>
            <w:rFonts w:eastAsiaTheme="majorEastAsia"/>
          </w:rPr>
          <w:t>(</w:t>
        </w:r>
        <w:r>
          <w:rPr>
            <w:rStyle w:val="pln"/>
          </w:rPr>
          <w:t>root</w:t>
        </w:r>
        <w:r>
          <w:rPr>
            <w:rStyle w:val="pun"/>
            <w:rFonts w:eastAsiaTheme="majorEastAsia"/>
          </w:rPr>
          <w:t>,</w:t>
        </w:r>
        <w:r>
          <w:rPr>
            <w:rStyle w:val="kwd"/>
            <w:rFonts w:eastAsiaTheme="majorEastAsia"/>
          </w:rPr>
          <w:t>true</w:t>
        </w:r>
        <w:r>
          <w:rPr>
            <w:rStyle w:val="pun"/>
            <w:rFonts w:eastAsiaTheme="majorEastAsia"/>
          </w:rPr>
          <w:t>);</w:t>
        </w:r>
      </w:ins>
    </w:p>
    <w:p w:rsidR="005F4E07" w:rsidRDefault="005F4E07" w:rsidP="005F4E07">
      <w:pPr>
        <w:pStyle w:val="PrformatHTML"/>
        <w:rPr>
          <w:ins w:id="269" w:author="Unknown"/>
          <w:rStyle w:val="pln"/>
        </w:rPr>
      </w:pPr>
      <w:ins w:id="270" w:author="Unknown">
        <w:r>
          <w:rPr>
            <w:rStyle w:val="pln"/>
          </w:rPr>
          <w:t xml:space="preserve">    wrkflw</w:t>
        </w:r>
        <w:r>
          <w:rPr>
            <w:rStyle w:val="pun"/>
            <w:rFonts w:eastAsiaTheme="majorEastAsia"/>
          </w:rPr>
          <w:t>.</w:t>
        </w:r>
        <w:r>
          <w:rPr>
            <w:rStyle w:val="pln"/>
          </w:rPr>
          <w:t>outputReport</w:t>
        </w:r>
        <w:r>
          <w:rPr>
            <w:rStyle w:val="pun"/>
            <w:rFonts w:eastAsiaTheme="majorEastAsia"/>
          </w:rPr>
          <w:t>();</w:t>
        </w:r>
      </w:ins>
    </w:p>
    <w:p w:rsidR="005F4E07" w:rsidRDefault="005F4E07" w:rsidP="005F4E07">
      <w:pPr>
        <w:pStyle w:val="PrformatHTML"/>
        <w:rPr>
          <w:ins w:id="271" w:author="Unknown"/>
          <w:rStyle w:val="pln"/>
        </w:rPr>
      </w:pPr>
      <w:ins w:id="272" w:author="Unknown">
        <w:r>
          <w:rPr>
            <w:rStyle w:val="pln"/>
          </w:rPr>
          <w:t xml:space="preserve">  </w:t>
        </w:r>
        <w:r>
          <w:rPr>
            <w:rStyle w:val="pun"/>
            <w:rFonts w:eastAsiaTheme="majorEastAsia"/>
          </w:rPr>
          <w:t>}</w:t>
        </w:r>
      </w:ins>
    </w:p>
    <w:p w:rsidR="005F4E07" w:rsidRDefault="005F4E07" w:rsidP="005F4E07">
      <w:pPr>
        <w:pStyle w:val="PrformatHTML"/>
        <w:rPr>
          <w:ins w:id="273" w:author="Unknown"/>
          <w:rStyle w:val="pln"/>
        </w:rPr>
      </w:pPr>
      <w:ins w:id="274" w:author="Unknown">
        <w:r>
          <w:rPr>
            <w:rStyle w:val="pln"/>
          </w:rPr>
          <w:t xml:space="preserve"> </w:t>
        </w:r>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ParseException</w:t>
        </w:r>
        <w:r>
          <w:rPr>
            <w:rStyle w:val="pln"/>
          </w:rPr>
          <w:t xml:space="preserve"> e</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275" w:author="Unknown"/>
          <w:rStyle w:val="pln"/>
        </w:rPr>
      </w:pPr>
      <w:ins w:id="276" w:author="Unknown">
        <w:r>
          <w:rPr>
            <w:rStyle w:val="pln"/>
          </w:rPr>
          <w:t xml:space="preserve">    </w:t>
        </w:r>
        <w:r>
          <w:rPr>
            <w:rStyle w:val="typ"/>
          </w:rPr>
          <w:t>System</w:t>
        </w:r>
        <w:r>
          <w:rPr>
            <w:rStyle w:val="pun"/>
            <w:rFonts w:eastAsiaTheme="majorEastAsia"/>
          </w:rPr>
          <w:t>.</w:t>
        </w:r>
        <w:r>
          <w:rPr>
            <w:rStyle w:val="pln"/>
          </w:rPr>
          <w:t>err</w:t>
        </w:r>
        <w:r>
          <w:rPr>
            <w:rStyle w:val="pun"/>
            <w:rFonts w:eastAsiaTheme="majorEastAsia"/>
          </w:rPr>
          <w:t>.</w:t>
        </w:r>
        <w:r>
          <w:rPr>
            <w:rStyle w:val="pln"/>
          </w:rPr>
          <w:t>println</w:t>
        </w:r>
        <w:r>
          <w:rPr>
            <w:rStyle w:val="pun"/>
            <w:rFonts w:eastAsiaTheme="majorEastAsia"/>
          </w:rPr>
          <w:t>(</w:t>
        </w:r>
        <w:r>
          <w:rPr>
            <w:rStyle w:val="str"/>
          </w:rPr>
          <w:t>"Command parsing failed.  Reason: "</w:t>
        </w:r>
        <w:r>
          <w:rPr>
            <w:rStyle w:val="pln"/>
          </w:rPr>
          <w:t xml:space="preserve"> </w:t>
        </w:r>
        <w:r>
          <w:rPr>
            <w:rStyle w:val="pun"/>
            <w:rFonts w:eastAsiaTheme="majorEastAsia"/>
          </w:rPr>
          <w:t>+</w:t>
        </w:r>
        <w:r>
          <w:rPr>
            <w:rStyle w:val="pln"/>
          </w:rPr>
          <w:t xml:space="preserve"> e</w:t>
        </w:r>
        <w:r>
          <w:rPr>
            <w:rStyle w:val="pun"/>
            <w:rFonts w:eastAsiaTheme="majorEastAsia"/>
          </w:rPr>
          <w:t>.</w:t>
        </w:r>
        <w:r>
          <w:rPr>
            <w:rStyle w:val="pln"/>
          </w:rPr>
          <w:t>getMessage</w:t>
        </w:r>
        <w:r>
          <w:rPr>
            <w:rStyle w:val="pun"/>
            <w:rFonts w:eastAsiaTheme="majorEastAsia"/>
          </w:rPr>
          <w:t>());</w:t>
        </w:r>
      </w:ins>
    </w:p>
    <w:p w:rsidR="005F4E07" w:rsidRDefault="005F4E07" w:rsidP="005F4E07">
      <w:pPr>
        <w:pStyle w:val="PrformatHTML"/>
        <w:rPr>
          <w:ins w:id="277" w:author="Unknown"/>
          <w:rStyle w:val="pln"/>
        </w:rPr>
      </w:pPr>
      <w:ins w:id="278" w:author="Unknown">
        <w:r>
          <w:rPr>
            <w:rStyle w:val="pln"/>
          </w:rPr>
          <w:t xml:space="preserve">  </w:t>
        </w:r>
        <w:r>
          <w:rPr>
            <w:rStyle w:val="pun"/>
            <w:rFonts w:eastAsiaTheme="majorEastAsia"/>
          </w:rPr>
          <w:t>}</w:t>
        </w:r>
      </w:ins>
    </w:p>
    <w:p w:rsidR="005F4E07" w:rsidRDefault="005F4E07" w:rsidP="005F4E07">
      <w:pPr>
        <w:pStyle w:val="PrformatHTML"/>
        <w:rPr>
          <w:ins w:id="279" w:author="Unknown"/>
          <w:rStyle w:val="pln"/>
        </w:rPr>
      </w:pPr>
      <w:ins w:id="280" w:author="Unknown">
        <w:r>
          <w:rPr>
            <w:rStyle w:val="pun"/>
            <w:rFonts w:eastAsiaTheme="majorEastAsia"/>
          </w:rPr>
          <w:t>}</w:t>
        </w:r>
      </w:ins>
    </w:p>
    <w:p w:rsidR="005F4E07" w:rsidRDefault="005F4E07" w:rsidP="005F4E07">
      <w:pPr>
        <w:pStyle w:val="PrformatHTML"/>
        <w:rPr>
          <w:ins w:id="281" w:author="Unknown"/>
        </w:rPr>
      </w:pPr>
      <w:ins w:id="282" w:author="Unknown">
        <w:r>
          <w:rPr>
            <w:rStyle w:val="pln"/>
          </w:rPr>
          <w:t xml:space="preserve"> </w:t>
        </w:r>
      </w:ins>
    </w:p>
    <w:p w:rsidR="005F4E07" w:rsidRDefault="005F4E07" w:rsidP="005F4E07">
      <w:pPr>
        <w:rPr>
          <w:ins w:id="283" w:author="Unknown"/>
        </w:rPr>
      </w:pPr>
    </w:p>
    <w:p w:rsidR="005F4E07" w:rsidRDefault="005F4E07" w:rsidP="005F4E07">
      <w:pPr>
        <w:pStyle w:val="NormalWeb"/>
        <w:shd w:val="clear" w:color="auto" w:fill="FCFCFC"/>
        <w:rPr>
          <w:ins w:id="284" w:author="Unknown"/>
          <w:b/>
          <w:bCs/>
          <w:color w:val="424345"/>
        </w:rPr>
      </w:pPr>
      <w:ins w:id="285" w:author="Unknown">
        <w:r>
          <w:rPr>
            <w:b/>
            <w:bCs/>
            <w:color w:val="424345"/>
          </w:rPr>
          <w:t>Code Example 9:</w:t>
        </w:r>
      </w:ins>
    </w:p>
    <w:p w:rsidR="005F4E07" w:rsidRDefault="005F4E07" w:rsidP="005F4E07">
      <w:pPr>
        <w:pStyle w:val="NormalWeb"/>
        <w:shd w:val="clear" w:color="auto" w:fill="FCFCFC"/>
        <w:rPr>
          <w:ins w:id="286" w:author="Unknown"/>
        </w:rPr>
      </w:pPr>
      <w:ins w:id="287" w:author="Unknown">
        <w:r>
          <w:t xml:space="preserve">From project </w:t>
        </w:r>
        <w:r>
          <w:rPr>
            <w:i/>
            <w:iCs/>
          </w:rPr>
          <w:t>atlas-lb_1</w:t>
        </w:r>
        <w:r>
          <w:t xml:space="preserve">, under directory </w:t>
        </w:r>
        <w:r>
          <w:rPr>
            <w:i/>
            <w:iCs/>
          </w:rPr>
          <w:t>/core-tools/core-crypto-tool/src/main/java/org/openstack/atlas/common/crypto/</w:t>
        </w:r>
        <w:r>
          <w:t xml:space="preserve">. </w:t>
        </w:r>
      </w:ins>
    </w:p>
    <w:p w:rsidR="005F4E07" w:rsidRDefault="005F4E07" w:rsidP="005F4E07">
      <w:pPr>
        <w:pStyle w:val="NormalWeb"/>
        <w:shd w:val="clear" w:color="auto" w:fill="FCFCFC"/>
        <w:rPr>
          <w:ins w:id="288" w:author="Unknown"/>
        </w:rPr>
      </w:pPr>
      <w:ins w:id="289" w:author="Unknown">
        <w:r>
          <w:t xml:space="preserve">Source </w:t>
        </w:r>
        <w:r>
          <w:rPr>
            <w:i/>
            <w:iCs/>
          </w:rPr>
          <w:t>CryptoTool.java</w:t>
        </w:r>
        <w:r>
          <w:t xml:space="preserve"> </w:t>
        </w:r>
      </w:ins>
    </w:p>
    <w:p w:rsidR="005F4E07" w:rsidRDefault="005F4E07" w:rsidP="005F4E07">
      <w:pPr>
        <w:pStyle w:val="PrformatHTML"/>
        <w:rPr>
          <w:ins w:id="290" w:author="Unknown"/>
          <w:rStyle w:val="pln"/>
        </w:rPr>
      </w:pPr>
      <w:ins w:id="291" w:author="Unknown">
        <w:r>
          <w:rPr>
            <w:rStyle w:val="kwd"/>
            <w:rFonts w:eastAsiaTheme="majorEastAsia"/>
          </w:rPr>
          <w:t>public</w:t>
        </w: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main</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r>
          <w:rPr>
            <w:rStyle w:val="pln"/>
          </w:rPr>
          <w:t xml:space="preserve"> </w:t>
        </w:r>
        <w:r>
          <w:rPr>
            <w:rStyle w:val="kwd"/>
            <w:rFonts w:eastAsiaTheme="majorEastAsia"/>
          </w:rPr>
          <w:t>throws</w:t>
        </w:r>
        <w:r>
          <w:rPr>
            <w:rStyle w:val="pln"/>
          </w:rPr>
          <w:t xml:space="preserve"> </w:t>
        </w:r>
        <w:r>
          <w:rPr>
            <w:rStyle w:val="typ"/>
          </w:rPr>
          <w:t>Exception</w:t>
        </w:r>
        <w:r>
          <w:rPr>
            <w:rStyle w:val="pln"/>
          </w:rPr>
          <w:t xml:space="preserve"> </w:t>
        </w:r>
        <w:r>
          <w:rPr>
            <w:rStyle w:val="pun"/>
            <w:rFonts w:eastAsiaTheme="majorEastAsia"/>
          </w:rPr>
          <w:t>{</w:t>
        </w:r>
      </w:ins>
    </w:p>
    <w:p w:rsidR="005F4E07" w:rsidRDefault="005F4E07" w:rsidP="005F4E07">
      <w:pPr>
        <w:pStyle w:val="PrformatHTML"/>
        <w:rPr>
          <w:ins w:id="292" w:author="Unknown"/>
          <w:rStyle w:val="pln"/>
        </w:rPr>
      </w:pPr>
      <w:ins w:id="293" w:author="Unknown">
        <w:r>
          <w:rPr>
            <w:rStyle w:val="pln"/>
          </w:rPr>
          <w:t xml:space="preserve">  </w:t>
        </w:r>
        <w:r>
          <w:rPr>
            <w:rStyle w:val="kwd"/>
            <w:rFonts w:eastAsiaTheme="majorEastAsia"/>
          </w:rPr>
          <w:t>final</w:t>
        </w:r>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PosixParser</w:t>
        </w:r>
        <w:r>
          <w:rPr>
            <w:rStyle w:val="pun"/>
            <w:rFonts w:eastAsiaTheme="majorEastAsia"/>
          </w:rPr>
          <w:t>();</w:t>
        </w:r>
      </w:ins>
    </w:p>
    <w:p w:rsidR="005F4E07" w:rsidRDefault="005F4E07" w:rsidP="005F4E07">
      <w:pPr>
        <w:pStyle w:val="PrformatHTML"/>
        <w:rPr>
          <w:ins w:id="294" w:author="Unknown"/>
          <w:rStyle w:val="pln"/>
        </w:rPr>
      </w:pPr>
      <w:ins w:id="295" w:author="Unknown">
        <w:r>
          <w:rPr>
            <w:rStyle w:val="pln"/>
          </w:rPr>
          <w:t xml:space="preserve">  </w:t>
        </w:r>
        <w:r>
          <w:rPr>
            <w:rStyle w:val="kwd"/>
            <w:rFonts w:eastAsiaTheme="majorEastAsia"/>
          </w:rPr>
          <w:t>final</w:t>
        </w:r>
        <w:r>
          <w:rPr>
            <w:rStyle w:val="pln"/>
          </w:rPr>
          <w:t xml:space="preserve"> </w:t>
        </w:r>
        <w:r>
          <w:rPr>
            <w:rStyle w:val="typ"/>
          </w:rPr>
          <w:t>Options</w:t>
        </w:r>
        <w:r>
          <w:rPr>
            <w:rStyle w:val="pln"/>
          </w:rPr>
          <w:t xml:space="preserve"> options</w:t>
        </w:r>
        <w:r>
          <w:rPr>
            <w:rStyle w:val="pun"/>
            <w:rFonts w:eastAsiaTheme="majorEastAsia"/>
          </w:rPr>
          <w:t>=</w:t>
        </w:r>
        <w:r>
          <w:rPr>
            <w:rStyle w:val="pln"/>
          </w:rPr>
          <w:t>getOptions</w:t>
        </w:r>
        <w:r>
          <w:rPr>
            <w:rStyle w:val="pun"/>
            <w:rFonts w:eastAsiaTheme="majorEastAsia"/>
          </w:rPr>
          <w:t>();</w:t>
        </w:r>
      </w:ins>
    </w:p>
    <w:p w:rsidR="005F4E07" w:rsidRDefault="005F4E07" w:rsidP="005F4E07">
      <w:pPr>
        <w:pStyle w:val="PrformatHTML"/>
        <w:rPr>
          <w:ins w:id="296" w:author="Unknown"/>
          <w:rStyle w:val="pln"/>
        </w:rPr>
      </w:pPr>
      <w:ins w:id="297" w:author="Unknown">
        <w:r>
          <w:rPr>
            <w:rStyle w:val="pln"/>
          </w:rPr>
          <w:t xml:space="preserve">  </w:t>
        </w:r>
        <w:r>
          <w:rPr>
            <w:rStyle w:val="typ"/>
          </w:rPr>
          <w:t>CommandLine</w:t>
        </w:r>
        <w:r>
          <w:rPr>
            <w:rStyle w:val="pln"/>
          </w:rPr>
          <w:t xml:space="preserve"> cmd</w:t>
        </w:r>
        <w:r>
          <w:rPr>
            <w:rStyle w:val="pun"/>
            <w:rFonts w:eastAsiaTheme="majorEastAsia"/>
          </w:rPr>
          <w:t>=</w:t>
        </w:r>
        <w:r>
          <w:rPr>
            <w:rStyle w:val="kwd"/>
            <w:rFonts w:eastAsiaTheme="majorEastAsia"/>
          </w:rPr>
          <w:t>null</w:t>
        </w:r>
        <w:r>
          <w:rPr>
            <w:rStyle w:val="pun"/>
            <w:rFonts w:eastAsiaTheme="majorEastAsia"/>
          </w:rPr>
          <w:t>;</w:t>
        </w:r>
      </w:ins>
    </w:p>
    <w:p w:rsidR="005F4E07" w:rsidRDefault="005F4E07" w:rsidP="005F4E07">
      <w:pPr>
        <w:pStyle w:val="PrformatHTML"/>
        <w:rPr>
          <w:ins w:id="298" w:author="Unknown"/>
          <w:rStyle w:val="pln"/>
        </w:rPr>
      </w:pPr>
      <w:ins w:id="299" w:author="Unknown">
        <w:r>
          <w:rPr>
            <w:rStyle w:val="pln"/>
          </w:rPr>
          <w:t xml:space="preserve">  </w:t>
        </w:r>
        <w:r>
          <w:rPr>
            <w:rStyle w:val="kwd"/>
            <w:rFonts w:eastAsiaTheme="majorEastAsia"/>
          </w:rPr>
          <w:t>try</w:t>
        </w:r>
        <w:r>
          <w:rPr>
            <w:rStyle w:val="pln"/>
          </w:rPr>
          <w:t xml:space="preserve"> </w:t>
        </w:r>
        <w:r>
          <w:rPr>
            <w:rStyle w:val="pun"/>
            <w:rFonts w:eastAsiaTheme="majorEastAsia"/>
          </w:rPr>
          <w:t>{</w:t>
        </w:r>
      </w:ins>
    </w:p>
    <w:p w:rsidR="005F4E07" w:rsidRDefault="005F4E07" w:rsidP="005F4E07">
      <w:pPr>
        <w:pStyle w:val="PrformatHTML"/>
        <w:rPr>
          <w:ins w:id="300" w:author="Unknown"/>
          <w:rStyle w:val="pln"/>
        </w:rPr>
      </w:pPr>
      <w:ins w:id="301" w:author="Unknown">
        <w:r>
          <w:rPr>
            <w:rStyle w:val="pln"/>
          </w:rPr>
          <w:t xml:space="preserve">    cmd</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options</w:t>
        </w:r>
        <w:r>
          <w:rPr>
            <w:rStyle w:val="pun"/>
            <w:rFonts w:eastAsiaTheme="majorEastAsia"/>
          </w:rPr>
          <w:t>,</w:t>
        </w:r>
        <w:r>
          <w:rPr>
            <w:rStyle w:val="pln"/>
          </w:rPr>
          <w:t>args</w:t>
        </w:r>
        <w:r>
          <w:rPr>
            <w:rStyle w:val="pun"/>
            <w:rFonts w:eastAsiaTheme="majorEastAsia"/>
          </w:rPr>
          <w:t>);</w:t>
        </w:r>
      </w:ins>
    </w:p>
    <w:p w:rsidR="005F4E07" w:rsidRDefault="005F4E07" w:rsidP="005F4E07">
      <w:pPr>
        <w:pStyle w:val="PrformatHTML"/>
        <w:rPr>
          <w:ins w:id="302" w:author="Unknown"/>
          <w:rStyle w:val="pln"/>
        </w:rPr>
      </w:pPr>
      <w:ins w:id="303" w:author="Unknown">
        <w:r>
          <w:rPr>
            <w:rStyle w:val="pln"/>
          </w:rPr>
          <w:t xml:space="preserve">  </w:t>
        </w:r>
        <w:r>
          <w:rPr>
            <w:rStyle w:val="pun"/>
            <w:rFonts w:eastAsiaTheme="majorEastAsia"/>
          </w:rPr>
          <w:t>}</w:t>
        </w:r>
      </w:ins>
    </w:p>
    <w:p w:rsidR="005F4E07" w:rsidRDefault="005F4E07" w:rsidP="005F4E07">
      <w:pPr>
        <w:pStyle w:val="PrformatHTML"/>
        <w:rPr>
          <w:ins w:id="304" w:author="Unknown"/>
          <w:rStyle w:val="pln"/>
        </w:rPr>
      </w:pPr>
      <w:ins w:id="305" w:author="Unknown">
        <w:r>
          <w:rPr>
            <w:rStyle w:val="pln"/>
          </w:rPr>
          <w:t xml:space="preserve"> </w:t>
        </w:r>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ParseException</w:t>
        </w:r>
        <w:r>
          <w:rPr>
            <w:rStyle w:val="pln"/>
          </w:rPr>
          <w:t xml:space="preserve"> e</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306" w:author="Unknown"/>
          <w:rStyle w:val="pln"/>
        </w:rPr>
      </w:pPr>
      <w:ins w:id="307" w:author="Unknown">
        <w:r>
          <w:rPr>
            <w:rStyle w:val="pln"/>
          </w:rPr>
          <w:t xml:space="preserve">    </w:t>
        </w:r>
        <w:r>
          <w:rPr>
            <w:rStyle w:val="typ"/>
          </w:rPr>
          <w:t>System</w:t>
        </w:r>
        <w:r>
          <w:rPr>
            <w:rStyle w:val="pun"/>
            <w:rFonts w:eastAsiaTheme="majorEastAsia"/>
          </w:rPr>
          <w:t>.</w:t>
        </w:r>
        <w:r>
          <w:rPr>
            <w:rStyle w:val="pln"/>
          </w:rPr>
          <w:t>err</w:t>
        </w:r>
        <w:r>
          <w:rPr>
            <w:rStyle w:val="pun"/>
            <w:rFonts w:eastAsiaTheme="majorEastAsia"/>
          </w:rPr>
          <w:t>.</w:t>
        </w:r>
        <w:r>
          <w:rPr>
            <w:rStyle w:val="pln"/>
          </w:rPr>
          <w:t>println</w:t>
        </w:r>
        <w:r>
          <w:rPr>
            <w:rStyle w:val="pun"/>
            <w:rFonts w:eastAsiaTheme="majorEastAsia"/>
          </w:rPr>
          <w:t>(</w:t>
        </w:r>
        <w:r>
          <w:rPr>
            <w:rStyle w:val="str"/>
          </w:rPr>
          <w:t>"Failed to parse command line: "</w:t>
        </w:r>
        <w:r>
          <w:rPr>
            <w:rStyle w:val="pln"/>
          </w:rPr>
          <w:t xml:space="preserve"> </w:t>
        </w:r>
        <w:r>
          <w:rPr>
            <w:rStyle w:val="pun"/>
            <w:rFonts w:eastAsiaTheme="majorEastAsia"/>
          </w:rPr>
          <w:t>+</w:t>
        </w:r>
        <w:r>
          <w:rPr>
            <w:rStyle w:val="pln"/>
          </w:rPr>
          <w:t xml:space="preserve"> e</w:t>
        </w:r>
        <w:r>
          <w:rPr>
            <w:rStyle w:val="pun"/>
            <w:rFonts w:eastAsiaTheme="majorEastAsia"/>
          </w:rPr>
          <w:t>.</w:t>
        </w:r>
        <w:r>
          <w:rPr>
            <w:rStyle w:val="pln"/>
          </w:rPr>
          <w:t>getMessage</w:t>
        </w:r>
        <w:r>
          <w:rPr>
            <w:rStyle w:val="pun"/>
            <w:rFonts w:eastAsiaTheme="majorEastAsia"/>
          </w:rPr>
          <w:t>());</w:t>
        </w:r>
      </w:ins>
    </w:p>
    <w:p w:rsidR="005F4E07" w:rsidRDefault="005F4E07" w:rsidP="005F4E07">
      <w:pPr>
        <w:pStyle w:val="PrformatHTML"/>
        <w:rPr>
          <w:ins w:id="308" w:author="Unknown"/>
          <w:rStyle w:val="pln"/>
        </w:rPr>
      </w:pPr>
      <w:ins w:id="309" w:author="Unknown">
        <w:r>
          <w:rPr>
            <w:rStyle w:val="pln"/>
          </w:rPr>
          <w:t xml:space="preserve">    showUsage</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310" w:author="Unknown"/>
          <w:rStyle w:val="pln"/>
        </w:rPr>
      </w:pPr>
      <w:ins w:id="311" w:author="Unknown">
        <w:r>
          <w:rPr>
            <w:rStyle w:val="pln"/>
          </w:rPr>
          <w:t xml:space="preserve">    </w:t>
        </w:r>
        <w:r>
          <w:rPr>
            <w:rStyle w:val="typ"/>
          </w:rPr>
          <w:t>System</w:t>
        </w:r>
        <w:r>
          <w:rPr>
            <w:rStyle w:val="pun"/>
            <w:rFonts w:eastAsiaTheme="majorEastAsia"/>
          </w:rPr>
          <w:t>.</w:t>
        </w:r>
        <w:r>
          <w:rPr>
            <w:rStyle w:val="kwd"/>
            <w:rFonts w:eastAsiaTheme="majorEastAsia"/>
          </w:rPr>
          <w:t>exit</w:t>
        </w:r>
        <w:r>
          <w:rPr>
            <w:rStyle w:val="pun"/>
            <w:rFonts w:eastAsiaTheme="majorEastAsia"/>
          </w:rPr>
          <w:t>(</w:t>
        </w:r>
        <w:r>
          <w:rPr>
            <w:rStyle w:val="lit"/>
          </w:rPr>
          <w:t>1</w:t>
        </w:r>
        <w:r>
          <w:rPr>
            <w:rStyle w:val="pun"/>
            <w:rFonts w:eastAsiaTheme="majorEastAsia"/>
          </w:rPr>
          <w:t>);</w:t>
        </w:r>
      </w:ins>
    </w:p>
    <w:p w:rsidR="005F4E07" w:rsidRDefault="005F4E07" w:rsidP="005F4E07">
      <w:pPr>
        <w:pStyle w:val="PrformatHTML"/>
        <w:rPr>
          <w:ins w:id="312" w:author="Unknown"/>
          <w:rStyle w:val="pln"/>
        </w:rPr>
      </w:pPr>
      <w:ins w:id="313" w:author="Unknown">
        <w:r>
          <w:rPr>
            <w:rStyle w:val="pln"/>
          </w:rPr>
          <w:t xml:space="preserve">  </w:t>
        </w:r>
        <w:r>
          <w:rPr>
            <w:rStyle w:val="pun"/>
            <w:rFonts w:eastAsiaTheme="majorEastAsia"/>
          </w:rPr>
          <w:t>}</w:t>
        </w:r>
      </w:ins>
    </w:p>
    <w:p w:rsidR="005F4E07" w:rsidRDefault="005F4E07" w:rsidP="005F4E07">
      <w:pPr>
        <w:pStyle w:val="PrformatHTML"/>
        <w:rPr>
          <w:ins w:id="314" w:author="Unknown"/>
          <w:rStyle w:val="pln"/>
        </w:rPr>
      </w:pPr>
      <w:ins w:id="315"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cmd</w:t>
        </w:r>
        <w:r>
          <w:rPr>
            <w:rStyle w:val="pun"/>
            <w:rFonts w:eastAsiaTheme="majorEastAsia"/>
          </w:rPr>
          <w:t>.</w:t>
        </w:r>
        <w:r>
          <w:rPr>
            <w:rStyle w:val="pln"/>
          </w:rPr>
          <w:t>hasOption</w:t>
        </w:r>
        <w:r>
          <w:rPr>
            <w:rStyle w:val="pun"/>
            <w:rFonts w:eastAsiaTheme="majorEastAsia"/>
          </w:rPr>
          <w:t>(</w:t>
        </w:r>
        <w:r>
          <w:rPr>
            <w:rStyle w:val="pln"/>
          </w:rPr>
          <w:t>HELP</w:t>
        </w:r>
        <w:r>
          <w:rPr>
            <w:rStyle w:val="pun"/>
            <w:rFonts w:eastAsiaTheme="majorEastAsia"/>
          </w:rPr>
          <w:t>)</w:t>
        </w:r>
        <w:r>
          <w:rPr>
            <w:rStyle w:val="pln"/>
          </w:rPr>
          <w:t xml:space="preserve"> </w:t>
        </w:r>
        <w:r>
          <w:rPr>
            <w:rStyle w:val="pun"/>
            <w:rFonts w:eastAsiaTheme="majorEastAsia"/>
          </w:rPr>
          <w:t>||</w:t>
        </w:r>
        <w:r>
          <w:rPr>
            <w:rStyle w:val="pln"/>
          </w:rPr>
          <w:t xml:space="preserve"> args</w:t>
        </w:r>
        <w:r>
          <w:rPr>
            <w:rStyle w:val="pun"/>
            <w:rFonts w:eastAsiaTheme="majorEastAsia"/>
          </w:rPr>
          <w:t>.</w:t>
        </w:r>
        <w:r>
          <w:rPr>
            <w:rStyle w:val="pln"/>
          </w:rPr>
          <w:t xml:space="preserve">length </w:t>
        </w:r>
        <w:r>
          <w:rPr>
            <w:rStyle w:val="pun"/>
            <w:rFonts w:eastAsiaTheme="majorEastAsia"/>
          </w:rPr>
          <w:t>==</w:t>
        </w:r>
        <w:r>
          <w:rPr>
            <w:rStyle w:val="pln"/>
          </w:rPr>
          <w:t xml:space="preserve"> </w:t>
        </w:r>
        <w:r>
          <w:rPr>
            <w:rStyle w:val="lit"/>
          </w:rPr>
          <w:t>0</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316" w:author="Unknown"/>
          <w:rStyle w:val="pln"/>
        </w:rPr>
      </w:pPr>
      <w:ins w:id="317" w:author="Unknown">
        <w:r>
          <w:rPr>
            <w:rStyle w:val="pln"/>
          </w:rPr>
          <w:t xml:space="preserve">    showUsage</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318" w:author="Unknown"/>
          <w:rStyle w:val="pln"/>
        </w:rPr>
      </w:pPr>
      <w:ins w:id="319" w:author="Unknown">
        <w:r>
          <w:rPr>
            <w:rStyle w:val="pln"/>
          </w:rPr>
          <w:t xml:space="preserve">    </w:t>
        </w:r>
        <w:r>
          <w:rPr>
            <w:rStyle w:val="typ"/>
          </w:rPr>
          <w:t>System</w:t>
        </w:r>
        <w:r>
          <w:rPr>
            <w:rStyle w:val="pun"/>
            <w:rFonts w:eastAsiaTheme="majorEastAsia"/>
          </w:rPr>
          <w:t>.</w:t>
        </w:r>
        <w:r>
          <w:rPr>
            <w:rStyle w:val="kwd"/>
            <w:rFonts w:eastAsiaTheme="majorEastAsia"/>
          </w:rPr>
          <w:t>exit</w:t>
        </w:r>
        <w:r>
          <w:rPr>
            <w:rStyle w:val="pun"/>
            <w:rFonts w:eastAsiaTheme="majorEastAsia"/>
          </w:rPr>
          <w:t>(</w:t>
        </w:r>
        <w:r>
          <w:rPr>
            <w:rStyle w:val="lit"/>
          </w:rPr>
          <w:t>0</w:t>
        </w:r>
        <w:r>
          <w:rPr>
            <w:rStyle w:val="pun"/>
            <w:rFonts w:eastAsiaTheme="majorEastAsia"/>
          </w:rPr>
          <w:t>);</w:t>
        </w:r>
      </w:ins>
    </w:p>
    <w:p w:rsidR="005F4E07" w:rsidRDefault="005F4E07" w:rsidP="005F4E07">
      <w:pPr>
        <w:pStyle w:val="PrformatHTML"/>
        <w:rPr>
          <w:ins w:id="320" w:author="Unknown"/>
          <w:rStyle w:val="pln"/>
        </w:rPr>
      </w:pPr>
      <w:ins w:id="321" w:author="Unknown">
        <w:r>
          <w:rPr>
            <w:rStyle w:val="pln"/>
          </w:rPr>
          <w:t xml:space="preserve">  </w:t>
        </w:r>
        <w:r>
          <w:rPr>
            <w:rStyle w:val="pun"/>
            <w:rFonts w:eastAsiaTheme="majorEastAsia"/>
          </w:rPr>
          <w:t>}</w:t>
        </w:r>
      </w:ins>
    </w:p>
    <w:p w:rsidR="005F4E07" w:rsidRDefault="005F4E07" w:rsidP="005F4E07">
      <w:pPr>
        <w:pStyle w:val="PrformatHTML"/>
        <w:rPr>
          <w:ins w:id="322" w:author="Unknown"/>
          <w:rStyle w:val="pln"/>
        </w:rPr>
      </w:pPr>
      <w:ins w:id="323"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cmd</w:t>
        </w:r>
        <w:r>
          <w:rPr>
            <w:rStyle w:val="pun"/>
            <w:rFonts w:eastAsiaTheme="majorEastAsia"/>
          </w:rPr>
          <w:t>.</w:t>
        </w:r>
        <w:r>
          <w:rPr>
            <w:rStyle w:val="pln"/>
          </w:rPr>
          <w:t>hasOption</w:t>
        </w:r>
        <w:r>
          <w:rPr>
            <w:rStyle w:val="pun"/>
            <w:rFonts w:eastAsiaTheme="majorEastAsia"/>
          </w:rPr>
          <w:t>(</w:t>
        </w:r>
        <w:r>
          <w:rPr>
            <w:rStyle w:val="pln"/>
          </w:rPr>
          <w:t>ENC</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324" w:author="Unknown"/>
          <w:rStyle w:val="pln"/>
        </w:rPr>
      </w:pPr>
      <w:ins w:id="325" w:author="Unknown">
        <w:r>
          <w:rPr>
            <w:rStyle w:val="pln"/>
          </w:rPr>
          <w:t xml:space="preserve">    </w:t>
        </w:r>
        <w:r>
          <w:rPr>
            <w:rStyle w:val="kwd"/>
            <w:rFonts w:eastAsiaTheme="majorEastAsia"/>
          </w:rPr>
          <w:t>final</w:t>
        </w:r>
        <w:r>
          <w:rPr>
            <w:rStyle w:val="pln"/>
          </w:rPr>
          <w:t xml:space="preserve"> </w:t>
        </w:r>
        <w:r>
          <w:rPr>
            <w:rStyle w:val="typ"/>
          </w:rPr>
          <w:t>String</w:t>
        </w:r>
        <w:r>
          <w:rPr>
            <w:rStyle w:val="pln"/>
          </w:rPr>
          <w:t xml:space="preserve"> valueToEncrypt</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pln"/>
          </w:rPr>
          <w:t>ENC</w:t>
        </w:r>
        <w:r>
          <w:rPr>
            <w:rStyle w:val="pun"/>
            <w:rFonts w:eastAsiaTheme="majorEastAsia"/>
          </w:rPr>
          <w:t>);</w:t>
        </w:r>
      </w:ins>
    </w:p>
    <w:p w:rsidR="005F4E07" w:rsidRDefault="005F4E07" w:rsidP="005F4E07">
      <w:pPr>
        <w:pStyle w:val="PrformatHTML"/>
        <w:rPr>
          <w:ins w:id="326" w:author="Unknown"/>
          <w:rStyle w:val="pln"/>
        </w:rPr>
      </w:pPr>
      <w:ins w:id="327" w:author="Unknown">
        <w:r>
          <w:rPr>
            <w:rStyle w:val="pln"/>
          </w:rPr>
          <w:t xml:space="preserve">    </w:t>
        </w:r>
        <w:r>
          <w:rPr>
            <w:rStyle w:val="kwd"/>
            <w:rFonts w:eastAsiaTheme="majorEastAsia"/>
          </w:rPr>
          <w:t>final</w:t>
        </w:r>
        <w:r>
          <w:rPr>
            <w:rStyle w:val="pln"/>
          </w:rPr>
          <w:t xml:space="preserve"> </w:t>
        </w:r>
        <w:r>
          <w:rPr>
            <w:rStyle w:val="typ"/>
          </w:rPr>
          <w:t>String</w:t>
        </w:r>
        <w:r>
          <w:rPr>
            <w:rStyle w:val="pln"/>
          </w:rPr>
          <w:t xml:space="preserve"> encryptedValue</w:t>
        </w:r>
        <w:r>
          <w:rPr>
            <w:rStyle w:val="pun"/>
            <w:rFonts w:eastAsiaTheme="majorEastAsia"/>
          </w:rPr>
          <w:t>=</w:t>
        </w:r>
        <w:r>
          <w:rPr>
            <w:rStyle w:val="typ"/>
          </w:rPr>
          <w:t>CryptoUtil</w:t>
        </w:r>
        <w:r>
          <w:rPr>
            <w:rStyle w:val="pun"/>
            <w:rFonts w:eastAsiaTheme="majorEastAsia"/>
          </w:rPr>
          <w:t>.</w:t>
        </w:r>
        <w:r>
          <w:rPr>
            <w:rStyle w:val="pln"/>
          </w:rPr>
          <w:t>encrypt</w:t>
        </w:r>
        <w:r>
          <w:rPr>
            <w:rStyle w:val="pun"/>
            <w:rFonts w:eastAsiaTheme="majorEastAsia"/>
          </w:rPr>
          <w:t>(</w:t>
        </w:r>
        <w:r>
          <w:rPr>
            <w:rStyle w:val="pln"/>
          </w:rPr>
          <w:t>valueToEncrypt</w:t>
        </w:r>
        <w:r>
          <w:rPr>
            <w:rStyle w:val="pun"/>
            <w:rFonts w:eastAsiaTheme="majorEastAsia"/>
          </w:rPr>
          <w:t>);</w:t>
        </w:r>
      </w:ins>
    </w:p>
    <w:p w:rsidR="005F4E07" w:rsidRDefault="005F4E07" w:rsidP="005F4E07">
      <w:pPr>
        <w:pStyle w:val="PrformatHTML"/>
        <w:rPr>
          <w:ins w:id="328" w:author="Unknown"/>
          <w:rStyle w:val="pln"/>
        </w:rPr>
      </w:pPr>
      <w:ins w:id="329" w:author="Unknown">
        <w:r>
          <w:rPr>
            <w:rStyle w:val="pln"/>
          </w:rPr>
          <w:t xml:space="preserve">    </w:t>
        </w:r>
        <w:r>
          <w:rPr>
            <w:rStyle w:val="typ"/>
          </w:rPr>
          <w:t>System</w:t>
        </w:r>
        <w:r>
          <w:rPr>
            <w:rStyle w:val="pun"/>
            <w:rFonts w:eastAsiaTheme="majorEastAsia"/>
          </w:rPr>
          <w:t>.</w:t>
        </w:r>
        <w:r>
          <w:rPr>
            <w:rStyle w:val="kwd"/>
            <w:rFonts w:eastAsiaTheme="majorEastAsia"/>
          </w:rPr>
          <w:t>out</w:t>
        </w:r>
        <w:r>
          <w:rPr>
            <w:rStyle w:val="pun"/>
            <w:rFonts w:eastAsiaTheme="majorEastAsia"/>
          </w:rPr>
          <w:t>.</w:t>
        </w:r>
        <w:r>
          <w:rPr>
            <w:rStyle w:val="pln"/>
          </w:rPr>
          <w:t>println</w:t>
        </w:r>
        <w:r>
          <w:rPr>
            <w:rStyle w:val="pun"/>
            <w:rFonts w:eastAsiaTheme="majorEastAsia"/>
          </w:rPr>
          <w:t>(</w:t>
        </w:r>
        <w:r>
          <w:rPr>
            <w:rStyle w:val="str"/>
          </w:rPr>
          <w:t>"Encrypted value:"</w:t>
        </w:r>
        <w:r>
          <w:rPr>
            <w:rStyle w:val="pln"/>
          </w:rPr>
          <w:t xml:space="preserve"> </w:t>
        </w:r>
        <w:r>
          <w:rPr>
            <w:rStyle w:val="pun"/>
            <w:rFonts w:eastAsiaTheme="majorEastAsia"/>
          </w:rPr>
          <w:t>+</w:t>
        </w:r>
        <w:r>
          <w:rPr>
            <w:rStyle w:val="pln"/>
          </w:rPr>
          <w:t xml:space="preserve"> encryptedValue</w:t>
        </w:r>
        <w:r>
          <w:rPr>
            <w:rStyle w:val="pun"/>
            <w:rFonts w:eastAsiaTheme="majorEastAsia"/>
          </w:rPr>
          <w:t>);</w:t>
        </w:r>
      </w:ins>
    </w:p>
    <w:p w:rsidR="005F4E07" w:rsidRDefault="005F4E07" w:rsidP="005F4E07">
      <w:pPr>
        <w:pStyle w:val="PrformatHTML"/>
        <w:rPr>
          <w:ins w:id="330" w:author="Unknown"/>
          <w:rStyle w:val="pln"/>
        </w:rPr>
      </w:pPr>
      <w:ins w:id="331" w:author="Unknown">
        <w:r>
          <w:rPr>
            <w:rStyle w:val="pln"/>
          </w:rPr>
          <w:t xml:space="preserve">    </w:t>
        </w:r>
        <w:r>
          <w:rPr>
            <w:rStyle w:val="typ"/>
          </w:rPr>
          <w:t>System</w:t>
        </w:r>
        <w:r>
          <w:rPr>
            <w:rStyle w:val="pun"/>
            <w:rFonts w:eastAsiaTheme="majorEastAsia"/>
          </w:rPr>
          <w:t>.</w:t>
        </w:r>
        <w:r>
          <w:rPr>
            <w:rStyle w:val="kwd"/>
            <w:rFonts w:eastAsiaTheme="majorEastAsia"/>
          </w:rPr>
          <w:t>exit</w:t>
        </w:r>
        <w:r>
          <w:rPr>
            <w:rStyle w:val="pun"/>
            <w:rFonts w:eastAsiaTheme="majorEastAsia"/>
          </w:rPr>
          <w:t>(</w:t>
        </w:r>
        <w:r>
          <w:rPr>
            <w:rStyle w:val="lit"/>
          </w:rPr>
          <w:t>0</w:t>
        </w:r>
        <w:r>
          <w:rPr>
            <w:rStyle w:val="pun"/>
            <w:rFonts w:eastAsiaTheme="majorEastAsia"/>
          </w:rPr>
          <w:t>);</w:t>
        </w:r>
      </w:ins>
    </w:p>
    <w:p w:rsidR="005F4E07" w:rsidRDefault="005F4E07" w:rsidP="005F4E07">
      <w:pPr>
        <w:pStyle w:val="PrformatHTML"/>
        <w:rPr>
          <w:ins w:id="332" w:author="Unknown"/>
          <w:rStyle w:val="pln"/>
        </w:rPr>
      </w:pPr>
      <w:ins w:id="333" w:author="Unknown">
        <w:r>
          <w:rPr>
            <w:rStyle w:val="pln"/>
          </w:rPr>
          <w:t xml:space="preserve">  </w:t>
        </w:r>
        <w:r>
          <w:rPr>
            <w:rStyle w:val="pun"/>
            <w:rFonts w:eastAsiaTheme="majorEastAsia"/>
          </w:rPr>
          <w:t>}</w:t>
        </w:r>
      </w:ins>
    </w:p>
    <w:p w:rsidR="005F4E07" w:rsidRDefault="005F4E07" w:rsidP="005F4E07">
      <w:pPr>
        <w:pStyle w:val="PrformatHTML"/>
        <w:rPr>
          <w:ins w:id="334" w:author="Unknown"/>
          <w:rStyle w:val="pln"/>
        </w:rPr>
      </w:pPr>
      <w:ins w:id="335"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cmd</w:t>
        </w:r>
        <w:r>
          <w:rPr>
            <w:rStyle w:val="pun"/>
            <w:rFonts w:eastAsiaTheme="majorEastAsia"/>
          </w:rPr>
          <w:t>.</w:t>
        </w:r>
        <w:r>
          <w:rPr>
            <w:rStyle w:val="pln"/>
          </w:rPr>
          <w:t>hasOption</w:t>
        </w:r>
        <w:r>
          <w:rPr>
            <w:rStyle w:val="pun"/>
            <w:rFonts w:eastAsiaTheme="majorEastAsia"/>
          </w:rPr>
          <w:t>(</w:t>
        </w:r>
        <w:r>
          <w:rPr>
            <w:rStyle w:val="pln"/>
          </w:rPr>
          <w:t>DEC</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336" w:author="Unknown"/>
          <w:rStyle w:val="pln"/>
        </w:rPr>
      </w:pPr>
      <w:ins w:id="337" w:author="Unknown">
        <w:r>
          <w:rPr>
            <w:rStyle w:val="pln"/>
          </w:rPr>
          <w:t xml:space="preserve">    </w:t>
        </w:r>
        <w:r>
          <w:rPr>
            <w:rStyle w:val="kwd"/>
            <w:rFonts w:eastAsiaTheme="majorEastAsia"/>
          </w:rPr>
          <w:t>final</w:t>
        </w:r>
        <w:r>
          <w:rPr>
            <w:rStyle w:val="pln"/>
          </w:rPr>
          <w:t xml:space="preserve"> </w:t>
        </w:r>
        <w:r>
          <w:rPr>
            <w:rStyle w:val="typ"/>
          </w:rPr>
          <w:t>String</w:t>
        </w:r>
        <w:r>
          <w:rPr>
            <w:rStyle w:val="pln"/>
          </w:rPr>
          <w:t xml:space="preserve"> valueToDecrypt</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pln"/>
          </w:rPr>
          <w:t>DEC</w:t>
        </w:r>
        <w:r>
          <w:rPr>
            <w:rStyle w:val="pun"/>
            <w:rFonts w:eastAsiaTheme="majorEastAsia"/>
          </w:rPr>
          <w:t>);</w:t>
        </w:r>
      </w:ins>
    </w:p>
    <w:p w:rsidR="005F4E07" w:rsidRDefault="005F4E07" w:rsidP="005F4E07">
      <w:pPr>
        <w:pStyle w:val="PrformatHTML"/>
        <w:rPr>
          <w:ins w:id="338" w:author="Unknown"/>
          <w:rStyle w:val="pln"/>
        </w:rPr>
      </w:pPr>
      <w:ins w:id="339" w:author="Unknown">
        <w:r>
          <w:rPr>
            <w:rStyle w:val="pln"/>
          </w:rPr>
          <w:t xml:space="preserve">    </w:t>
        </w:r>
        <w:r>
          <w:rPr>
            <w:rStyle w:val="kwd"/>
            <w:rFonts w:eastAsiaTheme="majorEastAsia"/>
          </w:rPr>
          <w:t>final</w:t>
        </w:r>
        <w:r>
          <w:rPr>
            <w:rStyle w:val="pln"/>
          </w:rPr>
          <w:t xml:space="preserve"> </w:t>
        </w:r>
        <w:r>
          <w:rPr>
            <w:rStyle w:val="typ"/>
          </w:rPr>
          <w:t>String</w:t>
        </w:r>
        <w:r>
          <w:rPr>
            <w:rStyle w:val="pln"/>
          </w:rPr>
          <w:t xml:space="preserve"> decypteddValue</w:t>
        </w:r>
        <w:r>
          <w:rPr>
            <w:rStyle w:val="pun"/>
            <w:rFonts w:eastAsiaTheme="majorEastAsia"/>
          </w:rPr>
          <w:t>=</w:t>
        </w:r>
        <w:r>
          <w:rPr>
            <w:rStyle w:val="typ"/>
          </w:rPr>
          <w:t>CryptoUtil</w:t>
        </w:r>
        <w:r>
          <w:rPr>
            <w:rStyle w:val="pun"/>
            <w:rFonts w:eastAsiaTheme="majorEastAsia"/>
          </w:rPr>
          <w:t>.</w:t>
        </w:r>
        <w:r>
          <w:rPr>
            <w:rStyle w:val="pln"/>
          </w:rPr>
          <w:t>decrypt</w:t>
        </w:r>
        <w:r>
          <w:rPr>
            <w:rStyle w:val="pun"/>
            <w:rFonts w:eastAsiaTheme="majorEastAsia"/>
          </w:rPr>
          <w:t>(</w:t>
        </w:r>
        <w:r>
          <w:rPr>
            <w:rStyle w:val="pln"/>
          </w:rPr>
          <w:t>valueToDecrypt</w:t>
        </w:r>
        <w:r>
          <w:rPr>
            <w:rStyle w:val="pun"/>
            <w:rFonts w:eastAsiaTheme="majorEastAsia"/>
          </w:rPr>
          <w:t>);</w:t>
        </w:r>
      </w:ins>
    </w:p>
    <w:p w:rsidR="005F4E07" w:rsidRDefault="005F4E07" w:rsidP="005F4E07">
      <w:pPr>
        <w:pStyle w:val="PrformatHTML"/>
        <w:rPr>
          <w:ins w:id="340" w:author="Unknown"/>
          <w:rStyle w:val="pln"/>
        </w:rPr>
      </w:pPr>
      <w:ins w:id="341" w:author="Unknown">
        <w:r>
          <w:rPr>
            <w:rStyle w:val="pln"/>
          </w:rPr>
          <w:t xml:space="preserve">    </w:t>
        </w:r>
        <w:r>
          <w:rPr>
            <w:rStyle w:val="typ"/>
          </w:rPr>
          <w:t>System</w:t>
        </w:r>
        <w:r>
          <w:rPr>
            <w:rStyle w:val="pun"/>
            <w:rFonts w:eastAsiaTheme="majorEastAsia"/>
          </w:rPr>
          <w:t>.</w:t>
        </w:r>
        <w:r>
          <w:rPr>
            <w:rStyle w:val="kwd"/>
            <w:rFonts w:eastAsiaTheme="majorEastAsia"/>
          </w:rPr>
          <w:t>out</w:t>
        </w:r>
        <w:r>
          <w:rPr>
            <w:rStyle w:val="pun"/>
            <w:rFonts w:eastAsiaTheme="majorEastAsia"/>
          </w:rPr>
          <w:t>.</w:t>
        </w:r>
        <w:r>
          <w:rPr>
            <w:rStyle w:val="pln"/>
          </w:rPr>
          <w:t>println</w:t>
        </w:r>
        <w:r>
          <w:rPr>
            <w:rStyle w:val="pun"/>
            <w:rFonts w:eastAsiaTheme="majorEastAsia"/>
          </w:rPr>
          <w:t>(</w:t>
        </w:r>
        <w:r>
          <w:rPr>
            <w:rStyle w:val="str"/>
          </w:rPr>
          <w:t>"Decrypted value:"</w:t>
        </w:r>
        <w:r>
          <w:rPr>
            <w:rStyle w:val="pln"/>
          </w:rPr>
          <w:t xml:space="preserve"> </w:t>
        </w:r>
        <w:r>
          <w:rPr>
            <w:rStyle w:val="pun"/>
            <w:rFonts w:eastAsiaTheme="majorEastAsia"/>
          </w:rPr>
          <w:t>+</w:t>
        </w:r>
        <w:r>
          <w:rPr>
            <w:rStyle w:val="pln"/>
          </w:rPr>
          <w:t xml:space="preserve"> decypteddValue</w:t>
        </w:r>
        <w:r>
          <w:rPr>
            <w:rStyle w:val="pun"/>
            <w:rFonts w:eastAsiaTheme="majorEastAsia"/>
          </w:rPr>
          <w:t>);</w:t>
        </w:r>
      </w:ins>
    </w:p>
    <w:p w:rsidR="005F4E07" w:rsidRDefault="005F4E07" w:rsidP="005F4E07">
      <w:pPr>
        <w:pStyle w:val="PrformatHTML"/>
        <w:rPr>
          <w:ins w:id="342" w:author="Unknown"/>
          <w:rStyle w:val="pln"/>
        </w:rPr>
      </w:pPr>
      <w:ins w:id="343" w:author="Unknown">
        <w:r>
          <w:rPr>
            <w:rStyle w:val="pln"/>
          </w:rPr>
          <w:t xml:space="preserve">    </w:t>
        </w:r>
        <w:r>
          <w:rPr>
            <w:rStyle w:val="typ"/>
          </w:rPr>
          <w:t>System</w:t>
        </w:r>
        <w:r>
          <w:rPr>
            <w:rStyle w:val="pun"/>
            <w:rFonts w:eastAsiaTheme="majorEastAsia"/>
          </w:rPr>
          <w:t>.</w:t>
        </w:r>
        <w:r>
          <w:rPr>
            <w:rStyle w:val="kwd"/>
            <w:rFonts w:eastAsiaTheme="majorEastAsia"/>
          </w:rPr>
          <w:t>exit</w:t>
        </w:r>
        <w:r>
          <w:rPr>
            <w:rStyle w:val="pun"/>
            <w:rFonts w:eastAsiaTheme="majorEastAsia"/>
          </w:rPr>
          <w:t>(</w:t>
        </w:r>
        <w:r>
          <w:rPr>
            <w:rStyle w:val="lit"/>
          </w:rPr>
          <w:t>0</w:t>
        </w:r>
        <w:r>
          <w:rPr>
            <w:rStyle w:val="pun"/>
            <w:rFonts w:eastAsiaTheme="majorEastAsia"/>
          </w:rPr>
          <w:t>);</w:t>
        </w:r>
      </w:ins>
    </w:p>
    <w:p w:rsidR="005F4E07" w:rsidRDefault="005F4E07" w:rsidP="005F4E07">
      <w:pPr>
        <w:pStyle w:val="PrformatHTML"/>
        <w:rPr>
          <w:ins w:id="344" w:author="Unknown"/>
          <w:rStyle w:val="pln"/>
        </w:rPr>
      </w:pPr>
      <w:ins w:id="345" w:author="Unknown">
        <w:r>
          <w:rPr>
            <w:rStyle w:val="pln"/>
          </w:rPr>
          <w:t xml:space="preserve">  </w:t>
        </w:r>
        <w:r>
          <w:rPr>
            <w:rStyle w:val="pun"/>
            <w:rFonts w:eastAsiaTheme="majorEastAsia"/>
          </w:rPr>
          <w:t>}</w:t>
        </w:r>
      </w:ins>
    </w:p>
    <w:p w:rsidR="005F4E07" w:rsidRDefault="005F4E07" w:rsidP="005F4E07">
      <w:pPr>
        <w:pStyle w:val="PrformatHTML"/>
        <w:rPr>
          <w:ins w:id="346" w:author="Unknown"/>
          <w:rStyle w:val="pln"/>
        </w:rPr>
      </w:pPr>
      <w:ins w:id="347" w:author="Unknown">
        <w:r>
          <w:rPr>
            <w:rStyle w:val="pln"/>
          </w:rPr>
          <w:t xml:space="preserve">  </w:t>
        </w:r>
        <w:r>
          <w:rPr>
            <w:rStyle w:val="typ"/>
          </w:rPr>
          <w:t>System</w:t>
        </w:r>
        <w:r>
          <w:rPr>
            <w:rStyle w:val="pun"/>
            <w:rFonts w:eastAsiaTheme="majorEastAsia"/>
          </w:rPr>
          <w:t>.</w:t>
        </w:r>
        <w:r>
          <w:rPr>
            <w:rStyle w:val="kwd"/>
            <w:rFonts w:eastAsiaTheme="majorEastAsia"/>
          </w:rPr>
          <w:t>exit</w:t>
        </w:r>
        <w:r>
          <w:rPr>
            <w:rStyle w:val="pun"/>
            <w:rFonts w:eastAsiaTheme="majorEastAsia"/>
          </w:rPr>
          <w:t>(</w:t>
        </w:r>
        <w:r>
          <w:rPr>
            <w:rStyle w:val="lit"/>
          </w:rPr>
          <w:t>0</w:t>
        </w:r>
        <w:r>
          <w:rPr>
            <w:rStyle w:val="pun"/>
            <w:rFonts w:eastAsiaTheme="majorEastAsia"/>
          </w:rPr>
          <w:t>);</w:t>
        </w:r>
      </w:ins>
    </w:p>
    <w:p w:rsidR="005F4E07" w:rsidRDefault="005F4E07" w:rsidP="005F4E07">
      <w:pPr>
        <w:pStyle w:val="PrformatHTML"/>
        <w:rPr>
          <w:ins w:id="348" w:author="Unknown"/>
          <w:rStyle w:val="pln"/>
        </w:rPr>
      </w:pPr>
      <w:ins w:id="349" w:author="Unknown">
        <w:r>
          <w:rPr>
            <w:rStyle w:val="pun"/>
            <w:rFonts w:eastAsiaTheme="majorEastAsia"/>
          </w:rPr>
          <w:t>}</w:t>
        </w:r>
      </w:ins>
    </w:p>
    <w:p w:rsidR="005F4E07" w:rsidRDefault="005F4E07" w:rsidP="005F4E07">
      <w:pPr>
        <w:pStyle w:val="PrformatHTML"/>
        <w:rPr>
          <w:ins w:id="350" w:author="Unknown"/>
        </w:rPr>
      </w:pPr>
      <w:ins w:id="351" w:author="Unknown">
        <w:r>
          <w:rPr>
            <w:rStyle w:val="pln"/>
          </w:rPr>
          <w:t xml:space="preserve"> </w:t>
        </w:r>
      </w:ins>
    </w:p>
    <w:p w:rsidR="005F4E07" w:rsidRDefault="005F4E07" w:rsidP="005F4E07">
      <w:pPr>
        <w:rPr>
          <w:ins w:id="352" w:author="Unknown"/>
        </w:rPr>
      </w:pPr>
    </w:p>
    <w:p w:rsidR="005F4E07" w:rsidRDefault="005F4E07" w:rsidP="005F4E07">
      <w:pPr>
        <w:pStyle w:val="NormalWeb"/>
        <w:shd w:val="clear" w:color="auto" w:fill="FCFCFC"/>
        <w:rPr>
          <w:ins w:id="353" w:author="Unknown"/>
          <w:b/>
          <w:bCs/>
          <w:color w:val="424345"/>
        </w:rPr>
      </w:pPr>
      <w:ins w:id="354" w:author="Unknown">
        <w:r>
          <w:rPr>
            <w:b/>
            <w:bCs/>
            <w:color w:val="424345"/>
          </w:rPr>
          <w:t>Code Example 10:</w:t>
        </w:r>
      </w:ins>
    </w:p>
    <w:p w:rsidR="005F4E07" w:rsidRDefault="005F4E07" w:rsidP="005F4E07">
      <w:pPr>
        <w:pStyle w:val="NormalWeb"/>
        <w:shd w:val="clear" w:color="auto" w:fill="FCFCFC"/>
        <w:rPr>
          <w:ins w:id="355" w:author="Unknown"/>
        </w:rPr>
      </w:pPr>
      <w:ins w:id="356" w:author="Unknown">
        <w:r>
          <w:t xml:space="preserve">From project </w:t>
        </w:r>
        <w:r>
          <w:rPr>
            <w:i/>
            <w:iCs/>
          </w:rPr>
          <w:t>axis2-java</w:t>
        </w:r>
        <w:r>
          <w:t xml:space="preserve">, under directory </w:t>
        </w:r>
        <w:r>
          <w:rPr>
            <w:i/>
            <w:iCs/>
          </w:rPr>
          <w:t>/modules/adb-codegen/src/org/apache/axis2/schema/</w:t>
        </w:r>
        <w:r>
          <w:t xml:space="preserve">. </w:t>
        </w:r>
      </w:ins>
    </w:p>
    <w:p w:rsidR="005F4E07" w:rsidRDefault="005F4E07" w:rsidP="005F4E07">
      <w:pPr>
        <w:pStyle w:val="NormalWeb"/>
        <w:shd w:val="clear" w:color="auto" w:fill="FCFCFC"/>
        <w:rPr>
          <w:ins w:id="357" w:author="Unknown"/>
        </w:rPr>
      </w:pPr>
      <w:ins w:id="358" w:author="Unknown">
        <w:r>
          <w:t xml:space="preserve">Source </w:t>
        </w:r>
        <w:r>
          <w:rPr>
            <w:i/>
            <w:iCs/>
          </w:rPr>
          <w:t>XSD2Java.java</w:t>
        </w:r>
        <w:r>
          <w:t xml:space="preserve"> </w:t>
        </w:r>
      </w:ins>
    </w:p>
    <w:p w:rsidR="005F4E07" w:rsidRDefault="005F4E07" w:rsidP="005F4E07">
      <w:pPr>
        <w:pStyle w:val="PrformatHTML"/>
        <w:rPr>
          <w:ins w:id="359" w:author="Unknown"/>
          <w:rStyle w:val="com"/>
        </w:rPr>
      </w:pPr>
      <w:ins w:id="360" w:author="Unknown">
        <w:r>
          <w:rPr>
            <w:rStyle w:val="com"/>
          </w:rPr>
          <w:t xml:space="preserve">/** </w:t>
        </w:r>
      </w:ins>
    </w:p>
    <w:p w:rsidR="005F4E07" w:rsidRDefault="005F4E07" w:rsidP="005F4E07">
      <w:pPr>
        <w:pStyle w:val="PrformatHTML"/>
        <w:rPr>
          <w:ins w:id="361" w:author="Unknown"/>
          <w:rStyle w:val="com"/>
        </w:rPr>
      </w:pPr>
      <w:ins w:id="362" w:author="Unknown">
        <w:r>
          <w:rPr>
            <w:rStyle w:val="com"/>
          </w:rPr>
          <w:t xml:space="preserve"> * for now the arguments this main method accepts is the source schema and the output location</w:t>
        </w:r>
      </w:ins>
    </w:p>
    <w:p w:rsidR="005F4E07" w:rsidRDefault="005F4E07" w:rsidP="005F4E07">
      <w:pPr>
        <w:pStyle w:val="PrformatHTML"/>
        <w:rPr>
          <w:ins w:id="363" w:author="Unknown"/>
          <w:rStyle w:val="com"/>
        </w:rPr>
      </w:pPr>
      <w:ins w:id="364" w:author="Unknown">
        <w:r>
          <w:rPr>
            <w:rStyle w:val="com"/>
          </w:rPr>
          <w:t xml:space="preserve"> * @param args</w:t>
        </w:r>
      </w:ins>
    </w:p>
    <w:p w:rsidR="005F4E07" w:rsidRDefault="005F4E07" w:rsidP="005F4E07">
      <w:pPr>
        <w:pStyle w:val="PrformatHTML"/>
        <w:rPr>
          <w:ins w:id="365" w:author="Unknown"/>
          <w:rStyle w:val="pln"/>
        </w:rPr>
      </w:pPr>
      <w:ins w:id="366" w:author="Unknown">
        <w:r>
          <w:rPr>
            <w:rStyle w:val="com"/>
          </w:rPr>
          <w:t xml:space="preserve"> */</w:t>
        </w:r>
      </w:ins>
    </w:p>
    <w:p w:rsidR="005F4E07" w:rsidRDefault="005F4E07" w:rsidP="005F4E07">
      <w:pPr>
        <w:pStyle w:val="PrformatHTML"/>
        <w:rPr>
          <w:ins w:id="367" w:author="Unknown"/>
          <w:rStyle w:val="pln"/>
        </w:rPr>
      </w:pPr>
      <w:ins w:id="368" w:author="Unknown">
        <w:r>
          <w:rPr>
            <w:rStyle w:val="lit"/>
          </w:rPr>
          <w:t>@SuppressWarnings</w:t>
        </w:r>
        <w:r>
          <w:rPr>
            <w:rStyle w:val="pun"/>
            <w:rFonts w:eastAsiaTheme="majorEastAsia"/>
          </w:rPr>
          <w:t>(</w:t>
        </w:r>
        <w:r>
          <w:rPr>
            <w:rStyle w:val="str"/>
          </w:rPr>
          <w:t>"static-access"</w:t>
        </w:r>
        <w:r>
          <w:rPr>
            <w:rStyle w:val="pun"/>
            <w:rFonts w:eastAsiaTheme="majorEastAsia"/>
          </w:rPr>
          <w:t>)</w:t>
        </w:r>
        <w:r>
          <w:rPr>
            <w:rStyle w:val="pln"/>
          </w:rPr>
          <w:t xml:space="preserve"> </w:t>
        </w:r>
        <w:r>
          <w:rPr>
            <w:rStyle w:val="kwd"/>
            <w:rFonts w:eastAsiaTheme="majorEastAsia"/>
          </w:rPr>
          <w:t>public</w:t>
        </w: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main</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r>
          <w:rPr>
            <w:rStyle w:val="pln"/>
          </w:rPr>
          <w:t xml:space="preserve"> </w:t>
        </w:r>
        <w:r>
          <w:rPr>
            <w:rStyle w:val="kwd"/>
            <w:rFonts w:eastAsiaTheme="majorEastAsia"/>
          </w:rPr>
          <w:t>throws</w:t>
        </w:r>
        <w:r>
          <w:rPr>
            <w:rStyle w:val="pln"/>
          </w:rPr>
          <w:t xml:space="preserve"> </w:t>
        </w:r>
        <w:r>
          <w:rPr>
            <w:rStyle w:val="typ"/>
          </w:rPr>
          <w:t>Exception</w:t>
        </w:r>
        <w:r>
          <w:rPr>
            <w:rStyle w:val="pln"/>
          </w:rPr>
          <w:t xml:space="preserve"> </w:t>
        </w:r>
        <w:r>
          <w:rPr>
            <w:rStyle w:val="pun"/>
            <w:rFonts w:eastAsiaTheme="majorEastAsia"/>
          </w:rPr>
          <w:t>{</w:t>
        </w:r>
      </w:ins>
    </w:p>
    <w:p w:rsidR="005F4E07" w:rsidRDefault="005F4E07" w:rsidP="005F4E07">
      <w:pPr>
        <w:pStyle w:val="PrformatHTML"/>
        <w:rPr>
          <w:ins w:id="369" w:author="Unknown"/>
          <w:rStyle w:val="pln"/>
        </w:rPr>
      </w:pPr>
      <w:ins w:id="370" w:author="Unknown">
        <w:r>
          <w:rPr>
            <w:rStyle w:val="pln"/>
          </w:rPr>
          <w:t xml:space="preserve">  options</w:t>
        </w:r>
        <w:r>
          <w:rPr>
            <w:rStyle w:val="pun"/>
            <w:rFonts w:eastAsiaTheme="majorEastAsia"/>
          </w:rPr>
          <w:t>=</w:t>
        </w:r>
        <w:r>
          <w:rPr>
            <w:rStyle w:val="kwd"/>
            <w:rFonts w:eastAsiaTheme="majorEastAsia"/>
          </w:rPr>
          <w:t>new</w:t>
        </w:r>
        <w:r>
          <w:rPr>
            <w:rStyle w:val="pln"/>
          </w:rPr>
          <w:t xml:space="preserve"> </w:t>
        </w:r>
        <w:r>
          <w:rPr>
            <w:rStyle w:val="typ"/>
          </w:rPr>
          <w:t>Options</w:t>
        </w:r>
        <w:r>
          <w:rPr>
            <w:rStyle w:val="pun"/>
            <w:rFonts w:eastAsiaTheme="majorEastAsia"/>
          </w:rPr>
          <w:t>();</w:t>
        </w:r>
      </w:ins>
    </w:p>
    <w:p w:rsidR="005F4E07" w:rsidRDefault="005F4E07" w:rsidP="005F4E07">
      <w:pPr>
        <w:pStyle w:val="PrformatHTML"/>
        <w:rPr>
          <w:ins w:id="371" w:author="Unknown"/>
          <w:rStyle w:val="pln"/>
        </w:rPr>
      </w:pPr>
      <w:ins w:id="372"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typ"/>
          </w:rPr>
          <w:t>OptionBuilder</w:t>
        </w:r>
        <w:r>
          <w:rPr>
            <w:rStyle w:val="pun"/>
            <w:rFonts w:eastAsiaTheme="majorEastAsia"/>
          </w:rPr>
          <w:t>.</w:t>
        </w:r>
        <w:r>
          <w:rPr>
            <w:rStyle w:val="pln"/>
          </w:rPr>
          <w:t>withArgName</w:t>
        </w:r>
        <w:r>
          <w:rPr>
            <w:rStyle w:val="pun"/>
            <w:rFonts w:eastAsiaTheme="majorEastAsia"/>
          </w:rPr>
          <w:t>(</w:t>
        </w:r>
        <w:r>
          <w:rPr>
            <w:rStyle w:val="pln"/>
          </w:rPr>
          <w:t>getMessage</w:t>
        </w:r>
        <w:r>
          <w:rPr>
            <w:rStyle w:val="pun"/>
            <w:rFonts w:eastAsiaTheme="majorEastAsia"/>
          </w:rPr>
          <w:t>(</w:t>
        </w:r>
        <w:r>
          <w:rPr>
            <w:rStyle w:val="str"/>
          </w:rPr>
          <w:t>"schema.ns2p.argname"</w:t>
        </w:r>
        <w:r>
          <w:rPr>
            <w:rStyle w:val="pun"/>
            <w:rFonts w:eastAsiaTheme="majorEastAsia"/>
          </w:rPr>
          <w:t>)).</w:t>
        </w:r>
        <w:r>
          <w:rPr>
            <w:rStyle w:val="pln"/>
          </w:rPr>
          <w:t>hasArgs</w:t>
        </w:r>
        <w:r>
          <w:rPr>
            <w:rStyle w:val="pun"/>
            <w:rFonts w:eastAsiaTheme="majorEastAsia"/>
          </w:rPr>
          <w:t>(</w:t>
        </w:r>
        <w:r>
          <w:rPr>
            <w:rStyle w:val="lit"/>
          </w:rPr>
          <w:t>2</w:t>
        </w:r>
        <w:r>
          <w:rPr>
            <w:rStyle w:val="pun"/>
            <w:rFonts w:eastAsiaTheme="majorEastAsia"/>
          </w:rPr>
          <w:t>).</w:t>
        </w:r>
        <w:r>
          <w:rPr>
            <w:rStyle w:val="pln"/>
          </w:rPr>
          <w:t>withValueSeparator</w:t>
        </w:r>
        <w:r>
          <w:rPr>
            <w:rStyle w:val="pun"/>
            <w:rFonts w:eastAsiaTheme="majorEastAsia"/>
          </w:rPr>
          <w:t>().</w:t>
        </w:r>
        <w:r>
          <w:rPr>
            <w:rStyle w:val="pln"/>
          </w:rPr>
          <w:t>withDescription</w:t>
        </w:r>
        <w:r>
          <w:rPr>
            <w:rStyle w:val="pun"/>
            <w:rFonts w:eastAsiaTheme="majorEastAsia"/>
          </w:rPr>
          <w:t>(</w:t>
        </w:r>
        <w:r>
          <w:rPr>
            <w:rStyle w:val="pln"/>
          </w:rPr>
          <w:t>getMessage</w:t>
        </w:r>
        <w:r>
          <w:rPr>
            <w:rStyle w:val="pun"/>
            <w:rFonts w:eastAsiaTheme="majorEastAsia"/>
          </w:rPr>
          <w:t>(</w:t>
        </w:r>
        <w:r>
          <w:rPr>
            <w:rStyle w:val="str"/>
          </w:rPr>
          <w:t>"schema.ns2p.description"</w:t>
        </w:r>
        <w:r>
          <w:rPr>
            <w:rStyle w:val="pun"/>
            <w:rFonts w:eastAsiaTheme="majorEastAsia"/>
          </w:rPr>
          <w:t>)).</w:t>
        </w:r>
        <w:r>
          <w:rPr>
            <w:rStyle w:val="pln"/>
          </w:rPr>
          <w:t>create</w:t>
        </w:r>
        <w:r>
          <w:rPr>
            <w:rStyle w:val="pun"/>
            <w:rFonts w:eastAsiaTheme="majorEastAsia"/>
          </w:rPr>
          <w:t>(</w:t>
        </w:r>
        <w:r>
          <w:rPr>
            <w:rStyle w:val="str"/>
          </w:rPr>
          <w:t>"ns2p"</w:t>
        </w:r>
        <w:r>
          <w:rPr>
            <w:rStyle w:val="pun"/>
            <w:rFonts w:eastAsiaTheme="majorEastAsia"/>
          </w:rPr>
          <w:t>));</w:t>
        </w:r>
      </w:ins>
    </w:p>
    <w:p w:rsidR="005F4E07" w:rsidRDefault="005F4E07" w:rsidP="005F4E07">
      <w:pPr>
        <w:pStyle w:val="PrformatHTML"/>
        <w:rPr>
          <w:ins w:id="373" w:author="Unknown"/>
          <w:rStyle w:val="pln"/>
        </w:rPr>
      </w:pPr>
      <w:ins w:id="374"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typ"/>
          </w:rPr>
          <w:t>OptionBuilder</w:t>
        </w:r>
        <w:r>
          <w:rPr>
            <w:rStyle w:val="pun"/>
            <w:rFonts w:eastAsiaTheme="majorEastAsia"/>
          </w:rPr>
          <w:t>.</w:t>
        </w:r>
        <w:r>
          <w:rPr>
            <w:rStyle w:val="pln"/>
          </w:rPr>
          <w:t>withArgName</w:t>
        </w:r>
        <w:r>
          <w:rPr>
            <w:rStyle w:val="pun"/>
            <w:rFonts w:eastAsiaTheme="majorEastAsia"/>
          </w:rPr>
          <w:t>(</w:t>
        </w:r>
        <w:r>
          <w:rPr>
            <w:rStyle w:val="pln"/>
          </w:rPr>
          <w:t>getMessage</w:t>
        </w:r>
        <w:r>
          <w:rPr>
            <w:rStyle w:val="pun"/>
            <w:rFonts w:eastAsiaTheme="majorEastAsia"/>
          </w:rPr>
          <w:t>(</w:t>
        </w:r>
        <w:r>
          <w:rPr>
            <w:rStyle w:val="str"/>
          </w:rPr>
          <w:t>"schema.mp.argname"</w:t>
        </w:r>
        <w:r>
          <w:rPr>
            <w:rStyle w:val="pun"/>
            <w:rFonts w:eastAsiaTheme="majorEastAsia"/>
          </w:rPr>
          <w:t>)).</w:t>
        </w:r>
        <w:r>
          <w:rPr>
            <w:rStyle w:val="pln"/>
          </w:rPr>
          <w:t>hasArg</w:t>
        </w:r>
        <w:r>
          <w:rPr>
            <w:rStyle w:val="pun"/>
            <w:rFonts w:eastAsiaTheme="majorEastAsia"/>
          </w:rPr>
          <w:t>().</w:t>
        </w:r>
        <w:r>
          <w:rPr>
            <w:rStyle w:val="pln"/>
          </w:rPr>
          <w:t>withDescription</w:t>
        </w:r>
        <w:r>
          <w:rPr>
            <w:rStyle w:val="pun"/>
            <w:rFonts w:eastAsiaTheme="majorEastAsia"/>
          </w:rPr>
          <w:t>(</w:t>
        </w:r>
        <w:r>
          <w:rPr>
            <w:rStyle w:val="pln"/>
          </w:rPr>
          <w:t>getMessage</w:t>
        </w:r>
        <w:r>
          <w:rPr>
            <w:rStyle w:val="pun"/>
            <w:rFonts w:eastAsiaTheme="majorEastAsia"/>
          </w:rPr>
          <w:t>(</w:t>
        </w:r>
        <w:r>
          <w:rPr>
            <w:rStyle w:val="str"/>
          </w:rPr>
          <w:t>"schema.mp.description"</w:t>
        </w:r>
        <w:r>
          <w:rPr>
            <w:rStyle w:val="pun"/>
            <w:rFonts w:eastAsiaTheme="majorEastAsia"/>
          </w:rPr>
          <w:t>)).</w:t>
        </w:r>
        <w:r>
          <w:rPr>
            <w:rStyle w:val="pln"/>
          </w:rPr>
          <w:t>create</w:t>
        </w:r>
        <w:r>
          <w:rPr>
            <w:rStyle w:val="pun"/>
            <w:rFonts w:eastAsiaTheme="majorEastAsia"/>
          </w:rPr>
          <w:t>(</w:t>
        </w:r>
        <w:r>
          <w:rPr>
            <w:rStyle w:val="str"/>
          </w:rPr>
          <w:t>"mp"</w:t>
        </w:r>
        <w:r>
          <w:rPr>
            <w:rStyle w:val="pun"/>
            <w:rFonts w:eastAsiaTheme="majorEastAsia"/>
          </w:rPr>
          <w:t>));</w:t>
        </w:r>
      </w:ins>
    </w:p>
    <w:p w:rsidR="005F4E07" w:rsidRDefault="005F4E07" w:rsidP="005F4E07">
      <w:pPr>
        <w:pStyle w:val="PrformatHTML"/>
        <w:rPr>
          <w:ins w:id="375" w:author="Unknown"/>
          <w:rStyle w:val="pln"/>
        </w:rPr>
      </w:pPr>
      <w:ins w:id="376"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typ"/>
          </w:rPr>
          <w:t>OptionBuilder</w:t>
        </w:r>
        <w:r>
          <w:rPr>
            <w:rStyle w:val="pun"/>
            <w:rFonts w:eastAsiaTheme="majorEastAsia"/>
          </w:rPr>
          <w:t>.</w:t>
        </w:r>
        <w:r>
          <w:rPr>
            <w:rStyle w:val="pln"/>
          </w:rPr>
          <w:t>withArgName</w:t>
        </w:r>
        <w:r>
          <w:rPr>
            <w:rStyle w:val="pun"/>
            <w:rFonts w:eastAsiaTheme="majorEastAsia"/>
          </w:rPr>
          <w:t>(</w:t>
        </w:r>
        <w:r>
          <w:rPr>
            <w:rStyle w:val="pln"/>
          </w:rPr>
          <w:t>getMessage</w:t>
        </w:r>
        <w:r>
          <w:rPr>
            <w:rStyle w:val="pun"/>
            <w:rFonts w:eastAsiaTheme="majorEastAsia"/>
          </w:rPr>
          <w:t>(</w:t>
        </w:r>
        <w:r>
          <w:rPr>
            <w:rStyle w:val="str"/>
          </w:rPr>
          <w:t>"schema.dp.argname"</w:t>
        </w:r>
        <w:r>
          <w:rPr>
            <w:rStyle w:val="pun"/>
            <w:rFonts w:eastAsiaTheme="majorEastAsia"/>
          </w:rPr>
          <w:t>)).</w:t>
        </w:r>
        <w:r>
          <w:rPr>
            <w:rStyle w:val="pln"/>
          </w:rPr>
          <w:t>hasArg</w:t>
        </w:r>
        <w:r>
          <w:rPr>
            <w:rStyle w:val="pun"/>
            <w:rFonts w:eastAsiaTheme="majorEastAsia"/>
          </w:rPr>
          <w:t>().</w:t>
        </w:r>
        <w:r>
          <w:rPr>
            <w:rStyle w:val="pln"/>
          </w:rPr>
          <w:t>withDescription</w:t>
        </w:r>
        <w:r>
          <w:rPr>
            <w:rStyle w:val="pun"/>
            <w:rFonts w:eastAsiaTheme="majorEastAsia"/>
          </w:rPr>
          <w:t>(</w:t>
        </w:r>
        <w:r>
          <w:rPr>
            <w:rStyle w:val="pln"/>
          </w:rPr>
          <w:t>getMessage</w:t>
        </w:r>
        <w:r>
          <w:rPr>
            <w:rStyle w:val="pun"/>
            <w:rFonts w:eastAsiaTheme="majorEastAsia"/>
          </w:rPr>
          <w:t>(</w:t>
        </w:r>
        <w:r>
          <w:rPr>
            <w:rStyle w:val="str"/>
          </w:rPr>
          <w:t>"schema.dp.description"</w:t>
        </w:r>
        <w:r>
          <w:rPr>
            <w:rStyle w:val="pun"/>
            <w:rFonts w:eastAsiaTheme="majorEastAsia"/>
          </w:rPr>
          <w:t>)).</w:t>
        </w:r>
        <w:r>
          <w:rPr>
            <w:rStyle w:val="pln"/>
          </w:rPr>
          <w:t>create</w:t>
        </w:r>
        <w:r>
          <w:rPr>
            <w:rStyle w:val="pun"/>
            <w:rFonts w:eastAsiaTheme="majorEastAsia"/>
          </w:rPr>
          <w:t>(</w:t>
        </w:r>
        <w:r>
          <w:rPr>
            <w:rStyle w:val="str"/>
          </w:rPr>
          <w:t>"dp"</w:t>
        </w:r>
        <w:r>
          <w:rPr>
            <w:rStyle w:val="pun"/>
            <w:rFonts w:eastAsiaTheme="majorEastAsia"/>
          </w:rPr>
          <w:t>));</w:t>
        </w:r>
      </w:ins>
    </w:p>
    <w:p w:rsidR="005F4E07" w:rsidRDefault="005F4E07" w:rsidP="005F4E07">
      <w:pPr>
        <w:pStyle w:val="PrformatHTML"/>
        <w:rPr>
          <w:ins w:id="377" w:author="Unknown"/>
          <w:rStyle w:val="pln"/>
        </w:rPr>
      </w:pPr>
      <w:ins w:id="378"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typ"/>
          </w:rPr>
          <w:t>OptionBuilder</w:t>
        </w:r>
        <w:r>
          <w:rPr>
            <w:rStyle w:val="pun"/>
            <w:rFonts w:eastAsiaTheme="majorEastAsia"/>
          </w:rPr>
          <w:t>.</w:t>
        </w:r>
        <w:r>
          <w:rPr>
            <w:rStyle w:val="pln"/>
          </w:rPr>
          <w:t>withDescription</w:t>
        </w:r>
        <w:r>
          <w:rPr>
            <w:rStyle w:val="pun"/>
            <w:rFonts w:eastAsiaTheme="majorEastAsia"/>
          </w:rPr>
          <w:t>(</w:t>
        </w:r>
        <w:r>
          <w:rPr>
            <w:rStyle w:val="pln"/>
          </w:rPr>
          <w:t>getMessage</w:t>
        </w:r>
        <w:r>
          <w:rPr>
            <w:rStyle w:val="pun"/>
            <w:rFonts w:eastAsiaTheme="majorEastAsia"/>
          </w:rPr>
          <w:t>(</w:t>
        </w:r>
        <w:r>
          <w:rPr>
            <w:rStyle w:val="str"/>
          </w:rPr>
          <w:t>"schema.h.description"</w:t>
        </w:r>
        <w:r>
          <w:rPr>
            <w:rStyle w:val="pun"/>
            <w:rFonts w:eastAsiaTheme="majorEastAsia"/>
          </w:rPr>
          <w:t>)).</w:t>
        </w:r>
        <w:r>
          <w:rPr>
            <w:rStyle w:val="pln"/>
          </w:rPr>
          <w:t>create</w:t>
        </w:r>
        <w:r>
          <w:rPr>
            <w:rStyle w:val="pun"/>
            <w:rFonts w:eastAsiaTheme="majorEastAsia"/>
          </w:rPr>
          <w:t>(</w:t>
        </w:r>
        <w:r>
          <w:rPr>
            <w:rStyle w:val="str"/>
          </w:rPr>
          <w:t>"h"</w:t>
        </w:r>
        <w:r>
          <w:rPr>
            <w:rStyle w:val="pun"/>
            <w:rFonts w:eastAsiaTheme="majorEastAsia"/>
          </w:rPr>
          <w:t>));</w:t>
        </w:r>
      </w:ins>
    </w:p>
    <w:p w:rsidR="005F4E07" w:rsidRDefault="005F4E07" w:rsidP="005F4E07">
      <w:pPr>
        <w:pStyle w:val="PrformatHTML"/>
        <w:rPr>
          <w:ins w:id="379" w:author="Unknown"/>
          <w:rStyle w:val="pln"/>
        </w:rPr>
      </w:pPr>
      <w:ins w:id="380"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typ"/>
          </w:rPr>
          <w:t>OptionBuilder</w:t>
        </w:r>
        <w:r>
          <w:rPr>
            <w:rStyle w:val="pun"/>
            <w:rFonts w:eastAsiaTheme="majorEastAsia"/>
          </w:rPr>
          <w:t>.</w:t>
        </w:r>
        <w:r>
          <w:rPr>
            <w:rStyle w:val="pln"/>
          </w:rPr>
          <w:t>withArgName</w:t>
        </w:r>
        <w:r>
          <w:rPr>
            <w:rStyle w:val="pun"/>
            <w:rFonts w:eastAsiaTheme="majorEastAsia"/>
          </w:rPr>
          <w:t>(</w:t>
        </w:r>
        <w:r>
          <w:rPr>
            <w:rStyle w:val="pln"/>
          </w:rPr>
          <w:t>getMessage</w:t>
        </w:r>
        <w:r>
          <w:rPr>
            <w:rStyle w:val="pun"/>
            <w:rFonts w:eastAsiaTheme="majorEastAsia"/>
          </w:rPr>
          <w:t>(</w:t>
        </w:r>
        <w:r>
          <w:rPr>
            <w:rStyle w:val="str"/>
          </w:rPr>
          <w:t>"schema.p.argname"</w:t>
        </w:r>
        <w:r>
          <w:rPr>
            <w:rStyle w:val="pun"/>
            <w:rFonts w:eastAsiaTheme="majorEastAsia"/>
          </w:rPr>
          <w:t>)).</w:t>
        </w:r>
        <w:r>
          <w:rPr>
            <w:rStyle w:val="pln"/>
          </w:rPr>
          <w:t>hasArg</w:t>
        </w:r>
        <w:r>
          <w:rPr>
            <w:rStyle w:val="pun"/>
            <w:rFonts w:eastAsiaTheme="majorEastAsia"/>
          </w:rPr>
          <w:t>().</w:t>
        </w:r>
        <w:r>
          <w:rPr>
            <w:rStyle w:val="pln"/>
          </w:rPr>
          <w:t>withDescription</w:t>
        </w:r>
        <w:r>
          <w:rPr>
            <w:rStyle w:val="pun"/>
            <w:rFonts w:eastAsiaTheme="majorEastAsia"/>
          </w:rPr>
          <w:t>(</w:t>
        </w:r>
        <w:r>
          <w:rPr>
            <w:rStyle w:val="pln"/>
          </w:rPr>
          <w:t>getMessage</w:t>
        </w:r>
        <w:r>
          <w:rPr>
            <w:rStyle w:val="pun"/>
            <w:rFonts w:eastAsiaTheme="majorEastAsia"/>
          </w:rPr>
          <w:t>(</w:t>
        </w:r>
        <w:r>
          <w:rPr>
            <w:rStyle w:val="str"/>
          </w:rPr>
          <w:t>"schema.p.description"</w:t>
        </w:r>
        <w:r>
          <w:rPr>
            <w:rStyle w:val="pun"/>
            <w:rFonts w:eastAsiaTheme="majorEastAsia"/>
          </w:rPr>
          <w:t>)).</w:t>
        </w:r>
        <w:r>
          <w:rPr>
            <w:rStyle w:val="pln"/>
          </w:rPr>
          <w:t>create</w:t>
        </w:r>
        <w:r>
          <w:rPr>
            <w:rStyle w:val="pun"/>
            <w:rFonts w:eastAsiaTheme="majorEastAsia"/>
          </w:rPr>
          <w:t>(</w:t>
        </w:r>
        <w:r>
          <w:rPr>
            <w:rStyle w:val="str"/>
          </w:rPr>
          <w:t>"p"</w:t>
        </w:r>
        <w:r>
          <w:rPr>
            <w:rStyle w:val="pun"/>
            <w:rFonts w:eastAsiaTheme="majorEastAsia"/>
          </w:rPr>
          <w:t>));</w:t>
        </w:r>
      </w:ins>
    </w:p>
    <w:p w:rsidR="005F4E07" w:rsidRDefault="005F4E07" w:rsidP="005F4E07">
      <w:pPr>
        <w:pStyle w:val="PrformatHTML"/>
        <w:rPr>
          <w:ins w:id="381" w:author="Unknown"/>
          <w:rStyle w:val="pln"/>
        </w:rPr>
      </w:pPr>
      <w:ins w:id="382" w:author="Unknown">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GnuParser</w:t>
        </w:r>
        <w:r>
          <w:rPr>
            <w:rStyle w:val="pun"/>
            <w:rFonts w:eastAsiaTheme="majorEastAsia"/>
          </w:rPr>
          <w:t>();</w:t>
        </w:r>
      </w:ins>
    </w:p>
    <w:p w:rsidR="005F4E07" w:rsidRDefault="005F4E07" w:rsidP="005F4E07">
      <w:pPr>
        <w:pStyle w:val="PrformatHTML"/>
        <w:rPr>
          <w:ins w:id="383" w:author="Unknown"/>
          <w:rStyle w:val="pln"/>
        </w:rPr>
      </w:pPr>
      <w:ins w:id="384" w:author="Unknown">
        <w:r>
          <w:rPr>
            <w:rStyle w:val="pln"/>
          </w:rPr>
          <w:t xml:space="preserve">  </w:t>
        </w:r>
        <w:r>
          <w:rPr>
            <w:rStyle w:val="kwd"/>
            <w:rFonts w:eastAsiaTheme="majorEastAsia"/>
          </w:rPr>
          <w:t>try</w:t>
        </w:r>
        <w:r>
          <w:rPr>
            <w:rStyle w:val="pln"/>
          </w:rPr>
          <w:t xml:space="preserve"> </w:t>
        </w:r>
        <w:r>
          <w:rPr>
            <w:rStyle w:val="pun"/>
            <w:rFonts w:eastAsiaTheme="majorEastAsia"/>
          </w:rPr>
          <w:t>{</w:t>
        </w:r>
      </w:ins>
    </w:p>
    <w:p w:rsidR="005F4E07" w:rsidRDefault="005F4E07" w:rsidP="005F4E07">
      <w:pPr>
        <w:pStyle w:val="PrformatHTML"/>
        <w:rPr>
          <w:ins w:id="385" w:author="Unknown"/>
          <w:rStyle w:val="pln"/>
        </w:rPr>
      </w:pPr>
      <w:ins w:id="386" w:author="Unknown">
        <w:r>
          <w:rPr>
            <w:rStyle w:val="pln"/>
          </w:rPr>
          <w:t xml:space="preserve">    line</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options</w:t>
        </w:r>
        <w:r>
          <w:rPr>
            <w:rStyle w:val="pun"/>
            <w:rFonts w:eastAsiaTheme="majorEastAsia"/>
          </w:rPr>
          <w:t>,</w:t>
        </w:r>
        <w:r>
          <w:rPr>
            <w:rStyle w:val="pln"/>
          </w:rPr>
          <w:t>args</w:t>
        </w:r>
        <w:r>
          <w:rPr>
            <w:rStyle w:val="pun"/>
            <w:rFonts w:eastAsiaTheme="majorEastAsia"/>
          </w:rPr>
          <w:t>);</w:t>
        </w:r>
      </w:ins>
    </w:p>
    <w:p w:rsidR="005F4E07" w:rsidRDefault="005F4E07" w:rsidP="005F4E07">
      <w:pPr>
        <w:pStyle w:val="PrformatHTML"/>
        <w:rPr>
          <w:ins w:id="387" w:author="Unknown"/>
          <w:rStyle w:val="pln"/>
        </w:rPr>
      </w:pPr>
      <w:ins w:id="388" w:author="Unknown">
        <w:r>
          <w:rPr>
            <w:rStyle w:val="pln"/>
          </w:rPr>
          <w:t xml:space="preserve">  </w:t>
        </w:r>
        <w:r>
          <w:rPr>
            <w:rStyle w:val="pun"/>
            <w:rFonts w:eastAsiaTheme="majorEastAsia"/>
          </w:rPr>
          <w:t>}</w:t>
        </w:r>
      </w:ins>
    </w:p>
    <w:p w:rsidR="005F4E07" w:rsidRDefault="005F4E07" w:rsidP="005F4E07">
      <w:pPr>
        <w:pStyle w:val="PrformatHTML"/>
        <w:rPr>
          <w:ins w:id="389" w:author="Unknown"/>
          <w:rStyle w:val="pln"/>
        </w:rPr>
      </w:pPr>
      <w:ins w:id="390" w:author="Unknown">
        <w:r>
          <w:rPr>
            <w:rStyle w:val="pln"/>
          </w:rPr>
          <w:t xml:space="preserve"> </w:t>
        </w:r>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ParseException</w:t>
        </w:r>
        <w:r>
          <w:rPr>
            <w:rStyle w:val="pln"/>
          </w:rPr>
          <w:t xml:space="preserve"> ex</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391" w:author="Unknown"/>
          <w:rStyle w:val="pln"/>
        </w:rPr>
      </w:pPr>
      <w:ins w:id="392" w:author="Unknown">
        <w:r>
          <w:rPr>
            <w:rStyle w:val="pln"/>
          </w:rPr>
          <w:t xml:space="preserve">    </w:t>
        </w:r>
        <w:r>
          <w:rPr>
            <w:rStyle w:val="typ"/>
          </w:rPr>
          <w:t>System</w:t>
        </w:r>
        <w:r>
          <w:rPr>
            <w:rStyle w:val="pun"/>
            <w:rFonts w:eastAsiaTheme="majorEastAsia"/>
          </w:rPr>
          <w:t>.</w:t>
        </w:r>
        <w:r>
          <w:rPr>
            <w:rStyle w:val="kwd"/>
            <w:rFonts w:eastAsiaTheme="majorEastAsia"/>
          </w:rPr>
          <w:t>out</w:t>
        </w:r>
        <w:r>
          <w:rPr>
            <w:rStyle w:val="pun"/>
            <w:rFonts w:eastAsiaTheme="majorEastAsia"/>
          </w:rPr>
          <w:t>.</w:t>
        </w:r>
        <w:r>
          <w:rPr>
            <w:rStyle w:val="pln"/>
          </w:rPr>
          <w:t>println</w:t>
        </w:r>
        <w:r>
          <w:rPr>
            <w:rStyle w:val="pun"/>
            <w:rFonts w:eastAsiaTheme="majorEastAsia"/>
          </w:rPr>
          <w:t>(</w:t>
        </w:r>
        <w:r>
          <w:rPr>
            <w:rStyle w:val="pln"/>
          </w:rPr>
          <w:t>ex</w:t>
        </w:r>
        <w:r>
          <w:rPr>
            <w:rStyle w:val="pun"/>
            <w:rFonts w:eastAsiaTheme="majorEastAsia"/>
          </w:rPr>
          <w:t>.</w:t>
        </w:r>
        <w:r>
          <w:rPr>
            <w:rStyle w:val="pln"/>
          </w:rPr>
          <w:t>getLocalizedMessage</w:t>
        </w:r>
        <w:r>
          <w:rPr>
            <w:rStyle w:val="pun"/>
            <w:rFonts w:eastAsiaTheme="majorEastAsia"/>
          </w:rPr>
          <w:t>());</w:t>
        </w:r>
      </w:ins>
    </w:p>
    <w:p w:rsidR="005F4E07" w:rsidRDefault="005F4E07" w:rsidP="005F4E07">
      <w:pPr>
        <w:pStyle w:val="PrformatHTML"/>
        <w:rPr>
          <w:ins w:id="393" w:author="Unknown"/>
          <w:rStyle w:val="pln"/>
        </w:rPr>
      </w:pPr>
      <w:ins w:id="394" w:author="Unknown">
        <w:r>
          <w:rPr>
            <w:rStyle w:val="pln"/>
          </w:rPr>
          <w:t xml:space="preserve">    </w:t>
        </w:r>
        <w:r>
          <w:rPr>
            <w:rStyle w:val="typ"/>
          </w:rPr>
          <w:t>System</w:t>
        </w:r>
        <w:r>
          <w:rPr>
            <w:rStyle w:val="pun"/>
            <w:rFonts w:eastAsiaTheme="majorEastAsia"/>
          </w:rPr>
          <w:t>.</w:t>
        </w:r>
        <w:r>
          <w:rPr>
            <w:rStyle w:val="kwd"/>
            <w:rFonts w:eastAsiaTheme="majorEastAsia"/>
          </w:rPr>
          <w:t>out</w:t>
        </w:r>
        <w:r>
          <w:rPr>
            <w:rStyle w:val="pun"/>
            <w:rFonts w:eastAsiaTheme="majorEastAsia"/>
          </w:rPr>
          <w:t>.</w:t>
        </w:r>
        <w:r>
          <w:rPr>
            <w:rStyle w:val="pln"/>
          </w:rPr>
          <w:t>println</w:t>
        </w:r>
        <w:r>
          <w:rPr>
            <w:rStyle w:val="pun"/>
            <w:rFonts w:eastAsiaTheme="majorEastAsia"/>
          </w:rPr>
          <w:t>();</w:t>
        </w:r>
      </w:ins>
    </w:p>
    <w:p w:rsidR="005F4E07" w:rsidRDefault="005F4E07" w:rsidP="005F4E07">
      <w:pPr>
        <w:pStyle w:val="PrformatHTML"/>
        <w:rPr>
          <w:ins w:id="395" w:author="Unknown"/>
          <w:rStyle w:val="pln"/>
        </w:rPr>
      </w:pPr>
      <w:ins w:id="396" w:author="Unknown">
        <w:r>
          <w:rPr>
            <w:rStyle w:val="pln"/>
          </w:rPr>
          <w:t xml:space="preserve">    printUsage</w:t>
        </w:r>
        <w:r>
          <w:rPr>
            <w:rStyle w:val="pun"/>
            <w:rFonts w:eastAsiaTheme="majorEastAsia"/>
          </w:rPr>
          <w:t>();</w:t>
        </w:r>
      </w:ins>
    </w:p>
    <w:p w:rsidR="005F4E07" w:rsidRDefault="005F4E07" w:rsidP="005F4E07">
      <w:pPr>
        <w:pStyle w:val="PrformatHTML"/>
        <w:rPr>
          <w:ins w:id="397" w:author="Unknown"/>
          <w:rStyle w:val="pln"/>
        </w:rPr>
      </w:pPr>
      <w:ins w:id="398" w:author="Unknown">
        <w:r>
          <w:rPr>
            <w:rStyle w:val="pln"/>
          </w:rPr>
          <w:t xml:space="preserve">    </w:t>
        </w:r>
        <w:r>
          <w:rPr>
            <w:rStyle w:val="typ"/>
          </w:rPr>
          <w:t>System</w:t>
        </w:r>
        <w:r>
          <w:rPr>
            <w:rStyle w:val="pun"/>
            <w:rFonts w:eastAsiaTheme="majorEastAsia"/>
          </w:rPr>
          <w:t>.</w:t>
        </w:r>
        <w:r>
          <w:rPr>
            <w:rStyle w:val="kwd"/>
            <w:rFonts w:eastAsiaTheme="majorEastAsia"/>
          </w:rPr>
          <w:t>out</w:t>
        </w:r>
        <w:r>
          <w:rPr>
            <w:rStyle w:val="pun"/>
            <w:rFonts w:eastAsiaTheme="majorEastAsia"/>
          </w:rPr>
          <w:t>.</w:t>
        </w:r>
        <w:r>
          <w:rPr>
            <w:rStyle w:val="pln"/>
          </w:rPr>
          <w:t>println</w:t>
        </w:r>
        <w:r>
          <w:rPr>
            <w:rStyle w:val="pun"/>
            <w:rFonts w:eastAsiaTheme="majorEastAsia"/>
          </w:rPr>
          <w:t>(</w:t>
        </w:r>
        <w:r>
          <w:rPr>
            <w:rStyle w:val="pln"/>
          </w:rPr>
          <w:t>ex</w:t>
        </w:r>
        <w:r>
          <w:rPr>
            <w:rStyle w:val="pun"/>
            <w:rFonts w:eastAsiaTheme="majorEastAsia"/>
          </w:rPr>
          <w:t>);</w:t>
        </w:r>
      </w:ins>
    </w:p>
    <w:p w:rsidR="005F4E07" w:rsidRDefault="005F4E07" w:rsidP="005F4E07">
      <w:pPr>
        <w:pStyle w:val="PrformatHTML"/>
        <w:rPr>
          <w:ins w:id="399" w:author="Unknown"/>
          <w:rStyle w:val="pln"/>
        </w:rPr>
      </w:pPr>
      <w:ins w:id="400" w:author="Unknown">
        <w:r>
          <w:rPr>
            <w:rStyle w:val="pln"/>
          </w:rPr>
          <w:t xml:space="preserve">    </w:t>
        </w:r>
        <w:r>
          <w:rPr>
            <w:rStyle w:val="typ"/>
          </w:rPr>
          <w:t>System</w:t>
        </w:r>
        <w:r>
          <w:rPr>
            <w:rStyle w:val="pun"/>
            <w:rFonts w:eastAsiaTheme="majorEastAsia"/>
          </w:rPr>
          <w:t>.</w:t>
        </w:r>
        <w:r>
          <w:rPr>
            <w:rStyle w:val="kwd"/>
            <w:rFonts w:eastAsiaTheme="majorEastAsia"/>
          </w:rPr>
          <w:t>exit</w:t>
        </w:r>
        <w:r>
          <w:rPr>
            <w:rStyle w:val="pun"/>
            <w:rFonts w:eastAsiaTheme="majorEastAsia"/>
          </w:rPr>
          <w:t>(</w:t>
        </w:r>
        <w:r>
          <w:rPr>
            <w:rStyle w:val="lit"/>
          </w:rPr>
          <w:t>1</w:t>
        </w:r>
        <w:r>
          <w:rPr>
            <w:rStyle w:val="pun"/>
            <w:rFonts w:eastAsiaTheme="majorEastAsia"/>
          </w:rPr>
          <w:t>);</w:t>
        </w:r>
      </w:ins>
    </w:p>
    <w:p w:rsidR="005F4E07" w:rsidRDefault="005F4E07" w:rsidP="005F4E07">
      <w:pPr>
        <w:pStyle w:val="PrformatHTML"/>
        <w:rPr>
          <w:ins w:id="401" w:author="Unknown"/>
          <w:rStyle w:val="pln"/>
        </w:rPr>
      </w:pPr>
      <w:ins w:id="402" w:author="Unknown">
        <w:r>
          <w:rPr>
            <w:rStyle w:val="pln"/>
          </w:rPr>
          <w:t xml:space="preserve">  </w:t>
        </w:r>
        <w:r>
          <w:rPr>
            <w:rStyle w:val="pun"/>
            <w:rFonts w:eastAsiaTheme="majorEastAsia"/>
          </w:rPr>
          <w:t>}</w:t>
        </w:r>
      </w:ins>
    </w:p>
    <w:p w:rsidR="005F4E07" w:rsidRDefault="005F4E07" w:rsidP="005F4E07">
      <w:pPr>
        <w:pStyle w:val="PrformatHTML"/>
        <w:rPr>
          <w:ins w:id="403" w:author="Unknown"/>
          <w:rStyle w:val="pln"/>
        </w:rPr>
      </w:pPr>
      <w:ins w:id="404" w:author="Unknown">
        <w:r>
          <w:rPr>
            <w:rStyle w:val="pln"/>
          </w:rPr>
          <w:t xml:space="preserve">  args</w:t>
        </w:r>
        <w:r>
          <w:rPr>
            <w:rStyle w:val="pun"/>
            <w:rFonts w:eastAsiaTheme="majorEastAsia"/>
          </w:rPr>
          <w:t>=</w:t>
        </w:r>
        <w:r>
          <w:rPr>
            <w:rStyle w:val="pln"/>
          </w:rPr>
          <w:t>line</w:t>
        </w:r>
        <w:r>
          <w:rPr>
            <w:rStyle w:val="pun"/>
            <w:rFonts w:eastAsiaTheme="majorEastAsia"/>
          </w:rPr>
          <w:t>.</w:t>
        </w:r>
        <w:r>
          <w:rPr>
            <w:rStyle w:val="pln"/>
          </w:rPr>
          <w:t>getArgs</w:t>
        </w:r>
        <w:r>
          <w:rPr>
            <w:rStyle w:val="pun"/>
            <w:rFonts w:eastAsiaTheme="majorEastAsia"/>
          </w:rPr>
          <w:t>();</w:t>
        </w:r>
      </w:ins>
    </w:p>
    <w:p w:rsidR="005F4E07" w:rsidRDefault="005F4E07" w:rsidP="005F4E07">
      <w:pPr>
        <w:pStyle w:val="PrformatHTML"/>
        <w:rPr>
          <w:ins w:id="405" w:author="Unknown"/>
          <w:rStyle w:val="pln"/>
        </w:rPr>
      </w:pPr>
      <w:ins w:id="406"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args</w:t>
        </w:r>
        <w:r>
          <w:rPr>
            <w:rStyle w:val="pun"/>
            <w:rFonts w:eastAsiaTheme="majorEastAsia"/>
          </w:rPr>
          <w:t>.</w:t>
        </w:r>
        <w:r>
          <w:rPr>
            <w:rStyle w:val="pln"/>
          </w:rPr>
          <w:t xml:space="preserve">length </w:t>
        </w:r>
        <w:r>
          <w:rPr>
            <w:rStyle w:val="pun"/>
            <w:rFonts w:eastAsiaTheme="majorEastAsia"/>
          </w:rPr>
          <w:t>&lt;</w:t>
        </w:r>
        <w:r>
          <w:rPr>
            <w:rStyle w:val="pln"/>
          </w:rPr>
          <w:t xml:space="preserve"> </w:t>
        </w:r>
        <w:r>
          <w:rPr>
            <w:rStyle w:val="lit"/>
          </w:rPr>
          <w:t>2</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407" w:author="Unknown"/>
          <w:rStyle w:val="pln"/>
        </w:rPr>
      </w:pPr>
      <w:ins w:id="408" w:author="Unknown">
        <w:r>
          <w:rPr>
            <w:rStyle w:val="pln"/>
          </w:rPr>
          <w:t xml:space="preserve">    printUsage</w:t>
        </w:r>
        <w:r>
          <w:rPr>
            <w:rStyle w:val="pun"/>
            <w:rFonts w:eastAsiaTheme="majorEastAsia"/>
          </w:rPr>
          <w:t>();</w:t>
        </w:r>
      </w:ins>
    </w:p>
    <w:p w:rsidR="005F4E07" w:rsidRDefault="005F4E07" w:rsidP="005F4E07">
      <w:pPr>
        <w:pStyle w:val="PrformatHTML"/>
        <w:rPr>
          <w:ins w:id="409" w:author="Unknown"/>
          <w:rStyle w:val="pln"/>
        </w:rPr>
      </w:pPr>
      <w:ins w:id="410" w:author="Unknown">
        <w:r>
          <w:rPr>
            <w:rStyle w:val="pln"/>
          </w:rPr>
          <w:t xml:space="preserve">    </w:t>
        </w:r>
        <w:r>
          <w:rPr>
            <w:rStyle w:val="typ"/>
          </w:rPr>
          <w:t>System</w:t>
        </w:r>
        <w:r>
          <w:rPr>
            <w:rStyle w:val="pun"/>
            <w:rFonts w:eastAsiaTheme="majorEastAsia"/>
          </w:rPr>
          <w:t>.</w:t>
        </w:r>
        <w:r>
          <w:rPr>
            <w:rStyle w:val="kwd"/>
            <w:rFonts w:eastAsiaTheme="majorEastAsia"/>
          </w:rPr>
          <w:t>exit</w:t>
        </w:r>
        <w:r>
          <w:rPr>
            <w:rStyle w:val="pun"/>
            <w:rFonts w:eastAsiaTheme="majorEastAsia"/>
          </w:rPr>
          <w:t>(</w:t>
        </w:r>
        <w:r>
          <w:rPr>
            <w:rStyle w:val="lit"/>
          </w:rPr>
          <w:t>1</w:t>
        </w:r>
        <w:r>
          <w:rPr>
            <w:rStyle w:val="pun"/>
            <w:rFonts w:eastAsiaTheme="majorEastAsia"/>
          </w:rPr>
          <w:t>);</w:t>
        </w:r>
      </w:ins>
    </w:p>
    <w:p w:rsidR="005F4E07" w:rsidRDefault="005F4E07" w:rsidP="005F4E07">
      <w:pPr>
        <w:pStyle w:val="PrformatHTML"/>
        <w:rPr>
          <w:ins w:id="411" w:author="Unknown"/>
          <w:rStyle w:val="pln"/>
        </w:rPr>
      </w:pPr>
      <w:ins w:id="412" w:author="Unknown">
        <w:r>
          <w:rPr>
            <w:rStyle w:val="pln"/>
          </w:rPr>
          <w:t xml:space="preserve">  </w:t>
        </w:r>
        <w:r>
          <w:rPr>
            <w:rStyle w:val="pun"/>
            <w:rFonts w:eastAsiaTheme="majorEastAsia"/>
          </w:rPr>
          <w:t>}</w:t>
        </w:r>
      </w:ins>
    </w:p>
    <w:p w:rsidR="005F4E07" w:rsidRDefault="005F4E07" w:rsidP="005F4E07">
      <w:pPr>
        <w:pStyle w:val="PrformatHTML"/>
        <w:rPr>
          <w:ins w:id="413" w:author="Unknown"/>
          <w:rStyle w:val="pln"/>
        </w:rPr>
      </w:pPr>
      <w:ins w:id="414" w:author="Unknown">
        <w:r>
          <w:rPr>
            <w:rStyle w:val="pln"/>
          </w:rPr>
          <w:t xml:space="preserve"> </w:t>
        </w:r>
        <w:r>
          <w:rPr>
            <w:rStyle w:val="kwd"/>
            <w:rFonts w:eastAsiaTheme="majorEastAsia"/>
          </w:rPr>
          <w:t>else</w:t>
        </w:r>
        <w:r>
          <w:rPr>
            <w:rStyle w:val="pln"/>
          </w:rPr>
          <w:t xml:space="preserve"> </w:t>
        </w:r>
        <w:r>
          <w:rPr>
            <w:rStyle w:val="pun"/>
            <w:rFonts w:eastAsiaTheme="majorEastAsia"/>
          </w:rPr>
          <w:t>{</w:t>
        </w:r>
      </w:ins>
    </w:p>
    <w:p w:rsidR="005F4E07" w:rsidRDefault="005F4E07" w:rsidP="005F4E07">
      <w:pPr>
        <w:pStyle w:val="PrformatHTML"/>
        <w:rPr>
          <w:ins w:id="415" w:author="Unknown"/>
          <w:rStyle w:val="pln"/>
        </w:rPr>
      </w:pPr>
      <w:ins w:id="416" w:author="Unknown">
        <w:r>
          <w:rPr>
            <w:rStyle w:val="pln"/>
          </w:rPr>
          <w:t xml:space="preserve">    </w:t>
        </w:r>
        <w:r>
          <w:rPr>
            <w:rStyle w:val="typ"/>
          </w:rPr>
          <w:t>File</w:t>
        </w:r>
        <w:r>
          <w:rPr>
            <w:rStyle w:val="pln"/>
          </w:rPr>
          <w:t xml:space="preserve"> outputFolder</w:t>
        </w:r>
        <w:r>
          <w:rPr>
            <w:rStyle w:val="pun"/>
            <w:rFonts w:eastAsiaTheme="majorEastAsia"/>
          </w:rPr>
          <w:t>=</w:t>
        </w:r>
        <w:r>
          <w:rPr>
            <w:rStyle w:val="kwd"/>
            <w:rFonts w:eastAsiaTheme="majorEastAsia"/>
          </w:rPr>
          <w:t>new</w:t>
        </w:r>
        <w:r>
          <w:rPr>
            <w:rStyle w:val="pln"/>
          </w:rPr>
          <w:t xml:space="preserve"> </w:t>
        </w:r>
        <w:r>
          <w:rPr>
            <w:rStyle w:val="typ"/>
          </w:rPr>
          <w:t>File</w:t>
        </w:r>
        <w:r>
          <w:rPr>
            <w:rStyle w:val="pun"/>
            <w:rFonts w:eastAsiaTheme="majorEastAsia"/>
          </w:rPr>
          <w:t>(</w:t>
        </w:r>
        <w:r>
          <w:rPr>
            <w:rStyle w:val="pln"/>
          </w:rPr>
          <w:t>args</w:t>
        </w:r>
        <w:r>
          <w:rPr>
            <w:rStyle w:val="pun"/>
            <w:rFonts w:eastAsiaTheme="majorEastAsia"/>
          </w:rPr>
          <w:t>[</w:t>
        </w:r>
        <w:r>
          <w:rPr>
            <w:rStyle w:val="pln"/>
          </w:rPr>
          <w:t>args</w:t>
        </w:r>
        <w:r>
          <w:rPr>
            <w:rStyle w:val="pun"/>
            <w:rFonts w:eastAsiaTheme="majorEastAsia"/>
          </w:rPr>
          <w:t>.</w:t>
        </w:r>
        <w:r>
          <w:rPr>
            <w:rStyle w:val="pln"/>
          </w:rPr>
          <w:t xml:space="preserve">length </w:t>
        </w:r>
        <w:r>
          <w:rPr>
            <w:rStyle w:val="pun"/>
            <w:rFonts w:eastAsiaTheme="majorEastAsia"/>
          </w:rPr>
          <w:t>-</w:t>
        </w:r>
        <w:r>
          <w:rPr>
            <w:rStyle w:val="pln"/>
          </w:rPr>
          <w:t xml:space="preserve"> </w:t>
        </w:r>
        <w:r>
          <w:rPr>
            <w:rStyle w:val="lit"/>
          </w:rPr>
          <w:t>1</w:t>
        </w:r>
        <w:r>
          <w:rPr>
            <w:rStyle w:val="pun"/>
            <w:rFonts w:eastAsiaTheme="majorEastAsia"/>
          </w:rPr>
          <w:t>]);</w:t>
        </w:r>
      </w:ins>
    </w:p>
    <w:p w:rsidR="005F4E07" w:rsidRDefault="005F4E07" w:rsidP="005F4E07">
      <w:pPr>
        <w:pStyle w:val="PrformatHTML"/>
        <w:rPr>
          <w:ins w:id="417" w:author="Unknown"/>
          <w:rStyle w:val="pln"/>
        </w:rPr>
      </w:pPr>
      <w:ins w:id="418" w:author="Unknown">
        <w:r>
          <w:rPr>
            <w:rStyle w:val="pln"/>
          </w:rPr>
          <w:t xml:space="preserve">    </w:t>
        </w:r>
        <w:r>
          <w:rPr>
            <w:rStyle w:val="kwd"/>
            <w:rFonts w:eastAsiaTheme="majorEastAsia"/>
          </w:rPr>
          <w:t>for</w:t>
        </w:r>
        <w:r>
          <w:rPr>
            <w:rStyle w:val="pln"/>
          </w:rPr>
          <w:t xml:space="preserve"> </w:t>
        </w:r>
        <w:r>
          <w:rPr>
            <w:rStyle w:val="pun"/>
            <w:rFonts w:eastAsiaTheme="majorEastAsia"/>
          </w:rPr>
          <w:t>(</w:t>
        </w:r>
        <w:r>
          <w:rPr>
            <w:rStyle w:val="kwd"/>
            <w:rFonts w:eastAsiaTheme="majorEastAsia"/>
          </w:rPr>
          <w:t>int</w:t>
        </w:r>
        <w:r>
          <w:rPr>
            <w:rStyle w:val="pln"/>
          </w:rPr>
          <w:t xml:space="preserve"> i</w:t>
        </w:r>
        <w:r>
          <w:rPr>
            <w:rStyle w:val="pun"/>
            <w:rFonts w:eastAsiaTheme="majorEastAsia"/>
          </w:rPr>
          <w:t>=</w:t>
        </w:r>
        <w:r>
          <w:rPr>
            <w:rStyle w:val="lit"/>
          </w:rPr>
          <w:t>0</w:t>
        </w:r>
        <w:r>
          <w:rPr>
            <w:rStyle w:val="pun"/>
            <w:rFonts w:eastAsiaTheme="majorEastAsia"/>
          </w:rPr>
          <w:t>;</w:t>
        </w:r>
        <w:r>
          <w:rPr>
            <w:rStyle w:val="pln"/>
          </w:rPr>
          <w:t xml:space="preserve"> i </w:t>
        </w:r>
        <w:r>
          <w:rPr>
            <w:rStyle w:val="pun"/>
            <w:rFonts w:eastAsiaTheme="majorEastAsia"/>
          </w:rPr>
          <w:t>&lt;</w:t>
        </w:r>
        <w:r>
          <w:rPr>
            <w:rStyle w:val="pln"/>
          </w:rPr>
          <w:t xml:space="preserve"> args</w:t>
        </w:r>
        <w:r>
          <w:rPr>
            <w:rStyle w:val="pun"/>
            <w:rFonts w:eastAsiaTheme="majorEastAsia"/>
          </w:rPr>
          <w:t>.</w:t>
        </w:r>
        <w:r>
          <w:rPr>
            <w:rStyle w:val="pln"/>
          </w:rPr>
          <w:t xml:space="preserve">length </w:t>
        </w:r>
        <w:r>
          <w:rPr>
            <w:rStyle w:val="pun"/>
            <w:rFonts w:eastAsiaTheme="majorEastAsia"/>
          </w:rPr>
          <w:t>-</w:t>
        </w:r>
        <w:r>
          <w:rPr>
            <w:rStyle w:val="pln"/>
          </w:rPr>
          <w:t xml:space="preserve"> </w:t>
        </w:r>
        <w:r>
          <w:rPr>
            <w:rStyle w:val="lit"/>
          </w:rPr>
          <w:t>1</w:t>
        </w:r>
        <w:r>
          <w:rPr>
            <w:rStyle w:val="pun"/>
            <w:rFonts w:eastAsiaTheme="majorEastAsia"/>
          </w:rPr>
          <w:t>;</w:t>
        </w:r>
        <w:r>
          <w:rPr>
            <w:rStyle w:val="pln"/>
          </w:rPr>
          <w:t xml:space="preserve"> i</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419" w:author="Unknown"/>
          <w:rStyle w:val="pln"/>
        </w:rPr>
      </w:pPr>
      <w:ins w:id="420" w:author="Unknown">
        <w:r>
          <w:rPr>
            <w:rStyle w:val="pln"/>
          </w:rPr>
          <w:t xml:space="preserve">      </w:t>
        </w:r>
        <w:r>
          <w:rPr>
            <w:rStyle w:val="typ"/>
          </w:rPr>
          <w:t>File</w:t>
        </w:r>
        <w:r>
          <w:rPr>
            <w:rStyle w:val="pln"/>
          </w:rPr>
          <w:t xml:space="preserve"> xsdFile</w:t>
        </w:r>
        <w:r>
          <w:rPr>
            <w:rStyle w:val="pun"/>
            <w:rFonts w:eastAsiaTheme="majorEastAsia"/>
          </w:rPr>
          <w:t>=</w:t>
        </w:r>
        <w:r>
          <w:rPr>
            <w:rStyle w:val="kwd"/>
            <w:rFonts w:eastAsiaTheme="majorEastAsia"/>
          </w:rPr>
          <w:t>new</w:t>
        </w:r>
        <w:r>
          <w:rPr>
            <w:rStyle w:val="pln"/>
          </w:rPr>
          <w:t xml:space="preserve"> </w:t>
        </w:r>
        <w:r>
          <w:rPr>
            <w:rStyle w:val="typ"/>
          </w:rPr>
          <w:t>File</w:t>
        </w:r>
        <w:r>
          <w:rPr>
            <w:rStyle w:val="pun"/>
            <w:rFonts w:eastAsiaTheme="majorEastAsia"/>
          </w:rPr>
          <w:t>(</w:t>
        </w:r>
        <w:r>
          <w:rPr>
            <w:rStyle w:val="pln"/>
          </w:rPr>
          <w:t>args</w:t>
        </w:r>
        <w:r>
          <w:rPr>
            <w:rStyle w:val="pun"/>
            <w:rFonts w:eastAsiaTheme="majorEastAsia"/>
          </w:rPr>
          <w:t>[</w:t>
        </w:r>
        <w:r>
          <w:rPr>
            <w:rStyle w:val="pln"/>
          </w:rPr>
          <w:t>i</w:t>
        </w:r>
        <w:r>
          <w:rPr>
            <w:rStyle w:val="pun"/>
            <w:rFonts w:eastAsiaTheme="majorEastAsia"/>
          </w:rPr>
          <w:t>]);</w:t>
        </w:r>
      </w:ins>
    </w:p>
    <w:p w:rsidR="005F4E07" w:rsidRDefault="005F4E07" w:rsidP="005F4E07">
      <w:pPr>
        <w:pStyle w:val="PrformatHTML"/>
        <w:rPr>
          <w:ins w:id="421" w:author="Unknown"/>
          <w:rStyle w:val="pln"/>
        </w:rPr>
      </w:pPr>
      <w:ins w:id="422"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args</w:t>
        </w:r>
        <w:r>
          <w:rPr>
            <w:rStyle w:val="pun"/>
            <w:rFonts w:eastAsiaTheme="majorEastAsia"/>
          </w:rPr>
          <w:t>.</w:t>
        </w:r>
        <w:r>
          <w:rPr>
            <w:rStyle w:val="pln"/>
          </w:rPr>
          <w:t xml:space="preserve">length </w:t>
        </w:r>
        <w:r>
          <w:rPr>
            <w:rStyle w:val="pun"/>
            <w:rFonts w:eastAsiaTheme="majorEastAsia"/>
          </w:rPr>
          <w:t>&gt;</w:t>
        </w:r>
        <w:r>
          <w:rPr>
            <w:rStyle w:val="pln"/>
          </w:rPr>
          <w:t xml:space="preserve"> </w:t>
        </w:r>
        <w:r>
          <w:rPr>
            <w:rStyle w:val="lit"/>
          </w:rPr>
          <w:t>2</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423" w:author="Unknown"/>
          <w:rStyle w:val="pln"/>
        </w:rPr>
      </w:pPr>
      <w:ins w:id="424" w:author="Unknown">
        <w:r>
          <w:rPr>
            <w:rStyle w:val="pln"/>
          </w:rPr>
          <w:t xml:space="preserve">        </w:t>
        </w:r>
        <w:r>
          <w:rPr>
            <w:rStyle w:val="typ"/>
          </w:rPr>
          <w:t>System</w:t>
        </w:r>
        <w:r>
          <w:rPr>
            <w:rStyle w:val="pun"/>
            <w:rFonts w:eastAsiaTheme="majorEastAsia"/>
          </w:rPr>
          <w:t>.</w:t>
        </w:r>
        <w:r>
          <w:rPr>
            <w:rStyle w:val="kwd"/>
            <w:rFonts w:eastAsiaTheme="majorEastAsia"/>
          </w:rPr>
          <w:t>out</w:t>
        </w:r>
        <w:r>
          <w:rPr>
            <w:rStyle w:val="pun"/>
            <w:rFonts w:eastAsiaTheme="majorEastAsia"/>
          </w:rPr>
          <w:t>.</w:t>
        </w:r>
        <w:r>
          <w:rPr>
            <w:rStyle w:val="pln"/>
          </w:rPr>
          <w:t>println</w:t>
        </w:r>
        <w:r>
          <w:rPr>
            <w:rStyle w:val="pun"/>
            <w:rFonts w:eastAsiaTheme="majorEastAsia"/>
          </w:rPr>
          <w:t>(</w:t>
        </w:r>
        <w:r>
          <w:rPr>
            <w:rStyle w:val="pln"/>
          </w:rPr>
          <w:t>getMessage</w:t>
        </w:r>
        <w:r>
          <w:rPr>
            <w:rStyle w:val="pun"/>
            <w:rFonts w:eastAsiaTheme="majorEastAsia"/>
          </w:rPr>
          <w:t>(</w:t>
        </w:r>
        <w:r>
          <w:rPr>
            <w:rStyle w:val="str"/>
          </w:rPr>
          <w:t>"schema.compiling"</w:t>
        </w:r>
        <w:r>
          <w:rPr>
            <w:rStyle w:val="pun"/>
            <w:rFonts w:eastAsiaTheme="majorEastAsia"/>
          </w:rPr>
          <w:t>,</w:t>
        </w:r>
        <w:r>
          <w:rPr>
            <w:rStyle w:val="pln"/>
          </w:rPr>
          <w:t>xsdFile</w:t>
        </w:r>
        <w:r>
          <w:rPr>
            <w:rStyle w:val="pun"/>
            <w:rFonts w:eastAsiaTheme="majorEastAsia"/>
          </w:rPr>
          <w:t>.</w:t>
        </w:r>
        <w:r>
          <w:rPr>
            <w:rStyle w:val="pln"/>
          </w:rPr>
          <w:t>getName</w:t>
        </w:r>
        <w:r>
          <w:rPr>
            <w:rStyle w:val="pun"/>
            <w:rFonts w:eastAsiaTheme="majorEastAsia"/>
          </w:rPr>
          <w:t>()));</w:t>
        </w:r>
      </w:ins>
    </w:p>
    <w:p w:rsidR="005F4E07" w:rsidRDefault="005F4E07" w:rsidP="005F4E07">
      <w:pPr>
        <w:pStyle w:val="PrformatHTML"/>
        <w:rPr>
          <w:ins w:id="425" w:author="Unknown"/>
          <w:rStyle w:val="pln"/>
        </w:rPr>
      </w:pPr>
      <w:ins w:id="426" w:author="Unknown">
        <w:r>
          <w:rPr>
            <w:rStyle w:val="pln"/>
          </w:rPr>
          <w:t xml:space="preserve">      </w:t>
        </w:r>
        <w:r>
          <w:rPr>
            <w:rStyle w:val="pun"/>
            <w:rFonts w:eastAsiaTheme="majorEastAsia"/>
          </w:rPr>
          <w:t>}</w:t>
        </w:r>
      </w:ins>
    </w:p>
    <w:p w:rsidR="005F4E07" w:rsidRDefault="005F4E07" w:rsidP="005F4E07">
      <w:pPr>
        <w:pStyle w:val="PrformatHTML"/>
        <w:rPr>
          <w:ins w:id="427" w:author="Unknown"/>
          <w:rStyle w:val="pln"/>
        </w:rPr>
      </w:pPr>
      <w:ins w:id="428" w:author="Unknown">
        <w:r>
          <w:rPr>
            <w:rStyle w:val="pln"/>
          </w:rPr>
          <w:t xml:space="preserve">      compile</w:t>
        </w:r>
        <w:r>
          <w:rPr>
            <w:rStyle w:val="pun"/>
            <w:rFonts w:eastAsiaTheme="majorEastAsia"/>
          </w:rPr>
          <w:t>(</w:t>
        </w:r>
        <w:r>
          <w:rPr>
            <w:rStyle w:val="pln"/>
          </w:rPr>
          <w:t>xsdFile</w:t>
        </w:r>
        <w:r>
          <w:rPr>
            <w:rStyle w:val="pun"/>
            <w:rFonts w:eastAsiaTheme="majorEastAsia"/>
          </w:rPr>
          <w:t>,</w:t>
        </w:r>
        <w:r>
          <w:rPr>
            <w:rStyle w:val="pln"/>
          </w:rPr>
          <w:t>outputFolder</w:t>
        </w:r>
        <w:r>
          <w:rPr>
            <w:rStyle w:val="pun"/>
            <w:rFonts w:eastAsiaTheme="majorEastAsia"/>
          </w:rPr>
          <w:t>);</w:t>
        </w:r>
      </w:ins>
    </w:p>
    <w:p w:rsidR="005F4E07" w:rsidRDefault="005F4E07" w:rsidP="005F4E07">
      <w:pPr>
        <w:pStyle w:val="PrformatHTML"/>
        <w:rPr>
          <w:ins w:id="429" w:author="Unknown"/>
          <w:rStyle w:val="pln"/>
        </w:rPr>
      </w:pPr>
      <w:ins w:id="430" w:author="Unknown">
        <w:r>
          <w:rPr>
            <w:rStyle w:val="pln"/>
          </w:rPr>
          <w:t xml:space="preserve">    </w:t>
        </w:r>
        <w:r>
          <w:rPr>
            <w:rStyle w:val="pun"/>
            <w:rFonts w:eastAsiaTheme="majorEastAsia"/>
          </w:rPr>
          <w:t>}</w:t>
        </w:r>
      </w:ins>
    </w:p>
    <w:p w:rsidR="005F4E07" w:rsidRDefault="005F4E07" w:rsidP="005F4E07">
      <w:pPr>
        <w:pStyle w:val="PrformatHTML"/>
        <w:rPr>
          <w:ins w:id="431" w:author="Unknown"/>
          <w:rStyle w:val="pln"/>
        </w:rPr>
      </w:pPr>
      <w:ins w:id="432" w:author="Unknown">
        <w:r>
          <w:rPr>
            <w:rStyle w:val="pln"/>
          </w:rPr>
          <w:t xml:space="preserve">  </w:t>
        </w:r>
        <w:r>
          <w:rPr>
            <w:rStyle w:val="pun"/>
            <w:rFonts w:eastAsiaTheme="majorEastAsia"/>
          </w:rPr>
          <w:t>}</w:t>
        </w:r>
      </w:ins>
    </w:p>
    <w:p w:rsidR="005F4E07" w:rsidRDefault="005F4E07" w:rsidP="005F4E07">
      <w:pPr>
        <w:pStyle w:val="PrformatHTML"/>
        <w:rPr>
          <w:ins w:id="433" w:author="Unknown"/>
          <w:rStyle w:val="pln"/>
        </w:rPr>
      </w:pPr>
      <w:ins w:id="434" w:author="Unknown">
        <w:r>
          <w:rPr>
            <w:rStyle w:val="pun"/>
            <w:rFonts w:eastAsiaTheme="majorEastAsia"/>
          </w:rPr>
          <w:t>}</w:t>
        </w:r>
      </w:ins>
    </w:p>
    <w:p w:rsidR="005F4E07" w:rsidRDefault="005F4E07" w:rsidP="005F4E07">
      <w:pPr>
        <w:pStyle w:val="PrformatHTML"/>
        <w:rPr>
          <w:ins w:id="435" w:author="Unknown"/>
        </w:rPr>
      </w:pPr>
      <w:ins w:id="436" w:author="Unknown">
        <w:r>
          <w:rPr>
            <w:rStyle w:val="pln"/>
          </w:rPr>
          <w:t xml:space="preserve"> </w:t>
        </w:r>
      </w:ins>
    </w:p>
    <w:p w:rsidR="005F4E07" w:rsidRDefault="005F4E07" w:rsidP="005F4E07">
      <w:pPr>
        <w:rPr>
          <w:ins w:id="437" w:author="Unknown"/>
        </w:rPr>
      </w:pPr>
    </w:p>
    <w:p w:rsidR="005F4E07" w:rsidRDefault="005F4E07" w:rsidP="005F4E07">
      <w:pPr>
        <w:pStyle w:val="NormalWeb"/>
        <w:shd w:val="clear" w:color="auto" w:fill="FCFCFC"/>
        <w:rPr>
          <w:ins w:id="438" w:author="Unknown"/>
          <w:b/>
          <w:bCs/>
          <w:color w:val="424345"/>
        </w:rPr>
      </w:pPr>
      <w:ins w:id="439" w:author="Unknown">
        <w:r>
          <w:rPr>
            <w:b/>
            <w:bCs/>
            <w:color w:val="424345"/>
          </w:rPr>
          <w:t>Code Example 11:</w:t>
        </w:r>
      </w:ins>
    </w:p>
    <w:p w:rsidR="005F4E07" w:rsidRDefault="005F4E07" w:rsidP="005F4E07">
      <w:pPr>
        <w:pStyle w:val="NormalWeb"/>
        <w:shd w:val="clear" w:color="auto" w:fill="FCFCFC"/>
        <w:rPr>
          <w:ins w:id="440" w:author="Unknown"/>
        </w:rPr>
      </w:pPr>
      <w:ins w:id="441" w:author="Unknown">
        <w:r>
          <w:t xml:space="preserve">From project </w:t>
        </w:r>
        <w:r>
          <w:rPr>
            <w:i/>
            <w:iCs/>
          </w:rPr>
          <w:t>bagheera</w:t>
        </w:r>
        <w:r>
          <w:t xml:space="preserve">, under directory </w:t>
        </w:r>
        <w:r>
          <w:rPr>
            <w:i/>
            <w:iCs/>
          </w:rPr>
          <w:t>/src/main/java/com/mozilla/bagheera/consumer/</w:t>
        </w:r>
        <w:r>
          <w:t xml:space="preserve">. </w:t>
        </w:r>
      </w:ins>
    </w:p>
    <w:p w:rsidR="005F4E07" w:rsidRDefault="005F4E07" w:rsidP="005F4E07">
      <w:pPr>
        <w:pStyle w:val="NormalWeb"/>
        <w:shd w:val="clear" w:color="auto" w:fill="FCFCFC"/>
        <w:rPr>
          <w:ins w:id="442" w:author="Unknown"/>
        </w:rPr>
      </w:pPr>
      <w:ins w:id="443" w:author="Unknown">
        <w:r>
          <w:t xml:space="preserve">Source </w:t>
        </w:r>
        <w:r>
          <w:rPr>
            <w:i/>
            <w:iCs/>
          </w:rPr>
          <w:t>KafkaHBaseConsumer.java</w:t>
        </w:r>
        <w:r>
          <w:t xml:space="preserve"> </w:t>
        </w:r>
      </w:ins>
    </w:p>
    <w:p w:rsidR="005F4E07" w:rsidRDefault="005F4E07" w:rsidP="005F4E07">
      <w:pPr>
        <w:pStyle w:val="PrformatHTML"/>
        <w:rPr>
          <w:ins w:id="444" w:author="Unknown"/>
          <w:rStyle w:val="pln"/>
        </w:rPr>
      </w:pPr>
      <w:ins w:id="445" w:author="Unknown">
        <w:r>
          <w:rPr>
            <w:rStyle w:val="kwd"/>
            <w:rFonts w:eastAsiaTheme="majorEastAsia"/>
          </w:rPr>
          <w:t>public</w:t>
        </w: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main</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ins>
    </w:p>
    <w:p w:rsidR="005F4E07" w:rsidRDefault="005F4E07" w:rsidP="005F4E07">
      <w:pPr>
        <w:pStyle w:val="PrformatHTML"/>
        <w:rPr>
          <w:ins w:id="446" w:author="Unknown"/>
          <w:rStyle w:val="pln"/>
        </w:rPr>
      </w:pPr>
      <w:ins w:id="447" w:author="Unknown">
        <w:r>
          <w:rPr>
            <w:rStyle w:val="pln"/>
          </w:rPr>
          <w:t xml:space="preserve">  </w:t>
        </w:r>
        <w:r>
          <w:rPr>
            <w:rStyle w:val="typ"/>
          </w:rPr>
          <w:t>OptionFactory</w:t>
        </w:r>
        <w:r>
          <w:rPr>
            <w:rStyle w:val="pln"/>
          </w:rPr>
          <w:t xml:space="preserve"> optFactory</w:t>
        </w:r>
        <w:r>
          <w:rPr>
            <w:rStyle w:val="pun"/>
            <w:rFonts w:eastAsiaTheme="majorEastAsia"/>
          </w:rPr>
          <w:t>=</w:t>
        </w:r>
        <w:r>
          <w:rPr>
            <w:rStyle w:val="typ"/>
          </w:rPr>
          <w:t>OptionFactory</w:t>
        </w:r>
        <w:r>
          <w:rPr>
            <w:rStyle w:val="pun"/>
            <w:rFonts w:eastAsiaTheme="majorEastAsia"/>
          </w:rPr>
          <w:t>.</w:t>
        </w:r>
        <w:r>
          <w:rPr>
            <w:rStyle w:val="pln"/>
          </w:rPr>
          <w:t>getInstance</w:t>
        </w:r>
        <w:r>
          <w:rPr>
            <w:rStyle w:val="pun"/>
            <w:rFonts w:eastAsiaTheme="majorEastAsia"/>
          </w:rPr>
          <w:t>();</w:t>
        </w:r>
      </w:ins>
    </w:p>
    <w:p w:rsidR="005F4E07" w:rsidRDefault="005F4E07" w:rsidP="005F4E07">
      <w:pPr>
        <w:pStyle w:val="PrformatHTML"/>
        <w:rPr>
          <w:ins w:id="448" w:author="Unknown"/>
          <w:rStyle w:val="pln"/>
        </w:rPr>
      </w:pPr>
      <w:ins w:id="449" w:author="Unknown">
        <w:r>
          <w:rPr>
            <w:rStyle w:val="pln"/>
          </w:rPr>
          <w:t xml:space="preserve">  </w:t>
        </w:r>
        <w:r>
          <w:rPr>
            <w:rStyle w:val="typ"/>
          </w:rPr>
          <w:t>Options</w:t>
        </w:r>
        <w:r>
          <w:rPr>
            <w:rStyle w:val="pln"/>
          </w:rPr>
          <w:t xml:space="preserve"> options</w:t>
        </w:r>
        <w:r>
          <w:rPr>
            <w:rStyle w:val="pun"/>
            <w:rFonts w:eastAsiaTheme="majorEastAsia"/>
          </w:rPr>
          <w:t>=</w:t>
        </w:r>
        <w:r>
          <w:rPr>
            <w:rStyle w:val="typ"/>
          </w:rPr>
          <w:t>KafkaConsumer</w:t>
        </w:r>
        <w:r>
          <w:rPr>
            <w:rStyle w:val="pun"/>
            <w:rFonts w:eastAsiaTheme="majorEastAsia"/>
          </w:rPr>
          <w:t>.</w:t>
        </w:r>
        <w:r>
          <w:rPr>
            <w:rStyle w:val="pln"/>
          </w:rPr>
          <w:t>getOptions</w:t>
        </w:r>
        <w:r>
          <w:rPr>
            <w:rStyle w:val="pun"/>
            <w:rFonts w:eastAsiaTheme="majorEastAsia"/>
          </w:rPr>
          <w:t>();</w:t>
        </w:r>
      </w:ins>
    </w:p>
    <w:p w:rsidR="005F4E07" w:rsidRDefault="005F4E07" w:rsidP="005F4E07">
      <w:pPr>
        <w:pStyle w:val="PrformatHTML"/>
        <w:rPr>
          <w:ins w:id="450" w:author="Unknown"/>
          <w:rStyle w:val="pln"/>
        </w:rPr>
      </w:pPr>
      <w:ins w:id="451"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pln"/>
          </w:rPr>
          <w:t>optFactory</w:t>
        </w:r>
        <w:r>
          <w:rPr>
            <w:rStyle w:val="pun"/>
            <w:rFonts w:eastAsiaTheme="majorEastAsia"/>
          </w:rPr>
          <w:t>.</w:t>
        </w:r>
        <w:r>
          <w:rPr>
            <w:rStyle w:val="pln"/>
          </w:rPr>
          <w:t>create</w:t>
        </w:r>
        <w:r>
          <w:rPr>
            <w:rStyle w:val="pun"/>
            <w:rFonts w:eastAsiaTheme="majorEastAsia"/>
          </w:rPr>
          <w:t>(</w:t>
        </w:r>
        <w:r>
          <w:rPr>
            <w:rStyle w:val="str"/>
          </w:rPr>
          <w:t>"tbl"</w:t>
        </w:r>
        <w:r>
          <w:rPr>
            <w:rStyle w:val="pun"/>
            <w:rFonts w:eastAsiaTheme="majorEastAsia"/>
          </w:rPr>
          <w:t>,</w:t>
        </w:r>
        <w:r>
          <w:rPr>
            <w:rStyle w:val="str"/>
          </w:rPr>
          <w:t>"table"</w:t>
        </w:r>
        <w:r>
          <w:rPr>
            <w:rStyle w:val="pun"/>
            <w:rFonts w:eastAsiaTheme="majorEastAsia"/>
          </w:rPr>
          <w:t>,</w:t>
        </w:r>
        <w:r>
          <w:rPr>
            <w:rStyle w:val="kwd"/>
            <w:rFonts w:eastAsiaTheme="majorEastAsia"/>
          </w:rPr>
          <w:t>true</w:t>
        </w:r>
        <w:r>
          <w:rPr>
            <w:rStyle w:val="pun"/>
            <w:rFonts w:eastAsiaTheme="majorEastAsia"/>
          </w:rPr>
          <w:t>,</w:t>
        </w:r>
        <w:r>
          <w:rPr>
            <w:rStyle w:val="str"/>
          </w:rPr>
          <w:t>"HBase table name."</w:t>
        </w:r>
        <w:r>
          <w:rPr>
            <w:rStyle w:val="pun"/>
            <w:rFonts w:eastAsiaTheme="majorEastAsia"/>
          </w:rPr>
          <w:t>).</w:t>
        </w:r>
        <w:r>
          <w:rPr>
            <w:rStyle w:val="pln"/>
          </w:rPr>
          <w:t>required</w:t>
        </w:r>
        <w:r>
          <w:rPr>
            <w:rStyle w:val="pun"/>
            <w:rFonts w:eastAsiaTheme="majorEastAsia"/>
          </w:rPr>
          <w:t>());</w:t>
        </w:r>
      </w:ins>
    </w:p>
    <w:p w:rsidR="005F4E07" w:rsidRDefault="005F4E07" w:rsidP="005F4E07">
      <w:pPr>
        <w:pStyle w:val="PrformatHTML"/>
        <w:rPr>
          <w:ins w:id="452" w:author="Unknown"/>
          <w:rStyle w:val="pln"/>
        </w:rPr>
      </w:pPr>
      <w:ins w:id="453"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pln"/>
          </w:rPr>
          <w:t>optFactory</w:t>
        </w:r>
        <w:r>
          <w:rPr>
            <w:rStyle w:val="pun"/>
            <w:rFonts w:eastAsiaTheme="majorEastAsia"/>
          </w:rPr>
          <w:t>.</w:t>
        </w:r>
        <w:r>
          <w:rPr>
            <w:rStyle w:val="pln"/>
          </w:rPr>
          <w:t>create</w:t>
        </w:r>
        <w:r>
          <w:rPr>
            <w:rStyle w:val="pun"/>
            <w:rFonts w:eastAsiaTheme="majorEastAsia"/>
          </w:rPr>
          <w:t>(</w:t>
        </w:r>
        <w:r>
          <w:rPr>
            <w:rStyle w:val="str"/>
          </w:rPr>
          <w:t>"f"</w:t>
        </w:r>
        <w:r>
          <w:rPr>
            <w:rStyle w:val="pun"/>
            <w:rFonts w:eastAsiaTheme="majorEastAsia"/>
          </w:rPr>
          <w:t>,</w:t>
        </w:r>
        <w:r>
          <w:rPr>
            <w:rStyle w:val="str"/>
          </w:rPr>
          <w:t>"family"</w:t>
        </w:r>
        <w:r>
          <w:rPr>
            <w:rStyle w:val="pun"/>
            <w:rFonts w:eastAsiaTheme="majorEastAsia"/>
          </w:rPr>
          <w:t>,</w:t>
        </w:r>
        <w:r>
          <w:rPr>
            <w:rStyle w:val="kwd"/>
            <w:rFonts w:eastAsiaTheme="majorEastAsia"/>
          </w:rPr>
          <w:t>true</w:t>
        </w:r>
        <w:r>
          <w:rPr>
            <w:rStyle w:val="pun"/>
            <w:rFonts w:eastAsiaTheme="majorEastAsia"/>
          </w:rPr>
          <w:t>,</w:t>
        </w:r>
        <w:r>
          <w:rPr>
            <w:rStyle w:val="str"/>
          </w:rPr>
          <w:t>"Column family."</w:t>
        </w:r>
        <w:r>
          <w:rPr>
            <w:rStyle w:val="pun"/>
            <w:rFonts w:eastAsiaTheme="majorEastAsia"/>
          </w:rPr>
          <w:t>));</w:t>
        </w:r>
      </w:ins>
    </w:p>
    <w:p w:rsidR="005F4E07" w:rsidRDefault="005F4E07" w:rsidP="005F4E07">
      <w:pPr>
        <w:pStyle w:val="PrformatHTML"/>
        <w:rPr>
          <w:ins w:id="454" w:author="Unknown"/>
          <w:rStyle w:val="pln"/>
        </w:rPr>
      </w:pPr>
      <w:ins w:id="455"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pln"/>
          </w:rPr>
          <w:t>optFactory</w:t>
        </w:r>
        <w:r>
          <w:rPr>
            <w:rStyle w:val="pun"/>
            <w:rFonts w:eastAsiaTheme="majorEastAsia"/>
          </w:rPr>
          <w:t>.</w:t>
        </w:r>
        <w:r>
          <w:rPr>
            <w:rStyle w:val="pln"/>
          </w:rPr>
          <w:t>create</w:t>
        </w:r>
        <w:r>
          <w:rPr>
            <w:rStyle w:val="pun"/>
            <w:rFonts w:eastAsiaTheme="majorEastAsia"/>
          </w:rPr>
          <w:t>(</w:t>
        </w:r>
        <w:r>
          <w:rPr>
            <w:rStyle w:val="str"/>
          </w:rPr>
          <w:t>"q"</w:t>
        </w:r>
        <w:r>
          <w:rPr>
            <w:rStyle w:val="pun"/>
            <w:rFonts w:eastAsiaTheme="majorEastAsia"/>
          </w:rPr>
          <w:t>,</w:t>
        </w:r>
        <w:r>
          <w:rPr>
            <w:rStyle w:val="str"/>
          </w:rPr>
          <w:t>"qualifier"</w:t>
        </w:r>
        <w:r>
          <w:rPr>
            <w:rStyle w:val="pun"/>
            <w:rFonts w:eastAsiaTheme="majorEastAsia"/>
          </w:rPr>
          <w:t>,</w:t>
        </w:r>
        <w:r>
          <w:rPr>
            <w:rStyle w:val="kwd"/>
            <w:rFonts w:eastAsiaTheme="majorEastAsia"/>
          </w:rPr>
          <w:t>true</w:t>
        </w:r>
        <w:r>
          <w:rPr>
            <w:rStyle w:val="pun"/>
            <w:rFonts w:eastAsiaTheme="majorEastAsia"/>
          </w:rPr>
          <w:t>,</w:t>
        </w:r>
        <w:r>
          <w:rPr>
            <w:rStyle w:val="str"/>
          </w:rPr>
          <w:t>"Column qualifier."</w:t>
        </w:r>
        <w:r>
          <w:rPr>
            <w:rStyle w:val="pun"/>
            <w:rFonts w:eastAsiaTheme="majorEastAsia"/>
          </w:rPr>
          <w:t>));</w:t>
        </w:r>
      </w:ins>
    </w:p>
    <w:p w:rsidR="005F4E07" w:rsidRDefault="005F4E07" w:rsidP="005F4E07">
      <w:pPr>
        <w:pStyle w:val="PrformatHTML"/>
        <w:rPr>
          <w:ins w:id="456" w:author="Unknown"/>
          <w:rStyle w:val="pln"/>
        </w:rPr>
      </w:pPr>
      <w:ins w:id="457"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pln"/>
          </w:rPr>
          <w:t>optFactory</w:t>
        </w:r>
        <w:r>
          <w:rPr>
            <w:rStyle w:val="pun"/>
            <w:rFonts w:eastAsiaTheme="majorEastAsia"/>
          </w:rPr>
          <w:t>.</w:t>
        </w:r>
        <w:r>
          <w:rPr>
            <w:rStyle w:val="pln"/>
          </w:rPr>
          <w:t>create</w:t>
        </w:r>
        <w:r>
          <w:rPr>
            <w:rStyle w:val="pun"/>
            <w:rFonts w:eastAsiaTheme="majorEastAsia"/>
          </w:rPr>
          <w:t>(</w:t>
        </w:r>
        <w:r>
          <w:rPr>
            <w:rStyle w:val="str"/>
          </w:rPr>
          <w:t>"pd"</w:t>
        </w:r>
        <w:r>
          <w:rPr>
            <w:rStyle w:val="pun"/>
            <w:rFonts w:eastAsiaTheme="majorEastAsia"/>
          </w:rPr>
          <w:t>,</w:t>
        </w:r>
        <w:r>
          <w:rPr>
            <w:rStyle w:val="str"/>
          </w:rPr>
          <w:t>"prefixdate"</w:t>
        </w:r>
        <w:r>
          <w:rPr>
            <w:rStyle w:val="pun"/>
            <w:rFonts w:eastAsiaTheme="majorEastAsia"/>
          </w:rPr>
          <w:t>,</w:t>
        </w:r>
        <w:r>
          <w:rPr>
            <w:rStyle w:val="kwd"/>
            <w:rFonts w:eastAsiaTheme="majorEastAsia"/>
          </w:rPr>
          <w:t>false</w:t>
        </w:r>
        <w:r>
          <w:rPr>
            <w:rStyle w:val="pun"/>
            <w:rFonts w:eastAsiaTheme="majorEastAsia"/>
          </w:rPr>
          <w:t>,</w:t>
        </w:r>
        <w:r>
          <w:rPr>
            <w:rStyle w:val="str"/>
          </w:rPr>
          <w:t>"Prefix key with salted date."</w:t>
        </w:r>
        <w:r>
          <w:rPr>
            <w:rStyle w:val="pun"/>
            <w:rFonts w:eastAsiaTheme="majorEastAsia"/>
          </w:rPr>
          <w:t>));</w:t>
        </w:r>
      </w:ins>
    </w:p>
    <w:p w:rsidR="005F4E07" w:rsidRDefault="005F4E07" w:rsidP="005F4E07">
      <w:pPr>
        <w:pStyle w:val="PrformatHTML"/>
        <w:rPr>
          <w:ins w:id="458" w:author="Unknown"/>
          <w:rStyle w:val="pln"/>
        </w:rPr>
      </w:pPr>
      <w:ins w:id="459" w:author="Unknown">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GnuParser</w:t>
        </w:r>
        <w:r>
          <w:rPr>
            <w:rStyle w:val="pun"/>
            <w:rFonts w:eastAsiaTheme="majorEastAsia"/>
          </w:rPr>
          <w:t>();</w:t>
        </w:r>
      </w:ins>
    </w:p>
    <w:p w:rsidR="005F4E07" w:rsidRDefault="005F4E07" w:rsidP="005F4E07">
      <w:pPr>
        <w:pStyle w:val="PrformatHTML"/>
        <w:rPr>
          <w:ins w:id="460" w:author="Unknown"/>
          <w:rStyle w:val="pln"/>
        </w:rPr>
      </w:pPr>
      <w:ins w:id="461" w:author="Unknown">
        <w:r>
          <w:rPr>
            <w:rStyle w:val="pln"/>
          </w:rPr>
          <w:t xml:space="preserve">  </w:t>
        </w:r>
        <w:r>
          <w:rPr>
            <w:rStyle w:val="typ"/>
          </w:rPr>
          <w:t>ShutdownHook</w:t>
        </w:r>
        <w:r>
          <w:rPr>
            <w:rStyle w:val="pln"/>
          </w:rPr>
          <w:t xml:space="preserve"> sh</w:t>
        </w:r>
        <w:r>
          <w:rPr>
            <w:rStyle w:val="pun"/>
            <w:rFonts w:eastAsiaTheme="majorEastAsia"/>
          </w:rPr>
          <w:t>=</w:t>
        </w:r>
        <w:r>
          <w:rPr>
            <w:rStyle w:val="typ"/>
          </w:rPr>
          <w:t>ShutdownHook</w:t>
        </w:r>
        <w:r>
          <w:rPr>
            <w:rStyle w:val="pun"/>
            <w:rFonts w:eastAsiaTheme="majorEastAsia"/>
          </w:rPr>
          <w:t>.</w:t>
        </w:r>
        <w:r>
          <w:rPr>
            <w:rStyle w:val="pln"/>
          </w:rPr>
          <w:t>getInstance</w:t>
        </w:r>
        <w:r>
          <w:rPr>
            <w:rStyle w:val="pun"/>
            <w:rFonts w:eastAsiaTheme="majorEastAsia"/>
          </w:rPr>
          <w:t>();</w:t>
        </w:r>
      </w:ins>
    </w:p>
    <w:p w:rsidR="005F4E07" w:rsidRDefault="005F4E07" w:rsidP="005F4E07">
      <w:pPr>
        <w:pStyle w:val="PrformatHTML"/>
        <w:rPr>
          <w:ins w:id="462" w:author="Unknown"/>
          <w:rStyle w:val="pln"/>
        </w:rPr>
      </w:pPr>
      <w:ins w:id="463" w:author="Unknown">
        <w:r>
          <w:rPr>
            <w:rStyle w:val="pln"/>
          </w:rPr>
          <w:t xml:space="preserve">  </w:t>
        </w:r>
        <w:r>
          <w:rPr>
            <w:rStyle w:val="kwd"/>
            <w:rFonts w:eastAsiaTheme="majorEastAsia"/>
          </w:rPr>
          <w:t>try</w:t>
        </w:r>
        <w:r>
          <w:rPr>
            <w:rStyle w:val="pln"/>
          </w:rPr>
          <w:t xml:space="preserve"> </w:t>
        </w:r>
        <w:r>
          <w:rPr>
            <w:rStyle w:val="pun"/>
            <w:rFonts w:eastAsiaTheme="majorEastAsia"/>
          </w:rPr>
          <w:t>{</w:t>
        </w:r>
      </w:ins>
    </w:p>
    <w:p w:rsidR="005F4E07" w:rsidRDefault="005F4E07" w:rsidP="005F4E07">
      <w:pPr>
        <w:pStyle w:val="PrformatHTML"/>
        <w:rPr>
          <w:ins w:id="464" w:author="Unknown"/>
          <w:rStyle w:val="pln"/>
        </w:rPr>
      </w:pPr>
      <w:ins w:id="465" w:author="Unknown">
        <w:r>
          <w:rPr>
            <w:rStyle w:val="pln"/>
          </w:rPr>
          <w:t xml:space="preserve">    </w:t>
        </w:r>
        <w:r>
          <w:rPr>
            <w:rStyle w:val="typ"/>
          </w:rPr>
          <w:t>CommandLine</w:t>
        </w:r>
        <w:r>
          <w:rPr>
            <w:rStyle w:val="pln"/>
          </w:rPr>
          <w:t xml:space="preserve"> cmd</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options</w:t>
        </w:r>
        <w:r>
          <w:rPr>
            <w:rStyle w:val="pun"/>
            <w:rFonts w:eastAsiaTheme="majorEastAsia"/>
          </w:rPr>
          <w:t>,</w:t>
        </w:r>
        <w:r>
          <w:rPr>
            <w:rStyle w:val="pln"/>
          </w:rPr>
          <w:t>args</w:t>
        </w:r>
        <w:r>
          <w:rPr>
            <w:rStyle w:val="pun"/>
            <w:rFonts w:eastAsiaTheme="majorEastAsia"/>
          </w:rPr>
          <w:t>);</w:t>
        </w:r>
      </w:ins>
    </w:p>
    <w:p w:rsidR="005F4E07" w:rsidRDefault="005F4E07" w:rsidP="005F4E07">
      <w:pPr>
        <w:pStyle w:val="PrformatHTML"/>
        <w:rPr>
          <w:ins w:id="466" w:author="Unknown"/>
          <w:rStyle w:val="pln"/>
        </w:rPr>
      </w:pPr>
      <w:ins w:id="467" w:author="Unknown">
        <w:r>
          <w:rPr>
            <w:rStyle w:val="pln"/>
          </w:rPr>
          <w:t xml:space="preserve">    </w:t>
        </w:r>
        <w:r>
          <w:rPr>
            <w:rStyle w:val="kwd"/>
            <w:rFonts w:eastAsiaTheme="majorEastAsia"/>
          </w:rPr>
          <w:t>final</w:t>
        </w:r>
        <w:r>
          <w:rPr>
            <w:rStyle w:val="pln"/>
          </w:rPr>
          <w:t xml:space="preserve"> </w:t>
        </w:r>
        <w:r>
          <w:rPr>
            <w:rStyle w:val="typ"/>
          </w:rPr>
          <w:t>KafkaConsumer</w:t>
        </w:r>
        <w:r>
          <w:rPr>
            <w:rStyle w:val="pln"/>
          </w:rPr>
          <w:t xml:space="preserve"> consumer</w:t>
        </w:r>
        <w:r>
          <w:rPr>
            <w:rStyle w:val="pun"/>
            <w:rFonts w:eastAsiaTheme="majorEastAsia"/>
          </w:rPr>
          <w:t>=</w:t>
        </w:r>
        <w:r>
          <w:rPr>
            <w:rStyle w:val="typ"/>
          </w:rPr>
          <w:t>KafkaConsumer</w:t>
        </w:r>
        <w:r>
          <w:rPr>
            <w:rStyle w:val="pun"/>
            <w:rFonts w:eastAsiaTheme="majorEastAsia"/>
          </w:rPr>
          <w:t>.</w:t>
        </w:r>
        <w:r>
          <w:rPr>
            <w:rStyle w:val="pln"/>
          </w:rPr>
          <w:t>fromOptions</w:t>
        </w:r>
        <w:r>
          <w:rPr>
            <w:rStyle w:val="pun"/>
            <w:rFonts w:eastAsiaTheme="majorEastAsia"/>
          </w:rPr>
          <w:t>(</w:t>
        </w:r>
        <w:r>
          <w:rPr>
            <w:rStyle w:val="pln"/>
          </w:rPr>
          <w:t>cmd</w:t>
        </w:r>
        <w:r>
          <w:rPr>
            <w:rStyle w:val="pun"/>
            <w:rFonts w:eastAsiaTheme="majorEastAsia"/>
          </w:rPr>
          <w:t>);</w:t>
        </w:r>
      </w:ins>
    </w:p>
    <w:p w:rsidR="005F4E07" w:rsidRDefault="005F4E07" w:rsidP="005F4E07">
      <w:pPr>
        <w:pStyle w:val="PrformatHTML"/>
        <w:rPr>
          <w:ins w:id="468" w:author="Unknown"/>
          <w:rStyle w:val="pln"/>
        </w:rPr>
      </w:pPr>
      <w:ins w:id="469" w:author="Unknown">
        <w:r>
          <w:rPr>
            <w:rStyle w:val="pln"/>
          </w:rPr>
          <w:t xml:space="preserve">    sh</w:t>
        </w:r>
        <w:r>
          <w:rPr>
            <w:rStyle w:val="pun"/>
            <w:rFonts w:eastAsiaTheme="majorEastAsia"/>
          </w:rPr>
          <w:t>.</w:t>
        </w:r>
        <w:r>
          <w:rPr>
            <w:rStyle w:val="pln"/>
          </w:rPr>
          <w:t>addFirst</w:t>
        </w:r>
        <w:r>
          <w:rPr>
            <w:rStyle w:val="pun"/>
            <w:rFonts w:eastAsiaTheme="majorEastAsia"/>
          </w:rPr>
          <w:t>(</w:t>
        </w:r>
        <w:r>
          <w:rPr>
            <w:rStyle w:val="pln"/>
          </w:rPr>
          <w:t>consumer</w:t>
        </w:r>
        <w:r>
          <w:rPr>
            <w:rStyle w:val="pun"/>
            <w:rFonts w:eastAsiaTheme="majorEastAsia"/>
          </w:rPr>
          <w:t>);</w:t>
        </w:r>
      </w:ins>
    </w:p>
    <w:p w:rsidR="005F4E07" w:rsidRDefault="005F4E07" w:rsidP="005F4E07">
      <w:pPr>
        <w:pStyle w:val="PrformatHTML"/>
        <w:rPr>
          <w:ins w:id="470" w:author="Unknown"/>
          <w:rStyle w:val="pln"/>
        </w:rPr>
      </w:pPr>
      <w:ins w:id="471" w:author="Unknown">
        <w:r>
          <w:rPr>
            <w:rStyle w:val="pln"/>
          </w:rPr>
          <w:t xml:space="preserve">    </w:t>
        </w:r>
        <w:r>
          <w:rPr>
            <w:rStyle w:val="kwd"/>
            <w:rFonts w:eastAsiaTheme="majorEastAsia"/>
          </w:rPr>
          <w:t>final</w:t>
        </w:r>
        <w:r>
          <w:rPr>
            <w:rStyle w:val="pln"/>
          </w:rPr>
          <w:t xml:space="preserve"> </w:t>
        </w:r>
        <w:r>
          <w:rPr>
            <w:rStyle w:val="typ"/>
          </w:rPr>
          <w:t>KeyValueSink</w:t>
        </w:r>
        <w:r>
          <w:rPr>
            <w:rStyle w:val="pln"/>
          </w:rPr>
          <w:t xml:space="preserve"> sink</w:t>
        </w:r>
        <w:r>
          <w:rPr>
            <w:rStyle w:val="pun"/>
            <w:rFonts w:eastAsiaTheme="majorEastAsia"/>
          </w:rPr>
          <w:t>=</w:t>
        </w:r>
        <w:r>
          <w:rPr>
            <w:rStyle w:val="kwd"/>
            <w:rFonts w:eastAsiaTheme="majorEastAsia"/>
          </w:rPr>
          <w:t>new</w:t>
        </w:r>
        <w:r>
          <w:rPr>
            <w:rStyle w:val="pln"/>
          </w:rPr>
          <w:t xml:space="preserve"> </w:t>
        </w:r>
        <w:r>
          <w:rPr>
            <w:rStyle w:val="typ"/>
          </w:rPr>
          <w:t>HBaseSink</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str"/>
          </w:rPr>
          <w:t>"table"</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str"/>
          </w:rPr>
          <w:t>"family"</w:t>
        </w:r>
        <w:r>
          <w:rPr>
            <w:rStyle w:val="pun"/>
            <w:rFonts w:eastAsiaTheme="majorEastAsia"/>
          </w:rPr>
          <w:t>,</w:t>
        </w:r>
        <w:r>
          <w:rPr>
            <w:rStyle w:val="str"/>
          </w:rPr>
          <w:t>"data"</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str"/>
          </w:rPr>
          <w:t>"qualifier"</w:t>
        </w:r>
        <w:r>
          <w:rPr>
            <w:rStyle w:val="pun"/>
            <w:rFonts w:eastAsiaTheme="majorEastAsia"/>
          </w:rPr>
          <w:t>,</w:t>
        </w:r>
        <w:r>
          <w:rPr>
            <w:rStyle w:val="str"/>
          </w:rPr>
          <w:t>"json"</w:t>
        </w:r>
        <w:r>
          <w:rPr>
            <w:rStyle w:val="pun"/>
            <w:rFonts w:eastAsiaTheme="majorEastAsia"/>
          </w:rPr>
          <w:t>),</w:t>
        </w:r>
        <w:r>
          <w:rPr>
            <w:rStyle w:val="typ"/>
          </w:rPr>
          <w:t>Boolean</w:t>
        </w:r>
        <w:r>
          <w:rPr>
            <w:rStyle w:val="pun"/>
            <w:rFonts w:eastAsiaTheme="majorEastAsia"/>
          </w:rPr>
          <w:t>.</w:t>
        </w:r>
        <w:r>
          <w:rPr>
            <w:rStyle w:val="pln"/>
          </w:rPr>
          <w:t>parseBoolean</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str"/>
          </w:rPr>
          <w:t>"prefixdate"</w:t>
        </w:r>
        <w:r>
          <w:rPr>
            <w:rStyle w:val="pun"/>
            <w:rFonts w:eastAsiaTheme="majorEastAsia"/>
          </w:rPr>
          <w:t>,</w:t>
        </w:r>
        <w:r>
          <w:rPr>
            <w:rStyle w:val="str"/>
          </w:rPr>
          <w:t>"true"</w:t>
        </w:r>
        <w:r>
          <w:rPr>
            <w:rStyle w:val="pun"/>
            <w:rFonts w:eastAsiaTheme="majorEastAsia"/>
          </w:rPr>
          <w:t>)));</w:t>
        </w:r>
      </w:ins>
    </w:p>
    <w:p w:rsidR="005F4E07" w:rsidRDefault="005F4E07" w:rsidP="005F4E07">
      <w:pPr>
        <w:pStyle w:val="PrformatHTML"/>
        <w:rPr>
          <w:ins w:id="472" w:author="Unknown"/>
          <w:rStyle w:val="pln"/>
        </w:rPr>
      </w:pPr>
      <w:ins w:id="473" w:author="Unknown">
        <w:r>
          <w:rPr>
            <w:rStyle w:val="pln"/>
          </w:rPr>
          <w:t xml:space="preserve">    sh</w:t>
        </w:r>
        <w:r>
          <w:rPr>
            <w:rStyle w:val="pun"/>
            <w:rFonts w:eastAsiaTheme="majorEastAsia"/>
          </w:rPr>
          <w:t>.</w:t>
        </w:r>
        <w:r>
          <w:rPr>
            <w:rStyle w:val="pln"/>
          </w:rPr>
          <w:t>addLast</w:t>
        </w:r>
        <w:r>
          <w:rPr>
            <w:rStyle w:val="pun"/>
            <w:rFonts w:eastAsiaTheme="majorEastAsia"/>
          </w:rPr>
          <w:t>(</w:t>
        </w:r>
        <w:r>
          <w:rPr>
            <w:rStyle w:val="pln"/>
          </w:rPr>
          <w:t>sink</w:t>
        </w:r>
        <w:r>
          <w:rPr>
            <w:rStyle w:val="pun"/>
            <w:rFonts w:eastAsiaTheme="majorEastAsia"/>
          </w:rPr>
          <w:t>);</w:t>
        </w:r>
      </w:ins>
    </w:p>
    <w:p w:rsidR="005F4E07" w:rsidRDefault="005F4E07" w:rsidP="005F4E07">
      <w:pPr>
        <w:pStyle w:val="PrformatHTML"/>
        <w:rPr>
          <w:ins w:id="474" w:author="Unknown"/>
          <w:rStyle w:val="pln"/>
        </w:rPr>
      </w:pPr>
      <w:ins w:id="475" w:author="Unknown">
        <w:r>
          <w:rPr>
            <w:rStyle w:val="pln"/>
          </w:rPr>
          <w:t xml:space="preserve">    consumer</w:t>
        </w:r>
        <w:r>
          <w:rPr>
            <w:rStyle w:val="pun"/>
            <w:rFonts w:eastAsiaTheme="majorEastAsia"/>
          </w:rPr>
          <w:t>.</w:t>
        </w:r>
        <w:r>
          <w:rPr>
            <w:rStyle w:val="pln"/>
          </w:rPr>
          <w:t>setSink</w:t>
        </w:r>
        <w:r>
          <w:rPr>
            <w:rStyle w:val="pun"/>
            <w:rFonts w:eastAsiaTheme="majorEastAsia"/>
          </w:rPr>
          <w:t>(</w:t>
        </w:r>
        <w:r>
          <w:rPr>
            <w:rStyle w:val="pln"/>
          </w:rPr>
          <w:t>sink</w:t>
        </w:r>
        <w:r>
          <w:rPr>
            <w:rStyle w:val="pun"/>
            <w:rFonts w:eastAsiaTheme="majorEastAsia"/>
          </w:rPr>
          <w:t>);</w:t>
        </w:r>
      </w:ins>
    </w:p>
    <w:p w:rsidR="005F4E07" w:rsidRDefault="005F4E07" w:rsidP="005F4E07">
      <w:pPr>
        <w:pStyle w:val="PrformatHTML"/>
        <w:rPr>
          <w:ins w:id="476" w:author="Unknown"/>
          <w:rStyle w:val="pln"/>
        </w:rPr>
      </w:pPr>
      <w:ins w:id="477" w:author="Unknown">
        <w:r>
          <w:rPr>
            <w:rStyle w:val="pln"/>
          </w:rPr>
          <w:t xml:space="preserve">    </w:t>
        </w:r>
        <w:r>
          <w:rPr>
            <w:rStyle w:val="typ"/>
          </w:rPr>
          <w:t>MetricsManager</w:t>
        </w:r>
        <w:r>
          <w:rPr>
            <w:rStyle w:val="pun"/>
            <w:rFonts w:eastAsiaTheme="majorEastAsia"/>
          </w:rPr>
          <w:t>.</w:t>
        </w:r>
        <w:r>
          <w:rPr>
            <w:rStyle w:val="pln"/>
          </w:rPr>
          <w:t>getInstance</w:t>
        </w:r>
        <w:r>
          <w:rPr>
            <w:rStyle w:val="pun"/>
            <w:rFonts w:eastAsiaTheme="majorEastAsia"/>
          </w:rPr>
          <w:t>();</w:t>
        </w:r>
      </w:ins>
    </w:p>
    <w:p w:rsidR="005F4E07" w:rsidRDefault="005F4E07" w:rsidP="005F4E07">
      <w:pPr>
        <w:pStyle w:val="PrformatHTML"/>
        <w:rPr>
          <w:ins w:id="478" w:author="Unknown"/>
          <w:rStyle w:val="pln"/>
        </w:rPr>
      </w:pPr>
      <w:ins w:id="479" w:author="Unknown">
        <w:r>
          <w:rPr>
            <w:rStyle w:val="pln"/>
          </w:rPr>
          <w:t xml:space="preserve">    consumer</w:t>
        </w:r>
        <w:r>
          <w:rPr>
            <w:rStyle w:val="pun"/>
            <w:rFonts w:eastAsiaTheme="majorEastAsia"/>
          </w:rPr>
          <w:t>.</w:t>
        </w:r>
        <w:r>
          <w:rPr>
            <w:rStyle w:val="pln"/>
          </w:rPr>
          <w:t>poll</w:t>
        </w:r>
        <w:r>
          <w:rPr>
            <w:rStyle w:val="pun"/>
            <w:rFonts w:eastAsiaTheme="majorEastAsia"/>
          </w:rPr>
          <w:t>();</w:t>
        </w:r>
      </w:ins>
    </w:p>
    <w:p w:rsidR="005F4E07" w:rsidRDefault="005F4E07" w:rsidP="005F4E07">
      <w:pPr>
        <w:pStyle w:val="PrformatHTML"/>
        <w:rPr>
          <w:ins w:id="480" w:author="Unknown"/>
          <w:rStyle w:val="pln"/>
        </w:rPr>
      </w:pPr>
      <w:ins w:id="481" w:author="Unknown">
        <w:r>
          <w:rPr>
            <w:rStyle w:val="pln"/>
          </w:rPr>
          <w:t xml:space="preserve">  </w:t>
        </w:r>
        <w:r>
          <w:rPr>
            <w:rStyle w:val="pun"/>
            <w:rFonts w:eastAsiaTheme="majorEastAsia"/>
          </w:rPr>
          <w:t>}</w:t>
        </w:r>
      </w:ins>
    </w:p>
    <w:p w:rsidR="005F4E07" w:rsidRDefault="005F4E07" w:rsidP="005F4E07">
      <w:pPr>
        <w:pStyle w:val="PrformatHTML"/>
        <w:rPr>
          <w:ins w:id="482" w:author="Unknown"/>
          <w:rStyle w:val="pln"/>
        </w:rPr>
      </w:pPr>
      <w:ins w:id="483" w:author="Unknown">
        <w:r>
          <w:rPr>
            <w:rStyle w:val="pln"/>
          </w:rPr>
          <w:t xml:space="preserve"> </w:t>
        </w:r>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ParseException</w:t>
        </w:r>
        <w:r>
          <w:rPr>
            <w:rStyle w:val="pln"/>
          </w:rPr>
          <w:t xml:space="preserve"> e</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484" w:author="Unknown"/>
          <w:rStyle w:val="pln"/>
        </w:rPr>
      </w:pPr>
      <w:ins w:id="485" w:author="Unknown">
        <w:r>
          <w:rPr>
            <w:rStyle w:val="pln"/>
          </w:rPr>
          <w:t xml:space="preserve">    LOG</w:t>
        </w:r>
        <w:r>
          <w:rPr>
            <w:rStyle w:val="pun"/>
            <w:rFonts w:eastAsiaTheme="majorEastAsia"/>
          </w:rPr>
          <w:t>.</w:t>
        </w:r>
        <w:r>
          <w:rPr>
            <w:rStyle w:val="pln"/>
          </w:rPr>
          <w:t>error</w:t>
        </w:r>
        <w:r>
          <w:rPr>
            <w:rStyle w:val="pun"/>
            <w:rFonts w:eastAsiaTheme="majorEastAsia"/>
          </w:rPr>
          <w:t>(</w:t>
        </w:r>
        <w:r>
          <w:rPr>
            <w:rStyle w:val="str"/>
          </w:rPr>
          <w:t>"Error parsing command line options"</w:t>
        </w:r>
        <w:r>
          <w:rPr>
            <w:rStyle w:val="pun"/>
            <w:rFonts w:eastAsiaTheme="majorEastAsia"/>
          </w:rPr>
          <w:t>,</w:t>
        </w:r>
        <w:r>
          <w:rPr>
            <w:rStyle w:val="pln"/>
          </w:rPr>
          <w:t>e</w:t>
        </w:r>
        <w:r>
          <w:rPr>
            <w:rStyle w:val="pun"/>
            <w:rFonts w:eastAsiaTheme="majorEastAsia"/>
          </w:rPr>
          <w:t>);</w:t>
        </w:r>
      </w:ins>
    </w:p>
    <w:p w:rsidR="005F4E07" w:rsidRDefault="005F4E07" w:rsidP="005F4E07">
      <w:pPr>
        <w:pStyle w:val="PrformatHTML"/>
        <w:rPr>
          <w:ins w:id="486" w:author="Unknown"/>
          <w:rStyle w:val="pln"/>
        </w:rPr>
      </w:pPr>
      <w:ins w:id="487" w:author="Unknown">
        <w:r>
          <w:rPr>
            <w:rStyle w:val="pln"/>
          </w:rPr>
          <w:t xml:space="preserve">    </w:t>
        </w:r>
        <w:r>
          <w:rPr>
            <w:rStyle w:val="typ"/>
          </w:rPr>
          <w:t>HelpFormatter</w:t>
        </w:r>
        <w:r>
          <w:rPr>
            <w:rStyle w:val="pln"/>
          </w:rPr>
          <w:t xml:space="preserve"> formatter</w:t>
        </w:r>
        <w:r>
          <w:rPr>
            <w:rStyle w:val="pun"/>
            <w:rFonts w:eastAsiaTheme="majorEastAsia"/>
          </w:rPr>
          <w:t>=</w:t>
        </w:r>
        <w:r>
          <w:rPr>
            <w:rStyle w:val="kwd"/>
            <w:rFonts w:eastAsiaTheme="majorEastAsia"/>
          </w:rPr>
          <w:t>new</w:t>
        </w:r>
        <w:r>
          <w:rPr>
            <w:rStyle w:val="pln"/>
          </w:rPr>
          <w:t xml:space="preserve"> </w:t>
        </w:r>
        <w:r>
          <w:rPr>
            <w:rStyle w:val="typ"/>
          </w:rPr>
          <w:t>HelpFormatter</w:t>
        </w:r>
        <w:r>
          <w:rPr>
            <w:rStyle w:val="pun"/>
            <w:rFonts w:eastAsiaTheme="majorEastAsia"/>
          </w:rPr>
          <w:t>();</w:t>
        </w:r>
      </w:ins>
    </w:p>
    <w:p w:rsidR="005F4E07" w:rsidRDefault="005F4E07" w:rsidP="005F4E07">
      <w:pPr>
        <w:pStyle w:val="PrformatHTML"/>
        <w:rPr>
          <w:ins w:id="488" w:author="Unknown"/>
          <w:rStyle w:val="pln"/>
        </w:rPr>
      </w:pPr>
      <w:ins w:id="489" w:author="Unknown">
        <w:r>
          <w:rPr>
            <w:rStyle w:val="pln"/>
          </w:rPr>
          <w:t xml:space="preserve">    formatter</w:t>
        </w:r>
        <w:r>
          <w:rPr>
            <w:rStyle w:val="pun"/>
            <w:rFonts w:eastAsiaTheme="majorEastAsia"/>
          </w:rPr>
          <w:t>.</w:t>
        </w:r>
        <w:r>
          <w:rPr>
            <w:rStyle w:val="pln"/>
          </w:rPr>
          <w:t>printHelp</w:t>
        </w:r>
        <w:r>
          <w:rPr>
            <w:rStyle w:val="pun"/>
            <w:rFonts w:eastAsiaTheme="majorEastAsia"/>
          </w:rPr>
          <w:t>(</w:t>
        </w:r>
        <w:r>
          <w:rPr>
            <w:rStyle w:val="typ"/>
          </w:rPr>
          <w:t>KafkaHBaseConsumer</w:t>
        </w:r>
        <w:r>
          <w:rPr>
            <w:rStyle w:val="pun"/>
            <w:rFonts w:eastAsiaTheme="majorEastAsia"/>
          </w:rPr>
          <w:t>.</w:t>
        </w:r>
        <w:r>
          <w:rPr>
            <w:rStyle w:val="kwd"/>
            <w:rFonts w:eastAsiaTheme="majorEastAsia"/>
          </w:rPr>
          <w:t>class</w:t>
        </w:r>
        <w:r>
          <w:rPr>
            <w:rStyle w:val="pun"/>
            <w:rFonts w:eastAsiaTheme="majorEastAsia"/>
          </w:rPr>
          <w:t>.</w:t>
        </w:r>
        <w:r>
          <w:rPr>
            <w:rStyle w:val="pln"/>
          </w:rPr>
          <w:t>getName</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490" w:author="Unknown"/>
          <w:rStyle w:val="pln"/>
        </w:rPr>
      </w:pPr>
      <w:ins w:id="491" w:author="Unknown">
        <w:r>
          <w:rPr>
            <w:rStyle w:val="pln"/>
          </w:rPr>
          <w:t xml:space="preserve">  </w:t>
        </w:r>
        <w:r>
          <w:rPr>
            <w:rStyle w:val="pun"/>
            <w:rFonts w:eastAsiaTheme="majorEastAsia"/>
          </w:rPr>
          <w:t>}</w:t>
        </w:r>
      </w:ins>
    </w:p>
    <w:p w:rsidR="005F4E07" w:rsidRDefault="005F4E07" w:rsidP="005F4E07">
      <w:pPr>
        <w:pStyle w:val="PrformatHTML"/>
        <w:rPr>
          <w:ins w:id="492" w:author="Unknown"/>
          <w:rStyle w:val="pln"/>
        </w:rPr>
      </w:pPr>
      <w:ins w:id="493" w:author="Unknown">
        <w:r>
          <w:rPr>
            <w:rStyle w:val="pun"/>
            <w:rFonts w:eastAsiaTheme="majorEastAsia"/>
          </w:rPr>
          <w:t>}</w:t>
        </w:r>
      </w:ins>
    </w:p>
    <w:p w:rsidR="005F4E07" w:rsidRDefault="005F4E07" w:rsidP="005F4E07">
      <w:pPr>
        <w:pStyle w:val="PrformatHTML"/>
        <w:rPr>
          <w:ins w:id="494" w:author="Unknown"/>
        </w:rPr>
      </w:pPr>
      <w:ins w:id="495" w:author="Unknown">
        <w:r>
          <w:rPr>
            <w:rStyle w:val="pln"/>
          </w:rPr>
          <w:t xml:space="preserve"> </w:t>
        </w:r>
      </w:ins>
    </w:p>
    <w:p w:rsidR="005F4E07" w:rsidRDefault="005F4E07" w:rsidP="005F4E07">
      <w:pPr>
        <w:rPr>
          <w:ins w:id="496" w:author="Unknown"/>
        </w:rPr>
      </w:pPr>
    </w:p>
    <w:p w:rsidR="005F4E07" w:rsidRDefault="005F4E07" w:rsidP="005F4E07">
      <w:pPr>
        <w:pStyle w:val="NormalWeb"/>
        <w:shd w:val="clear" w:color="auto" w:fill="FCFCFC"/>
        <w:rPr>
          <w:ins w:id="497" w:author="Unknown"/>
          <w:b/>
          <w:bCs/>
          <w:color w:val="424345"/>
        </w:rPr>
      </w:pPr>
      <w:ins w:id="498" w:author="Unknown">
        <w:r>
          <w:rPr>
            <w:b/>
            <w:bCs/>
            <w:color w:val="424345"/>
          </w:rPr>
          <w:t>Code Example 12:</w:t>
        </w:r>
      </w:ins>
    </w:p>
    <w:p w:rsidR="005F4E07" w:rsidRDefault="005F4E07" w:rsidP="005F4E07">
      <w:pPr>
        <w:pStyle w:val="NormalWeb"/>
        <w:shd w:val="clear" w:color="auto" w:fill="FCFCFC"/>
        <w:rPr>
          <w:ins w:id="499" w:author="Unknown"/>
        </w:rPr>
      </w:pPr>
      <w:ins w:id="500" w:author="Unknown">
        <w:r>
          <w:t xml:space="preserve">From project </w:t>
        </w:r>
        <w:r>
          <w:rPr>
            <w:i/>
            <w:iCs/>
          </w:rPr>
          <w:t>bagheera</w:t>
        </w:r>
        <w:r>
          <w:t xml:space="preserve">, under directory </w:t>
        </w:r>
        <w:r>
          <w:rPr>
            <w:i/>
            <w:iCs/>
          </w:rPr>
          <w:t>/src/main/java/com/mozilla/bagheera/consumer/</w:t>
        </w:r>
        <w:r>
          <w:t xml:space="preserve">. </w:t>
        </w:r>
      </w:ins>
    </w:p>
    <w:p w:rsidR="005F4E07" w:rsidRDefault="005F4E07" w:rsidP="005F4E07">
      <w:pPr>
        <w:pStyle w:val="NormalWeb"/>
        <w:shd w:val="clear" w:color="auto" w:fill="FCFCFC"/>
        <w:rPr>
          <w:ins w:id="501" w:author="Unknown"/>
        </w:rPr>
      </w:pPr>
      <w:ins w:id="502" w:author="Unknown">
        <w:r>
          <w:t xml:space="preserve">Source </w:t>
        </w:r>
        <w:r>
          <w:rPr>
            <w:i/>
            <w:iCs/>
          </w:rPr>
          <w:t>KafkaLoggerConsumer.java</w:t>
        </w:r>
        <w:r>
          <w:t xml:space="preserve"> </w:t>
        </w:r>
      </w:ins>
    </w:p>
    <w:p w:rsidR="005F4E07" w:rsidRDefault="005F4E07" w:rsidP="005F4E07">
      <w:pPr>
        <w:pStyle w:val="PrformatHTML"/>
        <w:rPr>
          <w:ins w:id="503" w:author="Unknown"/>
          <w:rStyle w:val="pln"/>
        </w:rPr>
      </w:pPr>
      <w:ins w:id="504" w:author="Unknown">
        <w:r>
          <w:rPr>
            <w:rStyle w:val="kwd"/>
            <w:rFonts w:eastAsiaTheme="majorEastAsia"/>
          </w:rPr>
          <w:t>public</w:t>
        </w: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main</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ins>
    </w:p>
    <w:p w:rsidR="005F4E07" w:rsidRDefault="005F4E07" w:rsidP="005F4E07">
      <w:pPr>
        <w:pStyle w:val="PrformatHTML"/>
        <w:rPr>
          <w:ins w:id="505" w:author="Unknown"/>
          <w:rStyle w:val="pln"/>
        </w:rPr>
      </w:pPr>
      <w:ins w:id="506" w:author="Unknown">
        <w:r>
          <w:rPr>
            <w:rStyle w:val="pln"/>
          </w:rPr>
          <w:t xml:space="preserve">  </w:t>
        </w:r>
        <w:r>
          <w:rPr>
            <w:rStyle w:val="typ"/>
          </w:rPr>
          <w:t>OptionFactory</w:t>
        </w:r>
        <w:r>
          <w:rPr>
            <w:rStyle w:val="pln"/>
          </w:rPr>
          <w:t xml:space="preserve"> optFactory</w:t>
        </w:r>
        <w:r>
          <w:rPr>
            <w:rStyle w:val="pun"/>
            <w:rFonts w:eastAsiaTheme="majorEastAsia"/>
          </w:rPr>
          <w:t>=</w:t>
        </w:r>
        <w:r>
          <w:rPr>
            <w:rStyle w:val="typ"/>
          </w:rPr>
          <w:t>OptionFactory</w:t>
        </w:r>
        <w:r>
          <w:rPr>
            <w:rStyle w:val="pun"/>
            <w:rFonts w:eastAsiaTheme="majorEastAsia"/>
          </w:rPr>
          <w:t>.</w:t>
        </w:r>
        <w:r>
          <w:rPr>
            <w:rStyle w:val="pln"/>
          </w:rPr>
          <w:t>getInstance</w:t>
        </w:r>
        <w:r>
          <w:rPr>
            <w:rStyle w:val="pun"/>
            <w:rFonts w:eastAsiaTheme="majorEastAsia"/>
          </w:rPr>
          <w:t>();</w:t>
        </w:r>
      </w:ins>
    </w:p>
    <w:p w:rsidR="005F4E07" w:rsidRDefault="005F4E07" w:rsidP="005F4E07">
      <w:pPr>
        <w:pStyle w:val="PrformatHTML"/>
        <w:rPr>
          <w:ins w:id="507" w:author="Unknown"/>
          <w:rStyle w:val="pln"/>
        </w:rPr>
      </w:pPr>
      <w:ins w:id="508" w:author="Unknown">
        <w:r>
          <w:rPr>
            <w:rStyle w:val="pln"/>
          </w:rPr>
          <w:t xml:space="preserve">  </w:t>
        </w:r>
        <w:r>
          <w:rPr>
            <w:rStyle w:val="typ"/>
          </w:rPr>
          <w:t>Options</w:t>
        </w:r>
        <w:r>
          <w:rPr>
            <w:rStyle w:val="pln"/>
          </w:rPr>
          <w:t xml:space="preserve"> options</w:t>
        </w:r>
        <w:r>
          <w:rPr>
            <w:rStyle w:val="pun"/>
            <w:rFonts w:eastAsiaTheme="majorEastAsia"/>
          </w:rPr>
          <w:t>=</w:t>
        </w:r>
        <w:r>
          <w:rPr>
            <w:rStyle w:val="typ"/>
          </w:rPr>
          <w:t>KafkaConsumer</w:t>
        </w:r>
        <w:r>
          <w:rPr>
            <w:rStyle w:val="pun"/>
            <w:rFonts w:eastAsiaTheme="majorEastAsia"/>
          </w:rPr>
          <w:t>.</w:t>
        </w:r>
        <w:r>
          <w:rPr>
            <w:rStyle w:val="pln"/>
          </w:rPr>
          <w:t>getOptions</w:t>
        </w:r>
        <w:r>
          <w:rPr>
            <w:rStyle w:val="pun"/>
            <w:rFonts w:eastAsiaTheme="majorEastAsia"/>
          </w:rPr>
          <w:t>();</w:t>
        </w:r>
      </w:ins>
    </w:p>
    <w:p w:rsidR="005F4E07" w:rsidRDefault="005F4E07" w:rsidP="005F4E07">
      <w:pPr>
        <w:pStyle w:val="PrformatHTML"/>
        <w:rPr>
          <w:ins w:id="509" w:author="Unknown"/>
          <w:rStyle w:val="pln"/>
        </w:rPr>
      </w:pPr>
      <w:ins w:id="510"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pln"/>
          </w:rPr>
          <w:t>optFactory</w:t>
        </w:r>
        <w:r>
          <w:rPr>
            <w:rStyle w:val="pun"/>
            <w:rFonts w:eastAsiaTheme="majorEastAsia"/>
          </w:rPr>
          <w:t>.</w:t>
        </w:r>
        <w:r>
          <w:rPr>
            <w:rStyle w:val="pln"/>
          </w:rPr>
          <w:t>create</w:t>
        </w:r>
        <w:r>
          <w:rPr>
            <w:rStyle w:val="pun"/>
            <w:rFonts w:eastAsiaTheme="majorEastAsia"/>
          </w:rPr>
          <w:t>(</w:t>
        </w:r>
        <w:r>
          <w:rPr>
            <w:rStyle w:val="str"/>
          </w:rPr>
          <w:t>"lv"</w:t>
        </w:r>
        <w:r>
          <w:rPr>
            <w:rStyle w:val="pun"/>
            <w:rFonts w:eastAsiaTheme="majorEastAsia"/>
          </w:rPr>
          <w:t>,</w:t>
        </w:r>
        <w:r>
          <w:rPr>
            <w:rStyle w:val="str"/>
          </w:rPr>
          <w:t>"logvalues"</w:t>
        </w:r>
        <w:r>
          <w:rPr>
            <w:rStyle w:val="pun"/>
            <w:rFonts w:eastAsiaTheme="majorEastAsia"/>
          </w:rPr>
          <w:t>,</w:t>
        </w:r>
        <w:r>
          <w:rPr>
            <w:rStyle w:val="kwd"/>
            <w:rFonts w:eastAsiaTheme="majorEastAsia"/>
          </w:rPr>
          <w:t>false</w:t>
        </w:r>
        <w:r>
          <w:rPr>
            <w:rStyle w:val="pun"/>
            <w:rFonts w:eastAsiaTheme="majorEastAsia"/>
          </w:rPr>
          <w:t>,</w:t>
        </w:r>
        <w:r>
          <w:rPr>
            <w:rStyle w:val="str"/>
          </w:rPr>
          <w:t>"Log values."</w:t>
        </w:r>
        <w:r>
          <w:rPr>
            <w:rStyle w:val="pun"/>
            <w:rFonts w:eastAsiaTheme="majorEastAsia"/>
          </w:rPr>
          <w:t>));</w:t>
        </w:r>
      </w:ins>
    </w:p>
    <w:p w:rsidR="005F4E07" w:rsidRDefault="005F4E07" w:rsidP="005F4E07">
      <w:pPr>
        <w:pStyle w:val="PrformatHTML"/>
        <w:rPr>
          <w:ins w:id="511" w:author="Unknown"/>
          <w:rStyle w:val="pln"/>
        </w:rPr>
      </w:pPr>
      <w:ins w:id="512" w:author="Unknown">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GnuParser</w:t>
        </w:r>
        <w:r>
          <w:rPr>
            <w:rStyle w:val="pun"/>
            <w:rFonts w:eastAsiaTheme="majorEastAsia"/>
          </w:rPr>
          <w:t>();</w:t>
        </w:r>
      </w:ins>
    </w:p>
    <w:p w:rsidR="005F4E07" w:rsidRDefault="005F4E07" w:rsidP="005F4E07">
      <w:pPr>
        <w:pStyle w:val="PrformatHTML"/>
        <w:rPr>
          <w:ins w:id="513" w:author="Unknown"/>
          <w:rStyle w:val="pln"/>
        </w:rPr>
      </w:pPr>
      <w:ins w:id="514" w:author="Unknown">
        <w:r>
          <w:rPr>
            <w:rStyle w:val="pln"/>
          </w:rPr>
          <w:t xml:space="preserve">  </w:t>
        </w:r>
        <w:r>
          <w:rPr>
            <w:rStyle w:val="typ"/>
          </w:rPr>
          <w:t>ShutdownHook</w:t>
        </w:r>
        <w:r>
          <w:rPr>
            <w:rStyle w:val="pln"/>
          </w:rPr>
          <w:t xml:space="preserve"> sh</w:t>
        </w:r>
        <w:r>
          <w:rPr>
            <w:rStyle w:val="pun"/>
            <w:rFonts w:eastAsiaTheme="majorEastAsia"/>
          </w:rPr>
          <w:t>=</w:t>
        </w:r>
        <w:r>
          <w:rPr>
            <w:rStyle w:val="typ"/>
          </w:rPr>
          <w:t>ShutdownHook</w:t>
        </w:r>
        <w:r>
          <w:rPr>
            <w:rStyle w:val="pun"/>
            <w:rFonts w:eastAsiaTheme="majorEastAsia"/>
          </w:rPr>
          <w:t>.</w:t>
        </w:r>
        <w:r>
          <w:rPr>
            <w:rStyle w:val="pln"/>
          </w:rPr>
          <w:t>getInstance</w:t>
        </w:r>
        <w:r>
          <w:rPr>
            <w:rStyle w:val="pun"/>
            <w:rFonts w:eastAsiaTheme="majorEastAsia"/>
          </w:rPr>
          <w:t>();</w:t>
        </w:r>
      </w:ins>
    </w:p>
    <w:p w:rsidR="005F4E07" w:rsidRDefault="005F4E07" w:rsidP="005F4E07">
      <w:pPr>
        <w:pStyle w:val="PrformatHTML"/>
        <w:rPr>
          <w:ins w:id="515" w:author="Unknown"/>
          <w:rStyle w:val="pln"/>
        </w:rPr>
      </w:pPr>
      <w:ins w:id="516" w:author="Unknown">
        <w:r>
          <w:rPr>
            <w:rStyle w:val="pln"/>
          </w:rPr>
          <w:t xml:space="preserve">  </w:t>
        </w:r>
        <w:r>
          <w:rPr>
            <w:rStyle w:val="kwd"/>
            <w:rFonts w:eastAsiaTheme="majorEastAsia"/>
          </w:rPr>
          <w:t>try</w:t>
        </w:r>
        <w:r>
          <w:rPr>
            <w:rStyle w:val="pln"/>
          </w:rPr>
          <w:t xml:space="preserve"> </w:t>
        </w:r>
        <w:r>
          <w:rPr>
            <w:rStyle w:val="pun"/>
            <w:rFonts w:eastAsiaTheme="majorEastAsia"/>
          </w:rPr>
          <w:t>{</w:t>
        </w:r>
      </w:ins>
    </w:p>
    <w:p w:rsidR="005F4E07" w:rsidRDefault="005F4E07" w:rsidP="005F4E07">
      <w:pPr>
        <w:pStyle w:val="PrformatHTML"/>
        <w:rPr>
          <w:ins w:id="517" w:author="Unknown"/>
          <w:rStyle w:val="pln"/>
        </w:rPr>
      </w:pPr>
      <w:ins w:id="518" w:author="Unknown">
        <w:r>
          <w:rPr>
            <w:rStyle w:val="pln"/>
          </w:rPr>
          <w:t xml:space="preserve">    </w:t>
        </w:r>
        <w:r>
          <w:rPr>
            <w:rStyle w:val="typ"/>
          </w:rPr>
          <w:t>CommandLine</w:t>
        </w:r>
        <w:r>
          <w:rPr>
            <w:rStyle w:val="pln"/>
          </w:rPr>
          <w:t xml:space="preserve"> cmd</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options</w:t>
        </w:r>
        <w:r>
          <w:rPr>
            <w:rStyle w:val="pun"/>
            <w:rFonts w:eastAsiaTheme="majorEastAsia"/>
          </w:rPr>
          <w:t>,</w:t>
        </w:r>
        <w:r>
          <w:rPr>
            <w:rStyle w:val="pln"/>
          </w:rPr>
          <w:t>args</w:t>
        </w:r>
        <w:r>
          <w:rPr>
            <w:rStyle w:val="pun"/>
            <w:rFonts w:eastAsiaTheme="majorEastAsia"/>
          </w:rPr>
          <w:t>);</w:t>
        </w:r>
      </w:ins>
    </w:p>
    <w:p w:rsidR="005F4E07" w:rsidRDefault="005F4E07" w:rsidP="005F4E07">
      <w:pPr>
        <w:pStyle w:val="PrformatHTML"/>
        <w:rPr>
          <w:ins w:id="519" w:author="Unknown"/>
          <w:rStyle w:val="pln"/>
        </w:rPr>
      </w:pPr>
      <w:ins w:id="520" w:author="Unknown">
        <w:r>
          <w:rPr>
            <w:rStyle w:val="pln"/>
          </w:rPr>
          <w:t xml:space="preserve">    </w:t>
        </w:r>
        <w:r>
          <w:rPr>
            <w:rStyle w:val="kwd"/>
            <w:rFonts w:eastAsiaTheme="majorEastAsia"/>
          </w:rPr>
          <w:t>final</w:t>
        </w:r>
        <w:r>
          <w:rPr>
            <w:rStyle w:val="pln"/>
          </w:rPr>
          <w:t xml:space="preserve"> </w:t>
        </w:r>
        <w:r>
          <w:rPr>
            <w:rStyle w:val="typ"/>
          </w:rPr>
          <w:t>KafkaConsumer</w:t>
        </w:r>
        <w:r>
          <w:rPr>
            <w:rStyle w:val="pln"/>
          </w:rPr>
          <w:t xml:space="preserve"> consumer</w:t>
        </w:r>
        <w:r>
          <w:rPr>
            <w:rStyle w:val="pun"/>
            <w:rFonts w:eastAsiaTheme="majorEastAsia"/>
          </w:rPr>
          <w:t>=</w:t>
        </w:r>
        <w:r>
          <w:rPr>
            <w:rStyle w:val="typ"/>
          </w:rPr>
          <w:t>KafkaConsumer</w:t>
        </w:r>
        <w:r>
          <w:rPr>
            <w:rStyle w:val="pun"/>
            <w:rFonts w:eastAsiaTheme="majorEastAsia"/>
          </w:rPr>
          <w:t>.</w:t>
        </w:r>
        <w:r>
          <w:rPr>
            <w:rStyle w:val="pln"/>
          </w:rPr>
          <w:t>fromOptions</w:t>
        </w:r>
        <w:r>
          <w:rPr>
            <w:rStyle w:val="pun"/>
            <w:rFonts w:eastAsiaTheme="majorEastAsia"/>
          </w:rPr>
          <w:t>(</w:t>
        </w:r>
        <w:r>
          <w:rPr>
            <w:rStyle w:val="pln"/>
          </w:rPr>
          <w:t>cmd</w:t>
        </w:r>
        <w:r>
          <w:rPr>
            <w:rStyle w:val="pun"/>
            <w:rFonts w:eastAsiaTheme="majorEastAsia"/>
          </w:rPr>
          <w:t>);</w:t>
        </w:r>
      </w:ins>
    </w:p>
    <w:p w:rsidR="005F4E07" w:rsidRDefault="005F4E07" w:rsidP="005F4E07">
      <w:pPr>
        <w:pStyle w:val="PrformatHTML"/>
        <w:rPr>
          <w:ins w:id="521" w:author="Unknown"/>
          <w:rStyle w:val="pln"/>
        </w:rPr>
      </w:pPr>
      <w:ins w:id="522" w:author="Unknown">
        <w:r>
          <w:rPr>
            <w:rStyle w:val="pln"/>
          </w:rPr>
          <w:t xml:space="preserve">    sh</w:t>
        </w:r>
        <w:r>
          <w:rPr>
            <w:rStyle w:val="pun"/>
            <w:rFonts w:eastAsiaTheme="majorEastAsia"/>
          </w:rPr>
          <w:t>.</w:t>
        </w:r>
        <w:r>
          <w:rPr>
            <w:rStyle w:val="pln"/>
          </w:rPr>
          <w:t>addFirst</w:t>
        </w:r>
        <w:r>
          <w:rPr>
            <w:rStyle w:val="pun"/>
            <w:rFonts w:eastAsiaTheme="majorEastAsia"/>
          </w:rPr>
          <w:t>(</w:t>
        </w:r>
        <w:r>
          <w:rPr>
            <w:rStyle w:val="pln"/>
          </w:rPr>
          <w:t>consumer</w:t>
        </w:r>
        <w:r>
          <w:rPr>
            <w:rStyle w:val="pun"/>
            <w:rFonts w:eastAsiaTheme="majorEastAsia"/>
          </w:rPr>
          <w:t>);</w:t>
        </w:r>
      </w:ins>
    </w:p>
    <w:p w:rsidR="005F4E07" w:rsidRDefault="005F4E07" w:rsidP="005F4E07">
      <w:pPr>
        <w:pStyle w:val="PrformatHTML"/>
        <w:rPr>
          <w:ins w:id="523" w:author="Unknown"/>
          <w:rStyle w:val="pln"/>
        </w:rPr>
      </w:pPr>
      <w:ins w:id="524" w:author="Unknown">
        <w:r>
          <w:rPr>
            <w:rStyle w:val="pln"/>
          </w:rPr>
          <w:t xml:space="preserve">    </w:t>
        </w:r>
        <w:r>
          <w:rPr>
            <w:rStyle w:val="kwd"/>
            <w:rFonts w:eastAsiaTheme="majorEastAsia"/>
          </w:rPr>
          <w:t>final</w:t>
        </w:r>
        <w:r>
          <w:rPr>
            <w:rStyle w:val="pln"/>
          </w:rPr>
          <w:t xml:space="preserve"> </w:t>
        </w:r>
        <w:r>
          <w:rPr>
            <w:rStyle w:val="typ"/>
          </w:rPr>
          <w:t>KeyValueSink</w:t>
        </w:r>
        <w:r>
          <w:rPr>
            <w:rStyle w:val="pln"/>
          </w:rPr>
          <w:t xml:space="preserve"> sink</w:t>
        </w:r>
        <w:r>
          <w:rPr>
            <w:rStyle w:val="pun"/>
            <w:rFonts w:eastAsiaTheme="majorEastAsia"/>
          </w:rPr>
          <w:t>=</w:t>
        </w:r>
        <w:r>
          <w:rPr>
            <w:rStyle w:val="kwd"/>
            <w:rFonts w:eastAsiaTheme="majorEastAsia"/>
          </w:rPr>
          <w:t>new</w:t>
        </w:r>
        <w:r>
          <w:rPr>
            <w:rStyle w:val="pln"/>
          </w:rPr>
          <w:t xml:space="preserve"> </w:t>
        </w:r>
        <w:r>
          <w:rPr>
            <w:rStyle w:val="typ"/>
          </w:rPr>
          <w:t>LoggerSink</w:t>
        </w:r>
        <w:r>
          <w:rPr>
            <w:rStyle w:val="pun"/>
            <w:rFonts w:eastAsiaTheme="majorEastAsia"/>
          </w:rPr>
          <w:t>(</w:t>
        </w:r>
        <w:r>
          <w:rPr>
            <w:rStyle w:val="typ"/>
          </w:rPr>
          <w:t>Boolean</w:t>
        </w:r>
        <w:r>
          <w:rPr>
            <w:rStyle w:val="pun"/>
            <w:rFonts w:eastAsiaTheme="majorEastAsia"/>
          </w:rPr>
          <w:t>.</w:t>
        </w:r>
        <w:r>
          <w:rPr>
            <w:rStyle w:val="pln"/>
          </w:rPr>
          <w:t>parseBoolean</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str"/>
          </w:rPr>
          <w:t>"logvalues"</w:t>
        </w:r>
        <w:r>
          <w:rPr>
            <w:rStyle w:val="pun"/>
            <w:rFonts w:eastAsiaTheme="majorEastAsia"/>
          </w:rPr>
          <w:t>,</w:t>
        </w:r>
        <w:r>
          <w:rPr>
            <w:rStyle w:val="str"/>
          </w:rPr>
          <w:t>"false"</w:t>
        </w:r>
        <w:r>
          <w:rPr>
            <w:rStyle w:val="pun"/>
            <w:rFonts w:eastAsiaTheme="majorEastAsia"/>
          </w:rPr>
          <w:t>)));</w:t>
        </w:r>
      </w:ins>
    </w:p>
    <w:p w:rsidR="005F4E07" w:rsidRDefault="005F4E07" w:rsidP="005F4E07">
      <w:pPr>
        <w:pStyle w:val="PrformatHTML"/>
        <w:rPr>
          <w:ins w:id="525" w:author="Unknown"/>
          <w:rStyle w:val="pln"/>
        </w:rPr>
      </w:pPr>
      <w:ins w:id="526" w:author="Unknown">
        <w:r>
          <w:rPr>
            <w:rStyle w:val="pln"/>
          </w:rPr>
          <w:t xml:space="preserve">    sh</w:t>
        </w:r>
        <w:r>
          <w:rPr>
            <w:rStyle w:val="pun"/>
            <w:rFonts w:eastAsiaTheme="majorEastAsia"/>
          </w:rPr>
          <w:t>.</w:t>
        </w:r>
        <w:r>
          <w:rPr>
            <w:rStyle w:val="pln"/>
          </w:rPr>
          <w:t>addLast</w:t>
        </w:r>
        <w:r>
          <w:rPr>
            <w:rStyle w:val="pun"/>
            <w:rFonts w:eastAsiaTheme="majorEastAsia"/>
          </w:rPr>
          <w:t>(</w:t>
        </w:r>
        <w:r>
          <w:rPr>
            <w:rStyle w:val="pln"/>
          </w:rPr>
          <w:t>sink</w:t>
        </w:r>
        <w:r>
          <w:rPr>
            <w:rStyle w:val="pun"/>
            <w:rFonts w:eastAsiaTheme="majorEastAsia"/>
          </w:rPr>
          <w:t>);</w:t>
        </w:r>
      </w:ins>
    </w:p>
    <w:p w:rsidR="005F4E07" w:rsidRDefault="005F4E07" w:rsidP="005F4E07">
      <w:pPr>
        <w:pStyle w:val="PrformatHTML"/>
        <w:rPr>
          <w:ins w:id="527" w:author="Unknown"/>
          <w:rStyle w:val="pln"/>
        </w:rPr>
      </w:pPr>
      <w:ins w:id="528" w:author="Unknown">
        <w:r>
          <w:rPr>
            <w:rStyle w:val="pln"/>
          </w:rPr>
          <w:t xml:space="preserve">    consumer</w:t>
        </w:r>
        <w:r>
          <w:rPr>
            <w:rStyle w:val="pun"/>
            <w:rFonts w:eastAsiaTheme="majorEastAsia"/>
          </w:rPr>
          <w:t>.</w:t>
        </w:r>
        <w:r>
          <w:rPr>
            <w:rStyle w:val="pln"/>
          </w:rPr>
          <w:t>setSink</w:t>
        </w:r>
        <w:r>
          <w:rPr>
            <w:rStyle w:val="pun"/>
            <w:rFonts w:eastAsiaTheme="majorEastAsia"/>
          </w:rPr>
          <w:t>(</w:t>
        </w:r>
        <w:r>
          <w:rPr>
            <w:rStyle w:val="pln"/>
          </w:rPr>
          <w:t>sink</w:t>
        </w:r>
        <w:r>
          <w:rPr>
            <w:rStyle w:val="pun"/>
            <w:rFonts w:eastAsiaTheme="majorEastAsia"/>
          </w:rPr>
          <w:t>);</w:t>
        </w:r>
      </w:ins>
    </w:p>
    <w:p w:rsidR="005F4E07" w:rsidRDefault="005F4E07" w:rsidP="005F4E07">
      <w:pPr>
        <w:pStyle w:val="PrformatHTML"/>
        <w:rPr>
          <w:ins w:id="529" w:author="Unknown"/>
          <w:rStyle w:val="pln"/>
        </w:rPr>
      </w:pPr>
      <w:ins w:id="530" w:author="Unknown">
        <w:r>
          <w:rPr>
            <w:rStyle w:val="pln"/>
          </w:rPr>
          <w:t xml:space="preserve">    </w:t>
        </w:r>
        <w:r>
          <w:rPr>
            <w:rStyle w:val="typ"/>
          </w:rPr>
          <w:t>MetricsManager</w:t>
        </w:r>
        <w:r>
          <w:rPr>
            <w:rStyle w:val="pun"/>
            <w:rFonts w:eastAsiaTheme="majorEastAsia"/>
          </w:rPr>
          <w:t>.</w:t>
        </w:r>
        <w:r>
          <w:rPr>
            <w:rStyle w:val="pln"/>
          </w:rPr>
          <w:t>getInstance</w:t>
        </w:r>
        <w:r>
          <w:rPr>
            <w:rStyle w:val="pun"/>
            <w:rFonts w:eastAsiaTheme="majorEastAsia"/>
          </w:rPr>
          <w:t>();</w:t>
        </w:r>
      </w:ins>
    </w:p>
    <w:p w:rsidR="005F4E07" w:rsidRDefault="005F4E07" w:rsidP="005F4E07">
      <w:pPr>
        <w:pStyle w:val="PrformatHTML"/>
        <w:rPr>
          <w:ins w:id="531" w:author="Unknown"/>
          <w:rStyle w:val="pln"/>
        </w:rPr>
      </w:pPr>
      <w:ins w:id="532" w:author="Unknown">
        <w:r>
          <w:rPr>
            <w:rStyle w:val="pln"/>
          </w:rPr>
          <w:t xml:space="preserve">    consumer</w:t>
        </w:r>
        <w:r>
          <w:rPr>
            <w:rStyle w:val="pun"/>
            <w:rFonts w:eastAsiaTheme="majorEastAsia"/>
          </w:rPr>
          <w:t>.</w:t>
        </w:r>
        <w:r>
          <w:rPr>
            <w:rStyle w:val="pln"/>
          </w:rPr>
          <w:t>poll</w:t>
        </w:r>
        <w:r>
          <w:rPr>
            <w:rStyle w:val="pun"/>
            <w:rFonts w:eastAsiaTheme="majorEastAsia"/>
          </w:rPr>
          <w:t>();</w:t>
        </w:r>
      </w:ins>
    </w:p>
    <w:p w:rsidR="005F4E07" w:rsidRDefault="005F4E07" w:rsidP="005F4E07">
      <w:pPr>
        <w:pStyle w:val="PrformatHTML"/>
        <w:rPr>
          <w:ins w:id="533" w:author="Unknown"/>
          <w:rStyle w:val="pln"/>
        </w:rPr>
      </w:pPr>
      <w:ins w:id="534" w:author="Unknown">
        <w:r>
          <w:rPr>
            <w:rStyle w:val="pln"/>
          </w:rPr>
          <w:t xml:space="preserve">  </w:t>
        </w:r>
        <w:r>
          <w:rPr>
            <w:rStyle w:val="pun"/>
            <w:rFonts w:eastAsiaTheme="majorEastAsia"/>
          </w:rPr>
          <w:t>}</w:t>
        </w:r>
      </w:ins>
    </w:p>
    <w:p w:rsidR="005F4E07" w:rsidRDefault="005F4E07" w:rsidP="005F4E07">
      <w:pPr>
        <w:pStyle w:val="PrformatHTML"/>
        <w:rPr>
          <w:ins w:id="535" w:author="Unknown"/>
          <w:rStyle w:val="pln"/>
        </w:rPr>
      </w:pPr>
      <w:ins w:id="536" w:author="Unknown">
        <w:r>
          <w:rPr>
            <w:rStyle w:val="pln"/>
          </w:rPr>
          <w:t xml:space="preserve"> </w:t>
        </w:r>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ParseException</w:t>
        </w:r>
        <w:r>
          <w:rPr>
            <w:rStyle w:val="pln"/>
          </w:rPr>
          <w:t xml:space="preserve"> e</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537" w:author="Unknown"/>
          <w:rStyle w:val="pln"/>
        </w:rPr>
      </w:pPr>
      <w:ins w:id="538" w:author="Unknown">
        <w:r>
          <w:rPr>
            <w:rStyle w:val="pln"/>
          </w:rPr>
          <w:t xml:space="preserve">    LOG</w:t>
        </w:r>
        <w:r>
          <w:rPr>
            <w:rStyle w:val="pun"/>
            <w:rFonts w:eastAsiaTheme="majorEastAsia"/>
          </w:rPr>
          <w:t>.</w:t>
        </w:r>
        <w:r>
          <w:rPr>
            <w:rStyle w:val="pln"/>
          </w:rPr>
          <w:t>error</w:t>
        </w:r>
        <w:r>
          <w:rPr>
            <w:rStyle w:val="pun"/>
            <w:rFonts w:eastAsiaTheme="majorEastAsia"/>
          </w:rPr>
          <w:t>(</w:t>
        </w:r>
        <w:r>
          <w:rPr>
            <w:rStyle w:val="str"/>
          </w:rPr>
          <w:t>"Error parsing command line options"</w:t>
        </w:r>
        <w:r>
          <w:rPr>
            <w:rStyle w:val="pun"/>
            <w:rFonts w:eastAsiaTheme="majorEastAsia"/>
          </w:rPr>
          <w:t>,</w:t>
        </w:r>
        <w:r>
          <w:rPr>
            <w:rStyle w:val="pln"/>
          </w:rPr>
          <w:t>e</w:t>
        </w:r>
        <w:r>
          <w:rPr>
            <w:rStyle w:val="pun"/>
            <w:rFonts w:eastAsiaTheme="majorEastAsia"/>
          </w:rPr>
          <w:t>);</w:t>
        </w:r>
      </w:ins>
    </w:p>
    <w:p w:rsidR="005F4E07" w:rsidRDefault="005F4E07" w:rsidP="005F4E07">
      <w:pPr>
        <w:pStyle w:val="PrformatHTML"/>
        <w:rPr>
          <w:ins w:id="539" w:author="Unknown"/>
          <w:rStyle w:val="pln"/>
        </w:rPr>
      </w:pPr>
      <w:ins w:id="540" w:author="Unknown">
        <w:r>
          <w:rPr>
            <w:rStyle w:val="pln"/>
          </w:rPr>
          <w:t xml:space="preserve">    </w:t>
        </w:r>
        <w:r>
          <w:rPr>
            <w:rStyle w:val="typ"/>
          </w:rPr>
          <w:t>HelpFormatter</w:t>
        </w:r>
        <w:r>
          <w:rPr>
            <w:rStyle w:val="pln"/>
          </w:rPr>
          <w:t xml:space="preserve"> formatter</w:t>
        </w:r>
        <w:r>
          <w:rPr>
            <w:rStyle w:val="pun"/>
            <w:rFonts w:eastAsiaTheme="majorEastAsia"/>
          </w:rPr>
          <w:t>=</w:t>
        </w:r>
        <w:r>
          <w:rPr>
            <w:rStyle w:val="kwd"/>
            <w:rFonts w:eastAsiaTheme="majorEastAsia"/>
          </w:rPr>
          <w:t>new</w:t>
        </w:r>
        <w:r>
          <w:rPr>
            <w:rStyle w:val="pln"/>
          </w:rPr>
          <w:t xml:space="preserve"> </w:t>
        </w:r>
        <w:r>
          <w:rPr>
            <w:rStyle w:val="typ"/>
          </w:rPr>
          <w:t>HelpFormatter</w:t>
        </w:r>
        <w:r>
          <w:rPr>
            <w:rStyle w:val="pun"/>
            <w:rFonts w:eastAsiaTheme="majorEastAsia"/>
          </w:rPr>
          <w:t>();</w:t>
        </w:r>
      </w:ins>
    </w:p>
    <w:p w:rsidR="005F4E07" w:rsidRDefault="005F4E07" w:rsidP="005F4E07">
      <w:pPr>
        <w:pStyle w:val="PrformatHTML"/>
        <w:rPr>
          <w:ins w:id="541" w:author="Unknown"/>
          <w:rStyle w:val="pln"/>
        </w:rPr>
      </w:pPr>
      <w:ins w:id="542" w:author="Unknown">
        <w:r>
          <w:rPr>
            <w:rStyle w:val="pln"/>
          </w:rPr>
          <w:t xml:space="preserve">    formatter</w:t>
        </w:r>
        <w:r>
          <w:rPr>
            <w:rStyle w:val="pun"/>
            <w:rFonts w:eastAsiaTheme="majorEastAsia"/>
          </w:rPr>
          <w:t>.</w:t>
        </w:r>
        <w:r>
          <w:rPr>
            <w:rStyle w:val="pln"/>
          </w:rPr>
          <w:t>printHelp</w:t>
        </w:r>
        <w:r>
          <w:rPr>
            <w:rStyle w:val="pun"/>
            <w:rFonts w:eastAsiaTheme="majorEastAsia"/>
          </w:rPr>
          <w:t>(</w:t>
        </w:r>
        <w:r>
          <w:rPr>
            <w:rStyle w:val="typ"/>
          </w:rPr>
          <w:t>KafkaHBaseConsumer</w:t>
        </w:r>
        <w:r>
          <w:rPr>
            <w:rStyle w:val="pun"/>
            <w:rFonts w:eastAsiaTheme="majorEastAsia"/>
          </w:rPr>
          <w:t>.</w:t>
        </w:r>
        <w:r>
          <w:rPr>
            <w:rStyle w:val="kwd"/>
            <w:rFonts w:eastAsiaTheme="majorEastAsia"/>
          </w:rPr>
          <w:t>class</w:t>
        </w:r>
        <w:r>
          <w:rPr>
            <w:rStyle w:val="pun"/>
            <w:rFonts w:eastAsiaTheme="majorEastAsia"/>
          </w:rPr>
          <w:t>.</w:t>
        </w:r>
        <w:r>
          <w:rPr>
            <w:rStyle w:val="pln"/>
          </w:rPr>
          <w:t>getName</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543" w:author="Unknown"/>
          <w:rStyle w:val="pln"/>
        </w:rPr>
      </w:pPr>
      <w:ins w:id="544" w:author="Unknown">
        <w:r>
          <w:rPr>
            <w:rStyle w:val="pln"/>
          </w:rPr>
          <w:t xml:space="preserve">  </w:t>
        </w:r>
        <w:r>
          <w:rPr>
            <w:rStyle w:val="pun"/>
            <w:rFonts w:eastAsiaTheme="majorEastAsia"/>
          </w:rPr>
          <w:t>}</w:t>
        </w:r>
      </w:ins>
    </w:p>
    <w:p w:rsidR="005F4E07" w:rsidRDefault="005F4E07" w:rsidP="005F4E07">
      <w:pPr>
        <w:pStyle w:val="PrformatHTML"/>
        <w:rPr>
          <w:ins w:id="545" w:author="Unknown"/>
          <w:rStyle w:val="pln"/>
        </w:rPr>
      </w:pPr>
      <w:ins w:id="546" w:author="Unknown">
        <w:r>
          <w:rPr>
            <w:rStyle w:val="pun"/>
            <w:rFonts w:eastAsiaTheme="majorEastAsia"/>
          </w:rPr>
          <w:t>}</w:t>
        </w:r>
      </w:ins>
    </w:p>
    <w:p w:rsidR="005F4E07" w:rsidRDefault="005F4E07" w:rsidP="005F4E07">
      <w:pPr>
        <w:pStyle w:val="PrformatHTML"/>
        <w:rPr>
          <w:ins w:id="547" w:author="Unknown"/>
        </w:rPr>
      </w:pPr>
      <w:ins w:id="548" w:author="Unknown">
        <w:r>
          <w:rPr>
            <w:rStyle w:val="pln"/>
          </w:rPr>
          <w:t xml:space="preserve"> </w:t>
        </w:r>
      </w:ins>
    </w:p>
    <w:p w:rsidR="005F4E07" w:rsidRDefault="005F4E07" w:rsidP="005F4E07">
      <w:pPr>
        <w:rPr>
          <w:ins w:id="549" w:author="Unknown"/>
        </w:rPr>
      </w:pPr>
    </w:p>
    <w:p w:rsidR="005F4E07" w:rsidRDefault="005F4E07" w:rsidP="005F4E07">
      <w:pPr>
        <w:pStyle w:val="NormalWeb"/>
        <w:shd w:val="clear" w:color="auto" w:fill="FCFCFC"/>
        <w:rPr>
          <w:ins w:id="550" w:author="Unknown"/>
          <w:b/>
          <w:bCs/>
          <w:color w:val="424345"/>
        </w:rPr>
      </w:pPr>
      <w:ins w:id="551" w:author="Unknown">
        <w:r>
          <w:rPr>
            <w:b/>
            <w:bCs/>
            <w:color w:val="424345"/>
          </w:rPr>
          <w:t>Code Example 13:</w:t>
        </w:r>
      </w:ins>
    </w:p>
    <w:p w:rsidR="005F4E07" w:rsidRDefault="005F4E07" w:rsidP="005F4E07">
      <w:pPr>
        <w:pStyle w:val="NormalWeb"/>
        <w:shd w:val="clear" w:color="auto" w:fill="FCFCFC"/>
        <w:rPr>
          <w:ins w:id="552" w:author="Unknown"/>
        </w:rPr>
      </w:pPr>
      <w:ins w:id="553" w:author="Unknown">
        <w:r>
          <w:t xml:space="preserve">From project </w:t>
        </w:r>
        <w:r>
          <w:rPr>
            <w:i/>
            <w:iCs/>
          </w:rPr>
          <w:t>bagheera</w:t>
        </w:r>
        <w:r>
          <w:t xml:space="preserve">, under directory </w:t>
        </w:r>
        <w:r>
          <w:rPr>
            <w:i/>
            <w:iCs/>
          </w:rPr>
          <w:t>/src/main/java/com/mozilla/bagheera/consumer/</w:t>
        </w:r>
        <w:r>
          <w:t xml:space="preserve">. </w:t>
        </w:r>
      </w:ins>
    </w:p>
    <w:p w:rsidR="005F4E07" w:rsidRDefault="005F4E07" w:rsidP="005F4E07">
      <w:pPr>
        <w:pStyle w:val="NormalWeb"/>
        <w:shd w:val="clear" w:color="auto" w:fill="FCFCFC"/>
        <w:rPr>
          <w:ins w:id="554" w:author="Unknown"/>
        </w:rPr>
      </w:pPr>
      <w:ins w:id="555" w:author="Unknown">
        <w:r>
          <w:t xml:space="preserve">Source </w:t>
        </w:r>
        <w:r>
          <w:rPr>
            <w:i/>
            <w:iCs/>
          </w:rPr>
          <w:t>KafkaSequenceFileConsumer.java</w:t>
        </w:r>
        <w:r>
          <w:t xml:space="preserve"> </w:t>
        </w:r>
      </w:ins>
    </w:p>
    <w:p w:rsidR="005F4E07" w:rsidRDefault="005F4E07" w:rsidP="005F4E07">
      <w:pPr>
        <w:pStyle w:val="PrformatHTML"/>
        <w:rPr>
          <w:ins w:id="556" w:author="Unknown"/>
          <w:rStyle w:val="pln"/>
        </w:rPr>
      </w:pPr>
      <w:ins w:id="557" w:author="Unknown">
        <w:r>
          <w:rPr>
            <w:rStyle w:val="kwd"/>
            <w:rFonts w:eastAsiaTheme="majorEastAsia"/>
          </w:rPr>
          <w:t>public</w:t>
        </w: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main</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ins>
    </w:p>
    <w:p w:rsidR="005F4E07" w:rsidRDefault="005F4E07" w:rsidP="005F4E07">
      <w:pPr>
        <w:pStyle w:val="PrformatHTML"/>
        <w:rPr>
          <w:ins w:id="558" w:author="Unknown"/>
          <w:rStyle w:val="pln"/>
        </w:rPr>
      </w:pPr>
      <w:ins w:id="559" w:author="Unknown">
        <w:r>
          <w:rPr>
            <w:rStyle w:val="pln"/>
          </w:rPr>
          <w:t xml:space="preserve">  </w:t>
        </w:r>
        <w:r>
          <w:rPr>
            <w:rStyle w:val="typ"/>
          </w:rPr>
          <w:t>OptionFactory</w:t>
        </w:r>
        <w:r>
          <w:rPr>
            <w:rStyle w:val="pln"/>
          </w:rPr>
          <w:t xml:space="preserve"> optFactory</w:t>
        </w:r>
        <w:r>
          <w:rPr>
            <w:rStyle w:val="pun"/>
            <w:rFonts w:eastAsiaTheme="majorEastAsia"/>
          </w:rPr>
          <w:t>=</w:t>
        </w:r>
        <w:r>
          <w:rPr>
            <w:rStyle w:val="typ"/>
          </w:rPr>
          <w:t>OptionFactory</w:t>
        </w:r>
        <w:r>
          <w:rPr>
            <w:rStyle w:val="pun"/>
            <w:rFonts w:eastAsiaTheme="majorEastAsia"/>
          </w:rPr>
          <w:t>.</w:t>
        </w:r>
        <w:r>
          <w:rPr>
            <w:rStyle w:val="pln"/>
          </w:rPr>
          <w:t>getInstance</w:t>
        </w:r>
        <w:r>
          <w:rPr>
            <w:rStyle w:val="pun"/>
            <w:rFonts w:eastAsiaTheme="majorEastAsia"/>
          </w:rPr>
          <w:t>();</w:t>
        </w:r>
      </w:ins>
    </w:p>
    <w:p w:rsidR="005F4E07" w:rsidRDefault="005F4E07" w:rsidP="005F4E07">
      <w:pPr>
        <w:pStyle w:val="PrformatHTML"/>
        <w:rPr>
          <w:ins w:id="560" w:author="Unknown"/>
          <w:rStyle w:val="pln"/>
        </w:rPr>
      </w:pPr>
      <w:ins w:id="561" w:author="Unknown">
        <w:r>
          <w:rPr>
            <w:rStyle w:val="pln"/>
          </w:rPr>
          <w:t xml:space="preserve">  </w:t>
        </w:r>
        <w:r>
          <w:rPr>
            <w:rStyle w:val="typ"/>
          </w:rPr>
          <w:t>Options</w:t>
        </w:r>
        <w:r>
          <w:rPr>
            <w:rStyle w:val="pln"/>
          </w:rPr>
          <w:t xml:space="preserve"> options</w:t>
        </w:r>
        <w:r>
          <w:rPr>
            <w:rStyle w:val="pun"/>
            <w:rFonts w:eastAsiaTheme="majorEastAsia"/>
          </w:rPr>
          <w:t>=</w:t>
        </w:r>
        <w:r>
          <w:rPr>
            <w:rStyle w:val="typ"/>
          </w:rPr>
          <w:t>KafkaConsumer</w:t>
        </w:r>
        <w:r>
          <w:rPr>
            <w:rStyle w:val="pun"/>
            <w:rFonts w:eastAsiaTheme="majorEastAsia"/>
          </w:rPr>
          <w:t>.</w:t>
        </w:r>
        <w:r>
          <w:rPr>
            <w:rStyle w:val="pln"/>
          </w:rPr>
          <w:t>getOptions</w:t>
        </w:r>
        <w:r>
          <w:rPr>
            <w:rStyle w:val="pun"/>
            <w:rFonts w:eastAsiaTheme="majorEastAsia"/>
          </w:rPr>
          <w:t>();</w:t>
        </w:r>
      </w:ins>
    </w:p>
    <w:p w:rsidR="005F4E07" w:rsidRDefault="005F4E07" w:rsidP="005F4E07">
      <w:pPr>
        <w:pStyle w:val="PrformatHTML"/>
        <w:rPr>
          <w:ins w:id="562" w:author="Unknown"/>
          <w:rStyle w:val="pln"/>
        </w:rPr>
      </w:pPr>
      <w:ins w:id="563"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pln"/>
          </w:rPr>
          <w:t>optFactory</w:t>
        </w:r>
        <w:r>
          <w:rPr>
            <w:rStyle w:val="pun"/>
            <w:rFonts w:eastAsiaTheme="majorEastAsia"/>
          </w:rPr>
          <w:t>.</w:t>
        </w:r>
        <w:r>
          <w:rPr>
            <w:rStyle w:val="pln"/>
          </w:rPr>
          <w:t>create</w:t>
        </w:r>
        <w:r>
          <w:rPr>
            <w:rStyle w:val="pun"/>
            <w:rFonts w:eastAsiaTheme="majorEastAsia"/>
          </w:rPr>
          <w:t>(</w:t>
        </w:r>
        <w:r>
          <w:rPr>
            <w:rStyle w:val="str"/>
          </w:rPr>
          <w:t>"o"</w:t>
        </w:r>
        <w:r>
          <w:rPr>
            <w:rStyle w:val="pun"/>
            <w:rFonts w:eastAsiaTheme="majorEastAsia"/>
          </w:rPr>
          <w:t>,</w:t>
        </w:r>
        <w:r>
          <w:rPr>
            <w:rStyle w:val="str"/>
          </w:rPr>
          <w:t>"output"</w:t>
        </w:r>
        <w:r>
          <w:rPr>
            <w:rStyle w:val="pun"/>
            <w:rFonts w:eastAsiaTheme="majorEastAsia"/>
          </w:rPr>
          <w:t>,</w:t>
        </w:r>
        <w:r>
          <w:rPr>
            <w:rStyle w:val="kwd"/>
            <w:rFonts w:eastAsiaTheme="majorEastAsia"/>
          </w:rPr>
          <w:t>true</w:t>
        </w:r>
        <w:r>
          <w:rPr>
            <w:rStyle w:val="pun"/>
            <w:rFonts w:eastAsiaTheme="majorEastAsia"/>
          </w:rPr>
          <w:t>,</w:t>
        </w:r>
        <w:r>
          <w:rPr>
            <w:rStyle w:val="str"/>
          </w:rPr>
          <w:t>"HDFS base path for output."</w:t>
        </w:r>
        <w:r>
          <w:rPr>
            <w:rStyle w:val="pun"/>
            <w:rFonts w:eastAsiaTheme="majorEastAsia"/>
          </w:rPr>
          <w:t>));</w:t>
        </w:r>
      </w:ins>
    </w:p>
    <w:p w:rsidR="005F4E07" w:rsidRDefault="005F4E07" w:rsidP="005F4E07">
      <w:pPr>
        <w:pStyle w:val="PrformatHTML"/>
        <w:rPr>
          <w:ins w:id="564" w:author="Unknown"/>
          <w:rStyle w:val="pln"/>
        </w:rPr>
      </w:pPr>
      <w:ins w:id="565"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pln"/>
          </w:rPr>
          <w:t>optFactory</w:t>
        </w:r>
        <w:r>
          <w:rPr>
            <w:rStyle w:val="pun"/>
            <w:rFonts w:eastAsiaTheme="majorEastAsia"/>
          </w:rPr>
          <w:t>.</w:t>
        </w:r>
        <w:r>
          <w:rPr>
            <w:rStyle w:val="pln"/>
          </w:rPr>
          <w:t>create</w:t>
        </w:r>
        <w:r>
          <w:rPr>
            <w:rStyle w:val="pun"/>
            <w:rFonts w:eastAsiaTheme="majorEastAsia"/>
          </w:rPr>
          <w:t>(</w:t>
        </w:r>
        <w:r>
          <w:rPr>
            <w:rStyle w:val="str"/>
          </w:rPr>
          <w:t>"df"</w:t>
        </w:r>
        <w:r>
          <w:rPr>
            <w:rStyle w:val="pun"/>
            <w:rFonts w:eastAsiaTheme="majorEastAsia"/>
          </w:rPr>
          <w:t>,</w:t>
        </w:r>
        <w:r>
          <w:rPr>
            <w:rStyle w:val="str"/>
          </w:rPr>
          <w:t>"dateformat"</w:t>
        </w:r>
        <w:r>
          <w:rPr>
            <w:rStyle w:val="pun"/>
            <w:rFonts w:eastAsiaTheme="majorEastAsia"/>
          </w:rPr>
          <w:t>,</w:t>
        </w:r>
        <w:r>
          <w:rPr>
            <w:rStyle w:val="kwd"/>
            <w:rFonts w:eastAsiaTheme="majorEastAsia"/>
          </w:rPr>
          <w:t>true</w:t>
        </w:r>
        <w:r>
          <w:rPr>
            <w:rStyle w:val="pun"/>
            <w:rFonts w:eastAsiaTheme="majorEastAsia"/>
          </w:rPr>
          <w:t>,</w:t>
        </w:r>
        <w:r>
          <w:rPr>
            <w:rStyle w:val="str"/>
          </w:rPr>
          <w:t>"Date format for the date subdirectories."</w:t>
        </w:r>
        <w:r>
          <w:rPr>
            <w:rStyle w:val="pun"/>
            <w:rFonts w:eastAsiaTheme="majorEastAsia"/>
          </w:rPr>
          <w:t>));</w:t>
        </w:r>
      </w:ins>
    </w:p>
    <w:p w:rsidR="005F4E07" w:rsidRDefault="005F4E07" w:rsidP="005F4E07">
      <w:pPr>
        <w:pStyle w:val="PrformatHTML"/>
        <w:rPr>
          <w:ins w:id="566" w:author="Unknown"/>
          <w:rStyle w:val="pln"/>
        </w:rPr>
      </w:pPr>
      <w:ins w:id="567"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pln"/>
          </w:rPr>
          <w:t>optFactory</w:t>
        </w:r>
        <w:r>
          <w:rPr>
            <w:rStyle w:val="pun"/>
            <w:rFonts w:eastAsiaTheme="majorEastAsia"/>
          </w:rPr>
          <w:t>.</w:t>
        </w:r>
        <w:r>
          <w:rPr>
            <w:rStyle w:val="pln"/>
          </w:rPr>
          <w:t>create</w:t>
        </w:r>
        <w:r>
          <w:rPr>
            <w:rStyle w:val="pun"/>
            <w:rFonts w:eastAsiaTheme="majorEastAsia"/>
          </w:rPr>
          <w:t>(</w:t>
        </w:r>
        <w:r>
          <w:rPr>
            <w:rStyle w:val="str"/>
          </w:rPr>
          <w:t>"fs"</w:t>
        </w:r>
        <w:r>
          <w:rPr>
            <w:rStyle w:val="pun"/>
            <w:rFonts w:eastAsiaTheme="majorEastAsia"/>
          </w:rPr>
          <w:t>,</w:t>
        </w:r>
        <w:r>
          <w:rPr>
            <w:rStyle w:val="str"/>
          </w:rPr>
          <w:t>"filesize"</w:t>
        </w:r>
        <w:r>
          <w:rPr>
            <w:rStyle w:val="pun"/>
            <w:rFonts w:eastAsiaTheme="majorEastAsia"/>
          </w:rPr>
          <w:t>,</w:t>
        </w:r>
        <w:r>
          <w:rPr>
            <w:rStyle w:val="kwd"/>
            <w:rFonts w:eastAsiaTheme="majorEastAsia"/>
          </w:rPr>
          <w:t>true</w:t>
        </w:r>
        <w:r>
          <w:rPr>
            <w:rStyle w:val="pun"/>
            <w:rFonts w:eastAsiaTheme="majorEastAsia"/>
          </w:rPr>
          <w:t>,</w:t>
        </w:r>
        <w:r>
          <w:rPr>
            <w:rStyle w:val="str"/>
          </w:rPr>
          <w:t>"Max file size for output files."</w:t>
        </w:r>
        <w:r>
          <w:rPr>
            <w:rStyle w:val="pun"/>
            <w:rFonts w:eastAsiaTheme="majorEastAsia"/>
          </w:rPr>
          <w:t>));</w:t>
        </w:r>
      </w:ins>
    </w:p>
    <w:p w:rsidR="005F4E07" w:rsidRDefault="005F4E07" w:rsidP="005F4E07">
      <w:pPr>
        <w:pStyle w:val="PrformatHTML"/>
        <w:rPr>
          <w:ins w:id="568" w:author="Unknown"/>
          <w:rStyle w:val="pln"/>
        </w:rPr>
      </w:pPr>
      <w:ins w:id="569"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pln"/>
          </w:rPr>
          <w:t>optFactory</w:t>
        </w:r>
        <w:r>
          <w:rPr>
            <w:rStyle w:val="pun"/>
            <w:rFonts w:eastAsiaTheme="majorEastAsia"/>
          </w:rPr>
          <w:t>.</w:t>
        </w:r>
        <w:r>
          <w:rPr>
            <w:rStyle w:val="pln"/>
          </w:rPr>
          <w:t>create</w:t>
        </w:r>
        <w:r>
          <w:rPr>
            <w:rStyle w:val="pun"/>
            <w:rFonts w:eastAsiaTheme="majorEastAsia"/>
          </w:rPr>
          <w:t>(</w:t>
        </w:r>
        <w:r>
          <w:rPr>
            <w:rStyle w:val="str"/>
          </w:rPr>
          <w:t>"b"</w:t>
        </w:r>
        <w:r>
          <w:rPr>
            <w:rStyle w:val="pun"/>
            <w:rFonts w:eastAsiaTheme="majorEastAsia"/>
          </w:rPr>
          <w:t>,</w:t>
        </w:r>
        <w:r>
          <w:rPr>
            <w:rStyle w:val="str"/>
          </w:rPr>
          <w:t>"usebytes"</w:t>
        </w:r>
        <w:r>
          <w:rPr>
            <w:rStyle w:val="pun"/>
            <w:rFonts w:eastAsiaTheme="majorEastAsia"/>
          </w:rPr>
          <w:t>,</w:t>
        </w:r>
        <w:r>
          <w:rPr>
            <w:rStyle w:val="kwd"/>
            <w:rFonts w:eastAsiaTheme="majorEastAsia"/>
          </w:rPr>
          <w:t>false</w:t>
        </w:r>
        <w:r>
          <w:rPr>
            <w:rStyle w:val="pun"/>
            <w:rFonts w:eastAsiaTheme="majorEastAsia"/>
          </w:rPr>
          <w:t>,</w:t>
        </w:r>
        <w:r>
          <w:rPr>
            <w:rStyle w:val="str"/>
          </w:rPr>
          <w:t>"Use BytesWritable for value rather than Text."</w:t>
        </w:r>
        <w:r>
          <w:rPr>
            <w:rStyle w:val="pun"/>
            <w:rFonts w:eastAsiaTheme="majorEastAsia"/>
          </w:rPr>
          <w:t>));</w:t>
        </w:r>
      </w:ins>
    </w:p>
    <w:p w:rsidR="005F4E07" w:rsidRDefault="005F4E07" w:rsidP="005F4E07">
      <w:pPr>
        <w:pStyle w:val="PrformatHTML"/>
        <w:rPr>
          <w:ins w:id="570" w:author="Unknown"/>
          <w:rStyle w:val="pln"/>
        </w:rPr>
      </w:pPr>
      <w:ins w:id="571" w:author="Unknown">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GnuParser</w:t>
        </w:r>
        <w:r>
          <w:rPr>
            <w:rStyle w:val="pun"/>
            <w:rFonts w:eastAsiaTheme="majorEastAsia"/>
          </w:rPr>
          <w:t>();</w:t>
        </w:r>
      </w:ins>
    </w:p>
    <w:p w:rsidR="005F4E07" w:rsidRDefault="005F4E07" w:rsidP="005F4E07">
      <w:pPr>
        <w:pStyle w:val="PrformatHTML"/>
        <w:rPr>
          <w:ins w:id="572" w:author="Unknown"/>
          <w:rStyle w:val="pln"/>
        </w:rPr>
      </w:pPr>
      <w:ins w:id="573" w:author="Unknown">
        <w:r>
          <w:rPr>
            <w:rStyle w:val="pln"/>
          </w:rPr>
          <w:t xml:space="preserve">  </w:t>
        </w:r>
        <w:r>
          <w:rPr>
            <w:rStyle w:val="typ"/>
          </w:rPr>
          <w:t>ShutdownHook</w:t>
        </w:r>
        <w:r>
          <w:rPr>
            <w:rStyle w:val="pln"/>
          </w:rPr>
          <w:t xml:space="preserve"> sh</w:t>
        </w:r>
        <w:r>
          <w:rPr>
            <w:rStyle w:val="pun"/>
            <w:rFonts w:eastAsiaTheme="majorEastAsia"/>
          </w:rPr>
          <w:t>=</w:t>
        </w:r>
        <w:r>
          <w:rPr>
            <w:rStyle w:val="typ"/>
          </w:rPr>
          <w:t>ShutdownHook</w:t>
        </w:r>
        <w:r>
          <w:rPr>
            <w:rStyle w:val="pun"/>
            <w:rFonts w:eastAsiaTheme="majorEastAsia"/>
          </w:rPr>
          <w:t>.</w:t>
        </w:r>
        <w:r>
          <w:rPr>
            <w:rStyle w:val="pln"/>
          </w:rPr>
          <w:t>getInstance</w:t>
        </w:r>
        <w:r>
          <w:rPr>
            <w:rStyle w:val="pun"/>
            <w:rFonts w:eastAsiaTheme="majorEastAsia"/>
          </w:rPr>
          <w:t>();</w:t>
        </w:r>
      </w:ins>
    </w:p>
    <w:p w:rsidR="005F4E07" w:rsidRDefault="005F4E07" w:rsidP="005F4E07">
      <w:pPr>
        <w:pStyle w:val="PrformatHTML"/>
        <w:rPr>
          <w:ins w:id="574" w:author="Unknown"/>
          <w:rStyle w:val="pln"/>
        </w:rPr>
      </w:pPr>
      <w:ins w:id="575" w:author="Unknown">
        <w:r>
          <w:rPr>
            <w:rStyle w:val="pln"/>
          </w:rPr>
          <w:t xml:space="preserve">  </w:t>
        </w:r>
        <w:r>
          <w:rPr>
            <w:rStyle w:val="kwd"/>
            <w:rFonts w:eastAsiaTheme="majorEastAsia"/>
          </w:rPr>
          <w:t>try</w:t>
        </w:r>
        <w:r>
          <w:rPr>
            <w:rStyle w:val="pln"/>
          </w:rPr>
          <w:t xml:space="preserve"> </w:t>
        </w:r>
        <w:r>
          <w:rPr>
            <w:rStyle w:val="pun"/>
            <w:rFonts w:eastAsiaTheme="majorEastAsia"/>
          </w:rPr>
          <w:t>{</w:t>
        </w:r>
      </w:ins>
    </w:p>
    <w:p w:rsidR="005F4E07" w:rsidRDefault="005F4E07" w:rsidP="005F4E07">
      <w:pPr>
        <w:pStyle w:val="PrformatHTML"/>
        <w:rPr>
          <w:ins w:id="576" w:author="Unknown"/>
          <w:rStyle w:val="pln"/>
        </w:rPr>
      </w:pPr>
      <w:ins w:id="577" w:author="Unknown">
        <w:r>
          <w:rPr>
            <w:rStyle w:val="pln"/>
          </w:rPr>
          <w:t xml:space="preserve">    </w:t>
        </w:r>
        <w:r>
          <w:rPr>
            <w:rStyle w:val="typ"/>
          </w:rPr>
          <w:t>CommandLine</w:t>
        </w:r>
        <w:r>
          <w:rPr>
            <w:rStyle w:val="pln"/>
          </w:rPr>
          <w:t xml:space="preserve"> cmd</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options</w:t>
        </w:r>
        <w:r>
          <w:rPr>
            <w:rStyle w:val="pun"/>
            <w:rFonts w:eastAsiaTheme="majorEastAsia"/>
          </w:rPr>
          <w:t>,</w:t>
        </w:r>
        <w:r>
          <w:rPr>
            <w:rStyle w:val="pln"/>
          </w:rPr>
          <w:t>args</w:t>
        </w:r>
        <w:r>
          <w:rPr>
            <w:rStyle w:val="pun"/>
            <w:rFonts w:eastAsiaTheme="majorEastAsia"/>
          </w:rPr>
          <w:t>);</w:t>
        </w:r>
      </w:ins>
    </w:p>
    <w:p w:rsidR="005F4E07" w:rsidRDefault="005F4E07" w:rsidP="005F4E07">
      <w:pPr>
        <w:pStyle w:val="PrformatHTML"/>
        <w:rPr>
          <w:ins w:id="578" w:author="Unknown"/>
          <w:rStyle w:val="pln"/>
        </w:rPr>
      </w:pPr>
      <w:ins w:id="579" w:author="Unknown">
        <w:r>
          <w:rPr>
            <w:rStyle w:val="pln"/>
          </w:rPr>
          <w:t xml:space="preserve">    </w:t>
        </w:r>
        <w:r>
          <w:rPr>
            <w:rStyle w:val="kwd"/>
            <w:rFonts w:eastAsiaTheme="majorEastAsia"/>
          </w:rPr>
          <w:t>final</w:t>
        </w:r>
        <w:r>
          <w:rPr>
            <w:rStyle w:val="pln"/>
          </w:rPr>
          <w:t xml:space="preserve"> </w:t>
        </w:r>
        <w:r>
          <w:rPr>
            <w:rStyle w:val="typ"/>
          </w:rPr>
          <w:t>KafkaConsumer</w:t>
        </w:r>
        <w:r>
          <w:rPr>
            <w:rStyle w:val="pln"/>
          </w:rPr>
          <w:t xml:space="preserve"> consumer</w:t>
        </w:r>
        <w:r>
          <w:rPr>
            <w:rStyle w:val="pun"/>
            <w:rFonts w:eastAsiaTheme="majorEastAsia"/>
          </w:rPr>
          <w:t>=</w:t>
        </w:r>
        <w:r>
          <w:rPr>
            <w:rStyle w:val="typ"/>
          </w:rPr>
          <w:t>KafkaConsumer</w:t>
        </w:r>
        <w:r>
          <w:rPr>
            <w:rStyle w:val="pun"/>
            <w:rFonts w:eastAsiaTheme="majorEastAsia"/>
          </w:rPr>
          <w:t>.</w:t>
        </w:r>
        <w:r>
          <w:rPr>
            <w:rStyle w:val="pln"/>
          </w:rPr>
          <w:t>fromOptions</w:t>
        </w:r>
        <w:r>
          <w:rPr>
            <w:rStyle w:val="pun"/>
            <w:rFonts w:eastAsiaTheme="majorEastAsia"/>
          </w:rPr>
          <w:t>(</w:t>
        </w:r>
        <w:r>
          <w:rPr>
            <w:rStyle w:val="pln"/>
          </w:rPr>
          <w:t>cmd</w:t>
        </w:r>
        <w:r>
          <w:rPr>
            <w:rStyle w:val="pun"/>
            <w:rFonts w:eastAsiaTheme="majorEastAsia"/>
          </w:rPr>
          <w:t>);</w:t>
        </w:r>
      </w:ins>
    </w:p>
    <w:p w:rsidR="005F4E07" w:rsidRDefault="005F4E07" w:rsidP="005F4E07">
      <w:pPr>
        <w:pStyle w:val="PrformatHTML"/>
        <w:rPr>
          <w:ins w:id="580" w:author="Unknown"/>
          <w:rStyle w:val="pln"/>
        </w:rPr>
      </w:pPr>
      <w:ins w:id="581" w:author="Unknown">
        <w:r>
          <w:rPr>
            <w:rStyle w:val="pln"/>
          </w:rPr>
          <w:t xml:space="preserve">    sh</w:t>
        </w:r>
        <w:r>
          <w:rPr>
            <w:rStyle w:val="pun"/>
            <w:rFonts w:eastAsiaTheme="majorEastAsia"/>
          </w:rPr>
          <w:t>.</w:t>
        </w:r>
        <w:r>
          <w:rPr>
            <w:rStyle w:val="pln"/>
          </w:rPr>
          <w:t>addFirst</w:t>
        </w:r>
        <w:r>
          <w:rPr>
            <w:rStyle w:val="pun"/>
            <w:rFonts w:eastAsiaTheme="majorEastAsia"/>
          </w:rPr>
          <w:t>(</w:t>
        </w:r>
        <w:r>
          <w:rPr>
            <w:rStyle w:val="pln"/>
          </w:rPr>
          <w:t>consumer</w:t>
        </w:r>
        <w:r>
          <w:rPr>
            <w:rStyle w:val="pun"/>
            <w:rFonts w:eastAsiaTheme="majorEastAsia"/>
          </w:rPr>
          <w:t>);</w:t>
        </w:r>
      </w:ins>
    </w:p>
    <w:p w:rsidR="005F4E07" w:rsidRDefault="005F4E07" w:rsidP="005F4E07">
      <w:pPr>
        <w:pStyle w:val="PrformatHTML"/>
        <w:rPr>
          <w:ins w:id="582" w:author="Unknown"/>
          <w:rStyle w:val="pln"/>
        </w:rPr>
      </w:pPr>
      <w:ins w:id="583" w:author="Unknown">
        <w:r>
          <w:rPr>
            <w:rStyle w:val="pln"/>
          </w:rPr>
          <w:t xml:space="preserve">    </w:t>
        </w:r>
        <w:r>
          <w:rPr>
            <w:rStyle w:val="kwd"/>
            <w:rFonts w:eastAsiaTheme="majorEastAsia"/>
          </w:rPr>
          <w:t>final</w:t>
        </w:r>
        <w:r>
          <w:rPr>
            <w:rStyle w:val="pln"/>
          </w:rPr>
          <w:t xml:space="preserve"> </w:t>
        </w:r>
        <w:r>
          <w:rPr>
            <w:rStyle w:val="typ"/>
          </w:rPr>
          <w:t>KeyValueSink</w:t>
        </w:r>
        <w:r>
          <w:rPr>
            <w:rStyle w:val="pln"/>
          </w:rPr>
          <w:t xml:space="preserve"> sink</w:t>
        </w:r>
        <w:r>
          <w:rPr>
            <w:rStyle w:val="pun"/>
            <w:rFonts w:eastAsiaTheme="majorEastAsia"/>
          </w:rPr>
          <w:t>=</w:t>
        </w:r>
        <w:r>
          <w:rPr>
            <w:rStyle w:val="kwd"/>
            <w:rFonts w:eastAsiaTheme="majorEastAsia"/>
          </w:rPr>
          <w:t>new</w:t>
        </w:r>
        <w:r>
          <w:rPr>
            <w:rStyle w:val="pln"/>
          </w:rPr>
          <w:t xml:space="preserve"> </w:t>
        </w:r>
        <w:r>
          <w:rPr>
            <w:rStyle w:val="typ"/>
          </w:rPr>
          <w:t>SequenceFileSink</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str"/>
          </w:rPr>
          <w:t>"topic"</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str"/>
          </w:rPr>
          <w:t>"output"</w:t>
        </w:r>
        <w:r>
          <w:rPr>
            <w:rStyle w:val="pun"/>
            <w:rFonts w:eastAsiaTheme="majorEastAsia"/>
          </w:rPr>
          <w:t>,</w:t>
        </w:r>
        <w:r>
          <w:rPr>
            <w:rStyle w:val="str"/>
          </w:rPr>
          <w:t>"/bagheera"</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str"/>
          </w:rPr>
          <w:t>"dateformat"</w:t>
        </w:r>
        <w:r>
          <w:rPr>
            <w:rStyle w:val="pun"/>
            <w:rFonts w:eastAsiaTheme="majorEastAsia"/>
          </w:rPr>
          <w:t>,</w:t>
        </w:r>
        <w:r>
          <w:rPr>
            <w:rStyle w:val="str"/>
          </w:rPr>
          <w:t>"yyyy-MM-dd"</w:t>
        </w:r>
        <w:r>
          <w:rPr>
            <w:rStyle w:val="pun"/>
            <w:rFonts w:eastAsiaTheme="majorEastAsia"/>
          </w:rPr>
          <w:t>),</w:t>
        </w:r>
        <w:r>
          <w:rPr>
            <w:rStyle w:val="typ"/>
          </w:rPr>
          <w:t>Long</w:t>
        </w:r>
        <w:r>
          <w:rPr>
            <w:rStyle w:val="pun"/>
            <w:rFonts w:eastAsiaTheme="majorEastAsia"/>
          </w:rPr>
          <w:t>.</w:t>
        </w:r>
        <w:r>
          <w:rPr>
            <w:rStyle w:val="pln"/>
          </w:rPr>
          <w:t>parseLong</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str"/>
          </w:rPr>
          <w:t>"filesize"</w:t>
        </w:r>
        <w:r>
          <w:rPr>
            <w:rStyle w:val="pun"/>
            <w:rFonts w:eastAsiaTheme="majorEastAsia"/>
          </w:rPr>
          <w:t>,</w:t>
        </w:r>
        <w:r>
          <w:rPr>
            <w:rStyle w:val="str"/>
          </w:rPr>
          <w:t>"536870912"</w:t>
        </w:r>
        <w:r>
          <w:rPr>
            <w:rStyle w:val="pun"/>
            <w:rFonts w:eastAsiaTheme="majorEastAsia"/>
          </w:rPr>
          <w:t>)),</w:t>
        </w:r>
        <w:r>
          <w:rPr>
            <w:rStyle w:val="typ"/>
          </w:rPr>
          <w:t>Boolean</w:t>
        </w:r>
        <w:r>
          <w:rPr>
            <w:rStyle w:val="pun"/>
            <w:rFonts w:eastAsiaTheme="majorEastAsia"/>
          </w:rPr>
          <w:t>.</w:t>
        </w:r>
        <w:r>
          <w:rPr>
            <w:rStyle w:val="pln"/>
          </w:rPr>
          <w:t>parseBoolean</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str"/>
          </w:rPr>
          <w:t>"usebytes"</w:t>
        </w:r>
        <w:r>
          <w:rPr>
            <w:rStyle w:val="pun"/>
            <w:rFonts w:eastAsiaTheme="majorEastAsia"/>
          </w:rPr>
          <w:t>,</w:t>
        </w:r>
        <w:r>
          <w:rPr>
            <w:rStyle w:val="str"/>
          </w:rPr>
          <w:t>"false"</w:t>
        </w:r>
        <w:r>
          <w:rPr>
            <w:rStyle w:val="pun"/>
            <w:rFonts w:eastAsiaTheme="majorEastAsia"/>
          </w:rPr>
          <w:t>)));</w:t>
        </w:r>
      </w:ins>
    </w:p>
    <w:p w:rsidR="005F4E07" w:rsidRDefault="005F4E07" w:rsidP="005F4E07">
      <w:pPr>
        <w:pStyle w:val="PrformatHTML"/>
        <w:rPr>
          <w:ins w:id="584" w:author="Unknown"/>
          <w:rStyle w:val="pln"/>
        </w:rPr>
      </w:pPr>
      <w:ins w:id="585" w:author="Unknown">
        <w:r>
          <w:rPr>
            <w:rStyle w:val="pln"/>
          </w:rPr>
          <w:t xml:space="preserve">    sh</w:t>
        </w:r>
        <w:r>
          <w:rPr>
            <w:rStyle w:val="pun"/>
            <w:rFonts w:eastAsiaTheme="majorEastAsia"/>
          </w:rPr>
          <w:t>.</w:t>
        </w:r>
        <w:r>
          <w:rPr>
            <w:rStyle w:val="pln"/>
          </w:rPr>
          <w:t>addLast</w:t>
        </w:r>
        <w:r>
          <w:rPr>
            <w:rStyle w:val="pun"/>
            <w:rFonts w:eastAsiaTheme="majorEastAsia"/>
          </w:rPr>
          <w:t>(</w:t>
        </w:r>
        <w:r>
          <w:rPr>
            <w:rStyle w:val="pln"/>
          </w:rPr>
          <w:t>sink</w:t>
        </w:r>
        <w:r>
          <w:rPr>
            <w:rStyle w:val="pun"/>
            <w:rFonts w:eastAsiaTheme="majorEastAsia"/>
          </w:rPr>
          <w:t>);</w:t>
        </w:r>
      </w:ins>
    </w:p>
    <w:p w:rsidR="005F4E07" w:rsidRDefault="005F4E07" w:rsidP="005F4E07">
      <w:pPr>
        <w:pStyle w:val="PrformatHTML"/>
        <w:rPr>
          <w:ins w:id="586" w:author="Unknown"/>
          <w:rStyle w:val="pln"/>
        </w:rPr>
      </w:pPr>
      <w:ins w:id="587" w:author="Unknown">
        <w:r>
          <w:rPr>
            <w:rStyle w:val="pln"/>
          </w:rPr>
          <w:t xml:space="preserve">    consumer</w:t>
        </w:r>
        <w:r>
          <w:rPr>
            <w:rStyle w:val="pun"/>
            <w:rFonts w:eastAsiaTheme="majorEastAsia"/>
          </w:rPr>
          <w:t>.</w:t>
        </w:r>
        <w:r>
          <w:rPr>
            <w:rStyle w:val="pln"/>
          </w:rPr>
          <w:t>setSink</w:t>
        </w:r>
        <w:r>
          <w:rPr>
            <w:rStyle w:val="pun"/>
            <w:rFonts w:eastAsiaTheme="majorEastAsia"/>
          </w:rPr>
          <w:t>(</w:t>
        </w:r>
        <w:r>
          <w:rPr>
            <w:rStyle w:val="pln"/>
          </w:rPr>
          <w:t>sink</w:t>
        </w:r>
        <w:r>
          <w:rPr>
            <w:rStyle w:val="pun"/>
            <w:rFonts w:eastAsiaTheme="majorEastAsia"/>
          </w:rPr>
          <w:t>);</w:t>
        </w:r>
      </w:ins>
    </w:p>
    <w:p w:rsidR="005F4E07" w:rsidRDefault="005F4E07" w:rsidP="005F4E07">
      <w:pPr>
        <w:pStyle w:val="PrformatHTML"/>
        <w:rPr>
          <w:ins w:id="588" w:author="Unknown"/>
          <w:rStyle w:val="pln"/>
        </w:rPr>
      </w:pPr>
      <w:ins w:id="589" w:author="Unknown">
        <w:r>
          <w:rPr>
            <w:rStyle w:val="pln"/>
          </w:rPr>
          <w:t xml:space="preserve">    </w:t>
        </w:r>
        <w:r>
          <w:rPr>
            <w:rStyle w:val="typ"/>
          </w:rPr>
          <w:t>MetricsManager</w:t>
        </w:r>
        <w:r>
          <w:rPr>
            <w:rStyle w:val="pun"/>
            <w:rFonts w:eastAsiaTheme="majorEastAsia"/>
          </w:rPr>
          <w:t>.</w:t>
        </w:r>
        <w:r>
          <w:rPr>
            <w:rStyle w:val="pln"/>
          </w:rPr>
          <w:t>getInstance</w:t>
        </w:r>
        <w:r>
          <w:rPr>
            <w:rStyle w:val="pun"/>
            <w:rFonts w:eastAsiaTheme="majorEastAsia"/>
          </w:rPr>
          <w:t>();</w:t>
        </w:r>
      </w:ins>
    </w:p>
    <w:p w:rsidR="005F4E07" w:rsidRDefault="005F4E07" w:rsidP="005F4E07">
      <w:pPr>
        <w:pStyle w:val="PrformatHTML"/>
        <w:rPr>
          <w:ins w:id="590" w:author="Unknown"/>
          <w:rStyle w:val="pln"/>
        </w:rPr>
      </w:pPr>
      <w:ins w:id="591" w:author="Unknown">
        <w:r>
          <w:rPr>
            <w:rStyle w:val="pln"/>
          </w:rPr>
          <w:t xml:space="preserve">    consumer</w:t>
        </w:r>
        <w:r>
          <w:rPr>
            <w:rStyle w:val="pun"/>
            <w:rFonts w:eastAsiaTheme="majorEastAsia"/>
          </w:rPr>
          <w:t>.</w:t>
        </w:r>
        <w:r>
          <w:rPr>
            <w:rStyle w:val="pln"/>
          </w:rPr>
          <w:t>poll</w:t>
        </w:r>
        <w:r>
          <w:rPr>
            <w:rStyle w:val="pun"/>
            <w:rFonts w:eastAsiaTheme="majorEastAsia"/>
          </w:rPr>
          <w:t>();</w:t>
        </w:r>
      </w:ins>
    </w:p>
    <w:p w:rsidR="005F4E07" w:rsidRDefault="005F4E07" w:rsidP="005F4E07">
      <w:pPr>
        <w:pStyle w:val="PrformatHTML"/>
        <w:rPr>
          <w:ins w:id="592" w:author="Unknown"/>
          <w:rStyle w:val="pln"/>
        </w:rPr>
      </w:pPr>
      <w:ins w:id="593" w:author="Unknown">
        <w:r>
          <w:rPr>
            <w:rStyle w:val="pln"/>
          </w:rPr>
          <w:t xml:space="preserve">  </w:t>
        </w:r>
        <w:r>
          <w:rPr>
            <w:rStyle w:val="pun"/>
            <w:rFonts w:eastAsiaTheme="majorEastAsia"/>
          </w:rPr>
          <w:t>}</w:t>
        </w:r>
      </w:ins>
    </w:p>
    <w:p w:rsidR="005F4E07" w:rsidRDefault="005F4E07" w:rsidP="005F4E07">
      <w:pPr>
        <w:pStyle w:val="PrformatHTML"/>
        <w:rPr>
          <w:ins w:id="594" w:author="Unknown"/>
          <w:rStyle w:val="pln"/>
        </w:rPr>
      </w:pPr>
      <w:ins w:id="595" w:author="Unknown">
        <w:r>
          <w:rPr>
            <w:rStyle w:val="pln"/>
          </w:rPr>
          <w:t xml:space="preserve"> </w:t>
        </w:r>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ParseException</w:t>
        </w:r>
        <w:r>
          <w:rPr>
            <w:rStyle w:val="pln"/>
          </w:rPr>
          <w:t xml:space="preserve"> e</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596" w:author="Unknown"/>
          <w:rStyle w:val="pln"/>
        </w:rPr>
      </w:pPr>
      <w:ins w:id="597" w:author="Unknown">
        <w:r>
          <w:rPr>
            <w:rStyle w:val="pln"/>
          </w:rPr>
          <w:t xml:space="preserve">    LOG</w:t>
        </w:r>
        <w:r>
          <w:rPr>
            <w:rStyle w:val="pun"/>
            <w:rFonts w:eastAsiaTheme="majorEastAsia"/>
          </w:rPr>
          <w:t>.</w:t>
        </w:r>
        <w:r>
          <w:rPr>
            <w:rStyle w:val="pln"/>
          </w:rPr>
          <w:t>error</w:t>
        </w:r>
        <w:r>
          <w:rPr>
            <w:rStyle w:val="pun"/>
            <w:rFonts w:eastAsiaTheme="majorEastAsia"/>
          </w:rPr>
          <w:t>(</w:t>
        </w:r>
        <w:r>
          <w:rPr>
            <w:rStyle w:val="str"/>
          </w:rPr>
          <w:t>"Error parsing command line options"</w:t>
        </w:r>
        <w:r>
          <w:rPr>
            <w:rStyle w:val="pun"/>
            <w:rFonts w:eastAsiaTheme="majorEastAsia"/>
          </w:rPr>
          <w:t>,</w:t>
        </w:r>
        <w:r>
          <w:rPr>
            <w:rStyle w:val="pln"/>
          </w:rPr>
          <w:t>e</w:t>
        </w:r>
        <w:r>
          <w:rPr>
            <w:rStyle w:val="pun"/>
            <w:rFonts w:eastAsiaTheme="majorEastAsia"/>
          </w:rPr>
          <w:t>);</w:t>
        </w:r>
      </w:ins>
    </w:p>
    <w:p w:rsidR="005F4E07" w:rsidRDefault="005F4E07" w:rsidP="005F4E07">
      <w:pPr>
        <w:pStyle w:val="PrformatHTML"/>
        <w:rPr>
          <w:ins w:id="598" w:author="Unknown"/>
          <w:rStyle w:val="pln"/>
        </w:rPr>
      </w:pPr>
      <w:ins w:id="599" w:author="Unknown">
        <w:r>
          <w:rPr>
            <w:rStyle w:val="pln"/>
          </w:rPr>
          <w:t xml:space="preserve">    </w:t>
        </w:r>
        <w:r>
          <w:rPr>
            <w:rStyle w:val="typ"/>
          </w:rPr>
          <w:t>HelpFormatter</w:t>
        </w:r>
        <w:r>
          <w:rPr>
            <w:rStyle w:val="pln"/>
          </w:rPr>
          <w:t xml:space="preserve"> formatter</w:t>
        </w:r>
        <w:r>
          <w:rPr>
            <w:rStyle w:val="pun"/>
            <w:rFonts w:eastAsiaTheme="majorEastAsia"/>
          </w:rPr>
          <w:t>=</w:t>
        </w:r>
        <w:r>
          <w:rPr>
            <w:rStyle w:val="kwd"/>
            <w:rFonts w:eastAsiaTheme="majorEastAsia"/>
          </w:rPr>
          <w:t>new</w:t>
        </w:r>
        <w:r>
          <w:rPr>
            <w:rStyle w:val="pln"/>
          </w:rPr>
          <w:t xml:space="preserve"> </w:t>
        </w:r>
        <w:r>
          <w:rPr>
            <w:rStyle w:val="typ"/>
          </w:rPr>
          <w:t>HelpFormatter</w:t>
        </w:r>
        <w:r>
          <w:rPr>
            <w:rStyle w:val="pun"/>
            <w:rFonts w:eastAsiaTheme="majorEastAsia"/>
          </w:rPr>
          <w:t>();</w:t>
        </w:r>
      </w:ins>
    </w:p>
    <w:p w:rsidR="005F4E07" w:rsidRDefault="005F4E07" w:rsidP="005F4E07">
      <w:pPr>
        <w:pStyle w:val="PrformatHTML"/>
        <w:rPr>
          <w:ins w:id="600" w:author="Unknown"/>
          <w:rStyle w:val="pln"/>
        </w:rPr>
      </w:pPr>
      <w:ins w:id="601" w:author="Unknown">
        <w:r>
          <w:rPr>
            <w:rStyle w:val="pln"/>
          </w:rPr>
          <w:t xml:space="preserve">    formatter</w:t>
        </w:r>
        <w:r>
          <w:rPr>
            <w:rStyle w:val="pun"/>
            <w:rFonts w:eastAsiaTheme="majorEastAsia"/>
          </w:rPr>
          <w:t>.</w:t>
        </w:r>
        <w:r>
          <w:rPr>
            <w:rStyle w:val="pln"/>
          </w:rPr>
          <w:t>printHelp</w:t>
        </w:r>
        <w:r>
          <w:rPr>
            <w:rStyle w:val="pun"/>
            <w:rFonts w:eastAsiaTheme="majorEastAsia"/>
          </w:rPr>
          <w:t>(</w:t>
        </w:r>
        <w:r>
          <w:rPr>
            <w:rStyle w:val="typ"/>
          </w:rPr>
          <w:t>KafkaSequenceFileConsumer</w:t>
        </w:r>
        <w:r>
          <w:rPr>
            <w:rStyle w:val="pun"/>
            <w:rFonts w:eastAsiaTheme="majorEastAsia"/>
          </w:rPr>
          <w:t>.</w:t>
        </w:r>
        <w:r>
          <w:rPr>
            <w:rStyle w:val="kwd"/>
            <w:rFonts w:eastAsiaTheme="majorEastAsia"/>
          </w:rPr>
          <w:t>class</w:t>
        </w:r>
        <w:r>
          <w:rPr>
            <w:rStyle w:val="pun"/>
            <w:rFonts w:eastAsiaTheme="majorEastAsia"/>
          </w:rPr>
          <w:t>.</w:t>
        </w:r>
        <w:r>
          <w:rPr>
            <w:rStyle w:val="pln"/>
          </w:rPr>
          <w:t>getName</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602" w:author="Unknown"/>
          <w:rStyle w:val="pln"/>
        </w:rPr>
      </w:pPr>
      <w:ins w:id="603" w:author="Unknown">
        <w:r>
          <w:rPr>
            <w:rStyle w:val="pln"/>
          </w:rPr>
          <w:t xml:space="preserve">  </w:t>
        </w:r>
        <w:r>
          <w:rPr>
            <w:rStyle w:val="pun"/>
            <w:rFonts w:eastAsiaTheme="majorEastAsia"/>
          </w:rPr>
          <w:t>}</w:t>
        </w:r>
      </w:ins>
    </w:p>
    <w:p w:rsidR="005F4E07" w:rsidRDefault="005F4E07" w:rsidP="005F4E07">
      <w:pPr>
        <w:pStyle w:val="PrformatHTML"/>
        <w:rPr>
          <w:ins w:id="604" w:author="Unknown"/>
          <w:rStyle w:val="pln"/>
        </w:rPr>
      </w:pPr>
      <w:ins w:id="605" w:author="Unknown">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NumberFormatException</w:t>
        </w:r>
        <w:r>
          <w:rPr>
            <w:rStyle w:val="pln"/>
          </w:rPr>
          <w:t xml:space="preserve"> e</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606" w:author="Unknown"/>
          <w:rStyle w:val="pln"/>
        </w:rPr>
      </w:pPr>
      <w:ins w:id="607" w:author="Unknown">
        <w:r>
          <w:rPr>
            <w:rStyle w:val="pln"/>
          </w:rPr>
          <w:t xml:space="preserve">    LOG</w:t>
        </w:r>
        <w:r>
          <w:rPr>
            <w:rStyle w:val="pun"/>
            <w:rFonts w:eastAsiaTheme="majorEastAsia"/>
          </w:rPr>
          <w:t>.</w:t>
        </w:r>
        <w:r>
          <w:rPr>
            <w:rStyle w:val="pln"/>
          </w:rPr>
          <w:t>error</w:t>
        </w:r>
        <w:r>
          <w:rPr>
            <w:rStyle w:val="pun"/>
            <w:rFonts w:eastAsiaTheme="majorEastAsia"/>
          </w:rPr>
          <w:t>(</w:t>
        </w:r>
        <w:r>
          <w:rPr>
            <w:rStyle w:val="str"/>
          </w:rPr>
          <w:t>"Failed to parse filesize option"</w:t>
        </w:r>
        <w:r>
          <w:rPr>
            <w:rStyle w:val="pun"/>
            <w:rFonts w:eastAsiaTheme="majorEastAsia"/>
          </w:rPr>
          <w:t>,</w:t>
        </w:r>
        <w:r>
          <w:rPr>
            <w:rStyle w:val="pln"/>
          </w:rPr>
          <w:t>e</w:t>
        </w:r>
        <w:r>
          <w:rPr>
            <w:rStyle w:val="pun"/>
            <w:rFonts w:eastAsiaTheme="majorEastAsia"/>
          </w:rPr>
          <w:t>);</w:t>
        </w:r>
      </w:ins>
    </w:p>
    <w:p w:rsidR="005F4E07" w:rsidRDefault="005F4E07" w:rsidP="005F4E07">
      <w:pPr>
        <w:pStyle w:val="PrformatHTML"/>
        <w:rPr>
          <w:ins w:id="608" w:author="Unknown"/>
          <w:rStyle w:val="pln"/>
        </w:rPr>
      </w:pPr>
      <w:ins w:id="609" w:author="Unknown">
        <w:r>
          <w:rPr>
            <w:rStyle w:val="pln"/>
          </w:rPr>
          <w:t xml:space="preserve">  </w:t>
        </w:r>
        <w:r>
          <w:rPr>
            <w:rStyle w:val="pun"/>
            <w:rFonts w:eastAsiaTheme="majorEastAsia"/>
          </w:rPr>
          <w:t>}</w:t>
        </w:r>
      </w:ins>
    </w:p>
    <w:p w:rsidR="005F4E07" w:rsidRDefault="005F4E07" w:rsidP="005F4E07">
      <w:pPr>
        <w:pStyle w:val="PrformatHTML"/>
        <w:rPr>
          <w:ins w:id="610" w:author="Unknown"/>
          <w:rStyle w:val="pln"/>
        </w:rPr>
      </w:pPr>
      <w:ins w:id="611" w:author="Unknown">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IOException</w:t>
        </w:r>
        <w:r>
          <w:rPr>
            <w:rStyle w:val="pln"/>
          </w:rPr>
          <w:t xml:space="preserve"> e</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612" w:author="Unknown"/>
          <w:rStyle w:val="pln"/>
        </w:rPr>
      </w:pPr>
      <w:ins w:id="613" w:author="Unknown">
        <w:r>
          <w:rPr>
            <w:rStyle w:val="pln"/>
          </w:rPr>
          <w:t xml:space="preserve">    LOG</w:t>
        </w:r>
        <w:r>
          <w:rPr>
            <w:rStyle w:val="pun"/>
            <w:rFonts w:eastAsiaTheme="majorEastAsia"/>
          </w:rPr>
          <w:t>.</w:t>
        </w:r>
        <w:r>
          <w:rPr>
            <w:rStyle w:val="pln"/>
          </w:rPr>
          <w:t>error</w:t>
        </w:r>
        <w:r>
          <w:rPr>
            <w:rStyle w:val="pun"/>
            <w:rFonts w:eastAsiaTheme="majorEastAsia"/>
          </w:rPr>
          <w:t>(</w:t>
        </w:r>
        <w:r>
          <w:rPr>
            <w:rStyle w:val="str"/>
          </w:rPr>
          <w:t>"Error creating data sink"</w:t>
        </w:r>
        <w:r>
          <w:rPr>
            <w:rStyle w:val="pun"/>
            <w:rFonts w:eastAsiaTheme="majorEastAsia"/>
          </w:rPr>
          <w:t>,</w:t>
        </w:r>
        <w:r>
          <w:rPr>
            <w:rStyle w:val="pln"/>
          </w:rPr>
          <w:t>e</w:t>
        </w:r>
        <w:r>
          <w:rPr>
            <w:rStyle w:val="pun"/>
            <w:rFonts w:eastAsiaTheme="majorEastAsia"/>
          </w:rPr>
          <w:t>);</w:t>
        </w:r>
      </w:ins>
    </w:p>
    <w:p w:rsidR="005F4E07" w:rsidRDefault="005F4E07" w:rsidP="005F4E07">
      <w:pPr>
        <w:pStyle w:val="PrformatHTML"/>
        <w:rPr>
          <w:ins w:id="614" w:author="Unknown"/>
          <w:rStyle w:val="pln"/>
        </w:rPr>
      </w:pPr>
      <w:ins w:id="615" w:author="Unknown">
        <w:r>
          <w:rPr>
            <w:rStyle w:val="pln"/>
          </w:rPr>
          <w:t xml:space="preserve">  </w:t>
        </w:r>
        <w:r>
          <w:rPr>
            <w:rStyle w:val="pun"/>
            <w:rFonts w:eastAsiaTheme="majorEastAsia"/>
          </w:rPr>
          <w:t>}</w:t>
        </w:r>
      </w:ins>
    </w:p>
    <w:p w:rsidR="005F4E07" w:rsidRDefault="005F4E07" w:rsidP="005F4E07">
      <w:pPr>
        <w:pStyle w:val="PrformatHTML"/>
        <w:rPr>
          <w:ins w:id="616" w:author="Unknown"/>
          <w:rStyle w:val="pln"/>
        </w:rPr>
      </w:pPr>
      <w:ins w:id="617" w:author="Unknown">
        <w:r>
          <w:rPr>
            <w:rStyle w:val="pun"/>
            <w:rFonts w:eastAsiaTheme="majorEastAsia"/>
          </w:rPr>
          <w:t>}</w:t>
        </w:r>
      </w:ins>
    </w:p>
    <w:p w:rsidR="005F4E07" w:rsidRDefault="005F4E07" w:rsidP="005F4E07">
      <w:pPr>
        <w:pStyle w:val="PrformatHTML"/>
        <w:rPr>
          <w:ins w:id="618" w:author="Unknown"/>
        </w:rPr>
      </w:pPr>
      <w:ins w:id="619" w:author="Unknown">
        <w:r>
          <w:rPr>
            <w:rStyle w:val="pln"/>
          </w:rPr>
          <w:t xml:space="preserve"> </w:t>
        </w:r>
      </w:ins>
    </w:p>
    <w:p w:rsidR="005F4E07" w:rsidRDefault="005F4E07" w:rsidP="005F4E07">
      <w:pPr>
        <w:rPr>
          <w:ins w:id="620" w:author="Unknown"/>
        </w:rPr>
      </w:pPr>
    </w:p>
    <w:p w:rsidR="005F4E07" w:rsidRDefault="005F4E07" w:rsidP="005F4E07">
      <w:pPr>
        <w:pStyle w:val="NormalWeb"/>
        <w:shd w:val="clear" w:color="auto" w:fill="FCFCFC"/>
        <w:rPr>
          <w:ins w:id="621" w:author="Unknown"/>
          <w:b/>
          <w:bCs/>
          <w:color w:val="424345"/>
        </w:rPr>
      </w:pPr>
      <w:ins w:id="622" w:author="Unknown">
        <w:r>
          <w:rPr>
            <w:b/>
            <w:bCs/>
            <w:color w:val="424345"/>
          </w:rPr>
          <w:t>Code Example 14:</w:t>
        </w:r>
      </w:ins>
    </w:p>
    <w:p w:rsidR="005F4E07" w:rsidRDefault="005F4E07" w:rsidP="005F4E07">
      <w:pPr>
        <w:pStyle w:val="NormalWeb"/>
        <w:shd w:val="clear" w:color="auto" w:fill="FCFCFC"/>
        <w:rPr>
          <w:ins w:id="623" w:author="Unknown"/>
        </w:rPr>
      </w:pPr>
      <w:ins w:id="624" w:author="Unknown">
        <w:r>
          <w:t xml:space="preserve">From project </w:t>
        </w:r>
        <w:r>
          <w:rPr>
            <w:i/>
            <w:iCs/>
          </w:rPr>
          <w:t>behemoth</w:t>
        </w:r>
        <w:r>
          <w:t xml:space="preserve">, under directory </w:t>
        </w:r>
        <w:r>
          <w:rPr>
            <w:i/>
            <w:iCs/>
          </w:rPr>
          <w:t>/core/src/main/java/com/digitalpebble/behemoth/util/</w:t>
        </w:r>
        <w:r>
          <w:t xml:space="preserve">. </w:t>
        </w:r>
      </w:ins>
    </w:p>
    <w:p w:rsidR="005F4E07" w:rsidRDefault="005F4E07" w:rsidP="005F4E07">
      <w:pPr>
        <w:pStyle w:val="NormalWeb"/>
        <w:shd w:val="clear" w:color="auto" w:fill="FCFCFC"/>
        <w:rPr>
          <w:ins w:id="625" w:author="Unknown"/>
        </w:rPr>
      </w:pPr>
      <w:ins w:id="626" w:author="Unknown">
        <w:r>
          <w:t xml:space="preserve">Source </w:t>
        </w:r>
        <w:r>
          <w:rPr>
            <w:i/>
            <w:iCs/>
          </w:rPr>
          <w:t>ContentExtractor.java</w:t>
        </w:r>
        <w:r>
          <w:t xml:space="preserve"> </w:t>
        </w:r>
      </w:ins>
    </w:p>
    <w:p w:rsidR="005F4E07" w:rsidRDefault="005F4E07" w:rsidP="005F4E07">
      <w:pPr>
        <w:pStyle w:val="PrformatHTML"/>
        <w:rPr>
          <w:ins w:id="627" w:author="Unknown"/>
          <w:rStyle w:val="pln"/>
        </w:rPr>
      </w:pPr>
      <w:ins w:id="628" w:author="Unknown">
        <w:r>
          <w:rPr>
            <w:rStyle w:val="kwd"/>
            <w:rFonts w:eastAsiaTheme="majorEastAsia"/>
          </w:rPr>
          <w:t>public</w:t>
        </w:r>
        <w:r>
          <w:rPr>
            <w:rStyle w:val="pln"/>
          </w:rPr>
          <w:t xml:space="preserve"> </w:t>
        </w:r>
        <w:r>
          <w:rPr>
            <w:rStyle w:val="kwd"/>
            <w:rFonts w:eastAsiaTheme="majorEastAsia"/>
          </w:rPr>
          <w:t>int</w:t>
        </w:r>
        <w:r>
          <w:rPr>
            <w:rStyle w:val="pln"/>
          </w:rPr>
          <w:t xml:space="preserve"> run</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r>
          <w:rPr>
            <w:rStyle w:val="pln"/>
          </w:rPr>
          <w:t xml:space="preserve"> </w:t>
        </w:r>
        <w:r>
          <w:rPr>
            <w:rStyle w:val="kwd"/>
            <w:rFonts w:eastAsiaTheme="majorEastAsia"/>
          </w:rPr>
          <w:t>throws</w:t>
        </w:r>
        <w:r>
          <w:rPr>
            <w:rStyle w:val="pln"/>
          </w:rPr>
          <w:t xml:space="preserve"> </w:t>
        </w:r>
        <w:r>
          <w:rPr>
            <w:rStyle w:val="typ"/>
          </w:rPr>
          <w:t>Exception</w:t>
        </w:r>
        <w:r>
          <w:rPr>
            <w:rStyle w:val="pln"/>
          </w:rPr>
          <w:t xml:space="preserve"> </w:t>
        </w:r>
        <w:r>
          <w:rPr>
            <w:rStyle w:val="pun"/>
            <w:rFonts w:eastAsiaTheme="majorEastAsia"/>
          </w:rPr>
          <w:t>{</w:t>
        </w:r>
      </w:ins>
    </w:p>
    <w:p w:rsidR="005F4E07" w:rsidRDefault="005F4E07" w:rsidP="005F4E07">
      <w:pPr>
        <w:pStyle w:val="PrformatHTML"/>
        <w:rPr>
          <w:ins w:id="629" w:author="Unknown"/>
          <w:rStyle w:val="pln"/>
        </w:rPr>
      </w:pPr>
      <w:ins w:id="630" w:author="Unknown">
        <w:r>
          <w:rPr>
            <w:rStyle w:val="pln"/>
          </w:rPr>
          <w:t xml:space="preserve">  </w:t>
        </w:r>
        <w:r>
          <w:rPr>
            <w:rStyle w:val="typ"/>
          </w:rPr>
          <w:t>Options</w:t>
        </w:r>
        <w:r>
          <w:rPr>
            <w:rStyle w:val="pln"/>
          </w:rPr>
          <w:t xml:space="preserve"> options</w:t>
        </w:r>
        <w:r>
          <w:rPr>
            <w:rStyle w:val="pun"/>
            <w:rFonts w:eastAsiaTheme="majorEastAsia"/>
          </w:rPr>
          <w:t>=</w:t>
        </w:r>
        <w:r>
          <w:rPr>
            <w:rStyle w:val="kwd"/>
            <w:rFonts w:eastAsiaTheme="majorEastAsia"/>
          </w:rPr>
          <w:t>new</w:t>
        </w:r>
        <w:r>
          <w:rPr>
            <w:rStyle w:val="pln"/>
          </w:rPr>
          <w:t xml:space="preserve"> </w:t>
        </w:r>
        <w:r>
          <w:rPr>
            <w:rStyle w:val="typ"/>
          </w:rPr>
          <w:t>Options</w:t>
        </w:r>
        <w:r>
          <w:rPr>
            <w:rStyle w:val="pun"/>
            <w:rFonts w:eastAsiaTheme="majorEastAsia"/>
          </w:rPr>
          <w:t>();</w:t>
        </w:r>
      </w:ins>
    </w:p>
    <w:p w:rsidR="005F4E07" w:rsidRDefault="005F4E07" w:rsidP="005F4E07">
      <w:pPr>
        <w:pStyle w:val="PrformatHTML"/>
        <w:rPr>
          <w:ins w:id="631" w:author="Unknown"/>
          <w:rStyle w:val="pln"/>
        </w:rPr>
      </w:pPr>
      <w:ins w:id="632" w:author="Unknown">
        <w:r>
          <w:rPr>
            <w:rStyle w:val="pln"/>
          </w:rPr>
          <w:t xml:space="preserve">  </w:t>
        </w:r>
        <w:r>
          <w:rPr>
            <w:rStyle w:val="typ"/>
          </w:rPr>
          <w:t>HelpFormatter</w:t>
        </w:r>
        <w:r>
          <w:rPr>
            <w:rStyle w:val="pln"/>
          </w:rPr>
          <w:t xml:space="preserve"> formatter</w:t>
        </w:r>
        <w:r>
          <w:rPr>
            <w:rStyle w:val="pun"/>
            <w:rFonts w:eastAsiaTheme="majorEastAsia"/>
          </w:rPr>
          <w:t>=</w:t>
        </w:r>
        <w:r>
          <w:rPr>
            <w:rStyle w:val="kwd"/>
            <w:rFonts w:eastAsiaTheme="majorEastAsia"/>
          </w:rPr>
          <w:t>new</w:t>
        </w:r>
        <w:r>
          <w:rPr>
            <w:rStyle w:val="pln"/>
          </w:rPr>
          <w:t xml:space="preserve"> </w:t>
        </w:r>
        <w:r>
          <w:rPr>
            <w:rStyle w:val="typ"/>
          </w:rPr>
          <w:t>HelpFormatter</w:t>
        </w:r>
        <w:r>
          <w:rPr>
            <w:rStyle w:val="pun"/>
            <w:rFonts w:eastAsiaTheme="majorEastAsia"/>
          </w:rPr>
          <w:t>();</w:t>
        </w:r>
      </w:ins>
    </w:p>
    <w:p w:rsidR="005F4E07" w:rsidRDefault="005F4E07" w:rsidP="005F4E07">
      <w:pPr>
        <w:pStyle w:val="PrformatHTML"/>
        <w:rPr>
          <w:ins w:id="633" w:author="Unknown"/>
          <w:rStyle w:val="pln"/>
        </w:rPr>
      </w:pPr>
      <w:ins w:id="634" w:author="Unknown">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GnuParser</w:t>
        </w:r>
        <w:r>
          <w:rPr>
            <w:rStyle w:val="pun"/>
            <w:rFonts w:eastAsiaTheme="majorEastAsia"/>
          </w:rPr>
          <w:t>();</w:t>
        </w:r>
      </w:ins>
    </w:p>
    <w:p w:rsidR="005F4E07" w:rsidRDefault="005F4E07" w:rsidP="005F4E07">
      <w:pPr>
        <w:pStyle w:val="PrformatHTML"/>
        <w:rPr>
          <w:ins w:id="635" w:author="Unknown"/>
          <w:rStyle w:val="pln"/>
        </w:rPr>
      </w:pPr>
      <w:ins w:id="636"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"h"</w:t>
        </w:r>
        <w:r>
          <w:rPr>
            <w:rStyle w:val="pun"/>
            <w:rFonts w:eastAsiaTheme="majorEastAsia"/>
          </w:rPr>
          <w:t>,</w:t>
        </w:r>
        <w:r>
          <w:rPr>
            <w:rStyle w:val="str"/>
          </w:rPr>
          <w:t>"help"</w:t>
        </w:r>
        <w:r>
          <w:rPr>
            <w:rStyle w:val="pun"/>
            <w:rFonts w:eastAsiaTheme="majorEastAsia"/>
          </w:rPr>
          <w:t>,</w:t>
        </w:r>
        <w:r>
          <w:rPr>
            <w:rStyle w:val="kwd"/>
            <w:rFonts w:eastAsiaTheme="majorEastAsia"/>
          </w:rPr>
          <w:t>false</w:t>
        </w:r>
        <w:r>
          <w:rPr>
            <w:rStyle w:val="pun"/>
            <w:rFonts w:eastAsiaTheme="majorEastAsia"/>
          </w:rPr>
          <w:t>,</w:t>
        </w:r>
        <w:r>
          <w:rPr>
            <w:rStyle w:val="str"/>
          </w:rPr>
          <w:t>"print this message"</w:t>
        </w:r>
        <w:r>
          <w:rPr>
            <w:rStyle w:val="pun"/>
            <w:rFonts w:eastAsiaTheme="majorEastAsia"/>
          </w:rPr>
          <w:t>);</w:t>
        </w:r>
      </w:ins>
    </w:p>
    <w:p w:rsidR="005F4E07" w:rsidRDefault="005F4E07" w:rsidP="005F4E07">
      <w:pPr>
        <w:pStyle w:val="PrformatHTML"/>
        <w:rPr>
          <w:ins w:id="637" w:author="Unknown"/>
          <w:rStyle w:val="pln"/>
        </w:rPr>
      </w:pPr>
      <w:ins w:id="638"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"i"</w:t>
        </w:r>
        <w:r>
          <w:rPr>
            <w:rStyle w:val="pun"/>
            <w:rFonts w:eastAsiaTheme="majorEastAsia"/>
          </w:rPr>
          <w:t>,</w:t>
        </w:r>
        <w:r>
          <w:rPr>
            <w:rStyle w:val="str"/>
          </w:rPr>
          <w:t>"input"</w:t>
        </w:r>
        <w:r>
          <w:rPr>
            <w:rStyle w:val="pun"/>
            <w:rFonts w:eastAsiaTheme="majorEastAsia"/>
          </w:rPr>
          <w:t>,</w:t>
        </w:r>
        <w:r>
          <w:rPr>
            <w:rStyle w:val="kwd"/>
            <w:rFonts w:eastAsiaTheme="majorEastAsia"/>
          </w:rPr>
          <w:t>true</w:t>
        </w:r>
        <w:r>
          <w:rPr>
            <w:rStyle w:val="pun"/>
            <w:rFonts w:eastAsiaTheme="majorEastAsia"/>
          </w:rPr>
          <w:t>,</w:t>
        </w:r>
        <w:r>
          <w:rPr>
            <w:rStyle w:val="str"/>
          </w:rPr>
          <w:t>"Behemoth corpus"</w:t>
        </w:r>
        <w:r>
          <w:rPr>
            <w:rStyle w:val="pun"/>
            <w:rFonts w:eastAsiaTheme="majorEastAsia"/>
          </w:rPr>
          <w:t>);</w:t>
        </w:r>
      </w:ins>
    </w:p>
    <w:p w:rsidR="005F4E07" w:rsidRDefault="005F4E07" w:rsidP="005F4E07">
      <w:pPr>
        <w:pStyle w:val="PrformatHTML"/>
        <w:rPr>
          <w:ins w:id="639" w:author="Unknown"/>
          <w:rStyle w:val="pln"/>
        </w:rPr>
      </w:pPr>
      <w:ins w:id="640"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"o"</w:t>
        </w:r>
        <w:r>
          <w:rPr>
            <w:rStyle w:val="pun"/>
            <w:rFonts w:eastAsiaTheme="majorEastAsia"/>
          </w:rPr>
          <w:t>,</w:t>
        </w:r>
        <w:r>
          <w:rPr>
            <w:rStyle w:val="str"/>
          </w:rPr>
          <w:t>"output"</w:t>
        </w:r>
        <w:r>
          <w:rPr>
            <w:rStyle w:val="pun"/>
            <w:rFonts w:eastAsiaTheme="majorEastAsia"/>
          </w:rPr>
          <w:t>,</w:t>
        </w:r>
        <w:r>
          <w:rPr>
            <w:rStyle w:val="kwd"/>
            <w:rFonts w:eastAsiaTheme="majorEastAsia"/>
          </w:rPr>
          <w:t>true</w:t>
        </w:r>
        <w:r>
          <w:rPr>
            <w:rStyle w:val="pun"/>
            <w:rFonts w:eastAsiaTheme="majorEastAsia"/>
          </w:rPr>
          <w:t>,</w:t>
        </w:r>
        <w:r>
          <w:rPr>
            <w:rStyle w:val="str"/>
          </w:rPr>
          <w:t>"local corpus dir"</w:t>
        </w:r>
        <w:r>
          <w:rPr>
            <w:rStyle w:val="pun"/>
            <w:rFonts w:eastAsiaTheme="majorEastAsia"/>
          </w:rPr>
          <w:t>);</w:t>
        </w:r>
      </w:ins>
    </w:p>
    <w:p w:rsidR="005F4E07" w:rsidRDefault="005F4E07" w:rsidP="005F4E07">
      <w:pPr>
        <w:pStyle w:val="PrformatHTML"/>
        <w:rPr>
          <w:ins w:id="641" w:author="Unknown"/>
          <w:rStyle w:val="pln"/>
        </w:rPr>
      </w:pPr>
      <w:ins w:id="642"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"b"</w:t>
        </w:r>
        <w:r>
          <w:rPr>
            <w:rStyle w:val="pun"/>
            <w:rFonts w:eastAsiaTheme="majorEastAsia"/>
          </w:rPr>
          <w:t>,</w:t>
        </w:r>
        <w:r>
          <w:rPr>
            <w:rStyle w:val="str"/>
          </w:rPr>
          <w:t>"binary"</w:t>
        </w:r>
        <w:r>
          <w:rPr>
            <w:rStyle w:val="pun"/>
            <w:rFonts w:eastAsiaTheme="majorEastAsia"/>
          </w:rPr>
          <w:t>,</w:t>
        </w:r>
        <w:r>
          <w:rPr>
            <w:rStyle w:val="kwd"/>
            <w:rFonts w:eastAsiaTheme="majorEastAsia"/>
          </w:rPr>
          <w:t>false</w:t>
        </w:r>
        <w:r>
          <w:rPr>
            <w:rStyle w:val="pun"/>
            <w:rFonts w:eastAsiaTheme="majorEastAsia"/>
          </w:rPr>
          <w:t>,</w:t>
        </w:r>
        <w:r>
          <w:rPr>
            <w:rStyle w:val="str"/>
          </w:rPr>
          <w:t>"dumps binary content, text otherwise"</w:t>
        </w:r>
        <w:r>
          <w:rPr>
            <w:rStyle w:val="pun"/>
            <w:rFonts w:eastAsiaTheme="majorEastAsia"/>
          </w:rPr>
          <w:t>);</w:t>
        </w:r>
      </w:ins>
    </w:p>
    <w:p w:rsidR="005F4E07" w:rsidRDefault="005F4E07" w:rsidP="005F4E07">
      <w:pPr>
        <w:pStyle w:val="PrformatHTML"/>
        <w:rPr>
          <w:ins w:id="643" w:author="Unknown"/>
          <w:rStyle w:val="pln"/>
        </w:rPr>
      </w:pPr>
      <w:ins w:id="644"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"n"</w:t>
        </w:r>
        <w:r>
          <w:rPr>
            <w:rStyle w:val="pun"/>
            <w:rFonts w:eastAsiaTheme="majorEastAsia"/>
          </w:rPr>
          <w:t>,</w:t>
        </w:r>
        <w:r>
          <w:rPr>
            <w:rStyle w:val="str"/>
          </w:rPr>
          <w:t>"filenaming"</w:t>
        </w:r>
        <w:r>
          <w:rPr>
            <w:rStyle w:val="pun"/>
            <w:rFonts w:eastAsiaTheme="majorEastAsia"/>
          </w:rPr>
          <w:t>,</w:t>
        </w:r>
        <w:r>
          <w:rPr>
            <w:rStyle w:val="kwd"/>
            <w:rFonts w:eastAsiaTheme="majorEastAsia"/>
          </w:rPr>
          <w:t>true</w:t>
        </w:r>
        <w:r>
          <w:rPr>
            <w:rStyle w:val="pun"/>
            <w:rFonts w:eastAsiaTheme="majorEastAsia"/>
          </w:rPr>
          <w:t>,</w:t>
        </w:r>
        <w:r>
          <w:rPr>
            <w:rStyle w:val="str"/>
          </w:rPr>
          <w:t>"whether to name files based on URL, UUID (default) or NUM"</w:t>
        </w:r>
        <w:r>
          <w:rPr>
            <w:rStyle w:val="pun"/>
            <w:rFonts w:eastAsiaTheme="majorEastAsia"/>
          </w:rPr>
          <w:t>);</w:t>
        </w:r>
      </w:ins>
    </w:p>
    <w:p w:rsidR="005F4E07" w:rsidRDefault="005F4E07" w:rsidP="005F4E07">
      <w:pPr>
        <w:pStyle w:val="PrformatHTML"/>
        <w:rPr>
          <w:ins w:id="645" w:author="Unknown"/>
          <w:rStyle w:val="pln"/>
        </w:rPr>
      </w:pPr>
      <w:ins w:id="646" w:author="Unknown">
        <w:r>
          <w:rPr>
            <w:rStyle w:val="pln"/>
          </w:rPr>
          <w:t xml:space="preserve">  </w:t>
        </w:r>
        <w:r>
          <w:rPr>
            <w:rStyle w:val="kwd"/>
            <w:rFonts w:eastAsiaTheme="majorEastAsia"/>
          </w:rPr>
          <w:t>try</w:t>
        </w:r>
        <w:r>
          <w:rPr>
            <w:rStyle w:val="pln"/>
          </w:rPr>
          <w:t xml:space="preserve"> </w:t>
        </w:r>
        <w:r>
          <w:rPr>
            <w:rStyle w:val="pun"/>
            <w:rFonts w:eastAsiaTheme="majorEastAsia"/>
          </w:rPr>
          <w:t>{</w:t>
        </w:r>
      </w:ins>
    </w:p>
    <w:p w:rsidR="005F4E07" w:rsidRDefault="005F4E07" w:rsidP="005F4E07">
      <w:pPr>
        <w:pStyle w:val="PrformatHTML"/>
        <w:rPr>
          <w:ins w:id="647" w:author="Unknown"/>
          <w:rStyle w:val="pln"/>
        </w:rPr>
      </w:pPr>
      <w:ins w:id="648" w:author="Unknown">
        <w:r>
          <w:rPr>
            <w:rStyle w:val="pln"/>
          </w:rPr>
          <w:t xml:space="preserve">    </w:t>
        </w:r>
        <w:r>
          <w:rPr>
            <w:rStyle w:val="typ"/>
          </w:rPr>
          <w:t>CommandLine</w:t>
        </w:r>
        <w:r>
          <w:rPr>
            <w:rStyle w:val="pln"/>
          </w:rPr>
          <w:t xml:space="preserve"> line</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options</w:t>
        </w:r>
        <w:r>
          <w:rPr>
            <w:rStyle w:val="pun"/>
            <w:rFonts w:eastAsiaTheme="majorEastAsia"/>
          </w:rPr>
          <w:t>,</w:t>
        </w:r>
        <w:r>
          <w:rPr>
            <w:rStyle w:val="pln"/>
          </w:rPr>
          <w:t>args</w:t>
        </w:r>
        <w:r>
          <w:rPr>
            <w:rStyle w:val="pun"/>
            <w:rFonts w:eastAsiaTheme="majorEastAsia"/>
          </w:rPr>
          <w:t>);</w:t>
        </w:r>
      </w:ins>
    </w:p>
    <w:p w:rsidR="005F4E07" w:rsidRDefault="005F4E07" w:rsidP="005F4E07">
      <w:pPr>
        <w:pStyle w:val="PrformatHTML"/>
        <w:rPr>
          <w:ins w:id="649" w:author="Unknown"/>
          <w:rStyle w:val="pln"/>
        </w:rPr>
      </w:pPr>
      <w:ins w:id="650" w:author="Unknown">
        <w:r>
          <w:rPr>
            <w:rStyle w:val="pln"/>
          </w:rPr>
          <w:t xml:space="preserve">    </w:t>
        </w:r>
        <w:r>
          <w:rPr>
            <w:rStyle w:val="typ"/>
          </w:rPr>
          <w:t>String</w:t>
        </w:r>
        <w:r>
          <w:rPr>
            <w:rStyle w:val="pln"/>
          </w:rPr>
          <w:t xml:space="preserve"> input</w:t>
        </w:r>
        <w:r>
          <w:rPr>
            <w:rStyle w:val="pun"/>
            <w:rFonts w:eastAsiaTheme="majorEastAsia"/>
          </w:rPr>
          <w:t>=</w:t>
        </w:r>
        <w:r>
          <w:rPr>
            <w:rStyle w:val="pln"/>
          </w:rPr>
          <w:t>line</w:t>
        </w:r>
        <w:r>
          <w:rPr>
            <w:rStyle w:val="pun"/>
            <w:rFonts w:eastAsiaTheme="majorEastAsia"/>
          </w:rPr>
          <w:t>.</w:t>
        </w:r>
        <w:r>
          <w:rPr>
            <w:rStyle w:val="pln"/>
          </w:rPr>
          <w:t>getOptionValue</w:t>
        </w:r>
        <w:r>
          <w:rPr>
            <w:rStyle w:val="pun"/>
            <w:rFonts w:eastAsiaTheme="majorEastAsia"/>
          </w:rPr>
          <w:t>(</w:t>
        </w:r>
        <w:r>
          <w:rPr>
            <w:rStyle w:val="str"/>
          </w:rPr>
          <w:t>"i"</w:t>
        </w:r>
        <w:r>
          <w:rPr>
            <w:rStyle w:val="pun"/>
            <w:rFonts w:eastAsiaTheme="majorEastAsia"/>
          </w:rPr>
          <w:t>);</w:t>
        </w:r>
      </w:ins>
    </w:p>
    <w:p w:rsidR="005F4E07" w:rsidRDefault="005F4E07" w:rsidP="005F4E07">
      <w:pPr>
        <w:pStyle w:val="PrformatHTML"/>
        <w:rPr>
          <w:ins w:id="651" w:author="Unknown"/>
          <w:rStyle w:val="pln"/>
        </w:rPr>
      </w:pPr>
      <w:ins w:id="652" w:author="Unknown">
        <w:r>
          <w:rPr>
            <w:rStyle w:val="pln"/>
          </w:rPr>
          <w:t xml:space="preserve">    </w:t>
        </w:r>
        <w:r>
          <w:rPr>
            <w:rStyle w:val="typ"/>
          </w:rPr>
          <w:t>String</w:t>
        </w:r>
        <w:r>
          <w:rPr>
            <w:rStyle w:val="pln"/>
          </w:rPr>
          <w:t xml:space="preserve"> output</w:t>
        </w:r>
        <w:r>
          <w:rPr>
            <w:rStyle w:val="pun"/>
            <w:rFonts w:eastAsiaTheme="majorEastAsia"/>
          </w:rPr>
          <w:t>=</w:t>
        </w:r>
        <w:r>
          <w:rPr>
            <w:rStyle w:val="pln"/>
          </w:rPr>
          <w:t>line</w:t>
        </w:r>
        <w:r>
          <w:rPr>
            <w:rStyle w:val="pun"/>
            <w:rFonts w:eastAsiaTheme="majorEastAsia"/>
          </w:rPr>
          <w:t>.</w:t>
        </w:r>
        <w:r>
          <w:rPr>
            <w:rStyle w:val="pln"/>
          </w:rPr>
          <w:t>getOptionValue</w:t>
        </w:r>
        <w:r>
          <w:rPr>
            <w:rStyle w:val="pun"/>
            <w:rFonts w:eastAsiaTheme="majorEastAsia"/>
          </w:rPr>
          <w:t>(</w:t>
        </w:r>
        <w:r>
          <w:rPr>
            <w:rStyle w:val="str"/>
          </w:rPr>
          <w:t>"o"</w:t>
        </w:r>
        <w:r>
          <w:rPr>
            <w:rStyle w:val="pun"/>
            <w:rFonts w:eastAsiaTheme="majorEastAsia"/>
          </w:rPr>
          <w:t>);</w:t>
        </w:r>
      </w:ins>
    </w:p>
    <w:p w:rsidR="005F4E07" w:rsidRDefault="005F4E07" w:rsidP="005F4E07">
      <w:pPr>
        <w:pStyle w:val="PrformatHTML"/>
        <w:rPr>
          <w:ins w:id="653" w:author="Unknown"/>
          <w:rStyle w:val="pln"/>
        </w:rPr>
      </w:pPr>
      <w:ins w:id="654"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line</w:t>
        </w:r>
        <w:r>
          <w:rPr>
            <w:rStyle w:val="pun"/>
            <w:rFonts w:eastAsiaTheme="majorEastAsia"/>
          </w:rPr>
          <w:t>.</w:t>
        </w:r>
        <w:r>
          <w:rPr>
            <w:rStyle w:val="pln"/>
          </w:rPr>
          <w:t>hasOption</w:t>
        </w:r>
        <w:r>
          <w:rPr>
            <w:rStyle w:val="pun"/>
            <w:rFonts w:eastAsiaTheme="majorEastAsia"/>
          </w:rPr>
          <w:t>(</w:t>
        </w:r>
        <w:r>
          <w:rPr>
            <w:rStyle w:val="str"/>
          </w:rPr>
          <w:t>"help"</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655" w:author="Unknown"/>
          <w:rStyle w:val="pln"/>
        </w:rPr>
      </w:pPr>
      <w:ins w:id="656" w:author="Unknown">
        <w:r>
          <w:rPr>
            <w:rStyle w:val="pln"/>
          </w:rPr>
          <w:t xml:space="preserve">      formatter</w:t>
        </w:r>
        <w:r>
          <w:rPr>
            <w:rStyle w:val="pun"/>
            <w:rFonts w:eastAsiaTheme="majorEastAsia"/>
          </w:rPr>
          <w:t>.</w:t>
        </w:r>
        <w:r>
          <w:rPr>
            <w:rStyle w:val="pln"/>
          </w:rPr>
          <w:t>printHelp</w:t>
        </w:r>
        <w:r>
          <w:rPr>
            <w:rStyle w:val="pun"/>
            <w:rFonts w:eastAsiaTheme="majorEastAsia"/>
          </w:rPr>
          <w:t>(</w:t>
        </w:r>
        <w:r>
          <w:rPr>
            <w:rStyle w:val="str"/>
          </w:rPr>
          <w:t>"ContentExtractor"</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657" w:author="Unknown"/>
          <w:rStyle w:val="pln"/>
        </w:rPr>
      </w:pPr>
      <w:ins w:id="658" w:author="Unknown">
        <w:r>
          <w:rPr>
            <w:rStyle w:val="pln"/>
          </w:rPr>
          <w:t xml:space="preserve">      </w:t>
        </w:r>
        <w:r>
          <w:rPr>
            <w:rStyle w:val="kwd"/>
            <w:rFonts w:eastAsiaTheme="majorEastAsia"/>
          </w:rPr>
          <w:t>return</w:t>
        </w:r>
        <w:r>
          <w:rPr>
            <w:rStyle w:val="pln"/>
          </w:rPr>
          <w:t xml:space="preserve"> </w:t>
        </w:r>
        <w:r>
          <w:rPr>
            <w:rStyle w:val="lit"/>
          </w:rPr>
          <w:t>0</w:t>
        </w:r>
        <w:r>
          <w:rPr>
            <w:rStyle w:val="pun"/>
            <w:rFonts w:eastAsiaTheme="majorEastAsia"/>
          </w:rPr>
          <w:t>;</w:t>
        </w:r>
      </w:ins>
    </w:p>
    <w:p w:rsidR="005F4E07" w:rsidRDefault="005F4E07" w:rsidP="005F4E07">
      <w:pPr>
        <w:pStyle w:val="PrformatHTML"/>
        <w:rPr>
          <w:ins w:id="659" w:author="Unknown"/>
          <w:rStyle w:val="pln"/>
        </w:rPr>
      </w:pPr>
      <w:ins w:id="660" w:author="Unknown">
        <w:r>
          <w:rPr>
            <w:rStyle w:val="pln"/>
          </w:rPr>
          <w:t xml:space="preserve">    </w:t>
        </w:r>
        <w:r>
          <w:rPr>
            <w:rStyle w:val="pun"/>
            <w:rFonts w:eastAsiaTheme="majorEastAsia"/>
          </w:rPr>
          <w:t>}</w:t>
        </w:r>
      </w:ins>
    </w:p>
    <w:p w:rsidR="005F4E07" w:rsidRDefault="005F4E07" w:rsidP="005F4E07">
      <w:pPr>
        <w:pStyle w:val="PrformatHTML"/>
        <w:rPr>
          <w:ins w:id="661" w:author="Unknown"/>
          <w:rStyle w:val="pln"/>
        </w:rPr>
      </w:pPr>
      <w:ins w:id="662"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 xml:space="preserve">input </w:t>
        </w:r>
        <w:r>
          <w:rPr>
            <w:rStyle w:val="pun"/>
            <w:rFonts w:eastAsiaTheme="majorEastAsia"/>
          </w:rPr>
          <w:t>==</w:t>
        </w:r>
        <w:r>
          <w:rPr>
            <w:rStyle w:val="pln"/>
          </w:rPr>
          <w:t xml:space="preserve"> </w:t>
        </w:r>
        <w:r>
          <w:rPr>
            <w:rStyle w:val="kwd"/>
            <w:rFonts w:eastAsiaTheme="majorEastAsia"/>
          </w:rPr>
          <w:t>null</w:t>
        </w:r>
        <w:r>
          <w:rPr>
            <w:rStyle w:val="pln"/>
          </w:rPr>
          <w:t xml:space="preserve"> </w:t>
        </w:r>
        <w:r>
          <w:rPr>
            <w:rStyle w:val="pun"/>
            <w:rFonts w:eastAsiaTheme="majorEastAsia"/>
          </w:rPr>
          <w:t>||</w:t>
        </w:r>
        <w:r>
          <w:rPr>
            <w:rStyle w:val="pln"/>
          </w:rPr>
          <w:t xml:space="preserve"> output </w:t>
        </w:r>
        <w:r>
          <w:rPr>
            <w:rStyle w:val="pun"/>
            <w:rFonts w:eastAsiaTheme="majorEastAsia"/>
          </w:rPr>
          <w:t>==</w:t>
        </w:r>
        <w:r>
          <w:rPr>
            <w:rStyle w:val="pln"/>
          </w:rPr>
          <w:t xml:space="preserve"> </w:t>
        </w:r>
        <w:r>
          <w:rPr>
            <w:rStyle w:val="kwd"/>
            <w:rFonts w:eastAsiaTheme="majorEastAsia"/>
          </w:rPr>
          <w:t>null</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663" w:author="Unknown"/>
          <w:rStyle w:val="pln"/>
        </w:rPr>
      </w:pPr>
      <w:ins w:id="664" w:author="Unknown">
        <w:r>
          <w:rPr>
            <w:rStyle w:val="pln"/>
          </w:rPr>
          <w:t xml:space="preserve">      formatter</w:t>
        </w:r>
        <w:r>
          <w:rPr>
            <w:rStyle w:val="pun"/>
            <w:rFonts w:eastAsiaTheme="majorEastAsia"/>
          </w:rPr>
          <w:t>.</w:t>
        </w:r>
        <w:r>
          <w:rPr>
            <w:rStyle w:val="pln"/>
          </w:rPr>
          <w:t>printHelp</w:t>
        </w:r>
        <w:r>
          <w:rPr>
            <w:rStyle w:val="pun"/>
            <w:rFonts w:eastAsiaTheme="majorEastAsia"/>
          </w:rPr>
          <w:t>(</w:t>
        </w:r>
        <w:r>
          <w:rPr>
            <w:rStyle w:val="str"/>
          </w:rPr>
          <w:t>"ContentExtractor"</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665" w:author="Unknown"/>
          <w:rStyle w:val="pln"/>
        </w:rPr>
      </w:pPr>
      <w:ins w:id="666" w:author="Unknown">
        <w:r>
          <w:rPr>
            <w:rStyle w:val="pln"/>
          </w:rPr>
          <w:t xml:space="preserve">      </w:t>
        </w:r>
        <w:r>
          <w:rPr>
            <w:rStyle w:val="kwd"/>
            <w:rFonts w:eastAsiaTheme="majorEastAsia"/>
          </w:rPr>
          <w:t>return</w:t>
        </w:r>
        <w:r>
          <w:rPr>
            <w:rStyle w:val="pln"/>
          </w:rPr>
          <w:t xml:space="preserve"> </w:t>
        </w:r>
        <w:r>
          <w:rPr>
            <w:rStyle w:val="pun"/>
            <w:rFonts w:eastAsiaTheme="majorEastAsia"/>
          </w:rPr>
          <w:t>-</w:t>
        </w:r>
        <w:r>
          <w:rPr>
            <w:rStyle w:val="lit"/>
          </w:rPr>
          <w:t>1</w:t>
        </w:r>
        <w:r>
          <w:rPr>
            <w:rStyle w:val="pun"/>
            <w:rFonts w:eastAsiaTheme="majorEastAsia"/>
          </w:rPr>
          <w:t>;</w:t>
        </w:r>
      </w:ins>
    </w:p>
    <w:p w:rsidR="005F4E07" w:rsidRDefault="005F4E07" w:rsidP="005F4E07">
      <w:pPr>
        <w:pStyle w:val="PrformatHTML"/>
        <w:rPr>
          <w:ins w:id="667" w:author="Unknown"/>
          <w:rStyle w:val="pln"/>
        </w:rPr>
      </w:pPr>
      <w:ins w:id="668" w:author="Unknown">
        <w:r>
          <w:rPr>
            <w:rStyle w:val="pln"/>
          </w:rPr>
          <w:t xml:space="preserve">    </w:t>
        </w:r>
        <w:r>
          <w:rPr>
            <w:rStyle w:val="pun"/>
            <w:rFonts w:eastAsiaTheme="majorEastAsia"/>
          </w:rPr>
          <w:t>}</w:t>
        </w:r>
      </w:ins>
    </w:p>
    <w:p w:rsidR="005F4E07" w:rsidRDefault="005F4E07" w:rsidP="005F4E07">
      <w:pPr>
        <w:pStyle w:val="PrformatHTML"/>
        <w:rPr>
          <w:ins w:id="669" w:author="Unknown"/>
          <w:rStyle w:val="pln"/>
        </w:rPr>
      </w:pPr>
      <w:ins w:id="670" w:author="Unknown">
        <w:r>
          <w:rPr>
            <w:rStyle w:val="pln"/>
          </w:rPr>
          <w:t xml:space="preserve">    dumpBinary</w:t>
        </w:r>
        <w:r>
          <w:rPr>
            <w:rStyle w:val="pun"/>
            <w:rFonts w:eastAsiaTheme="majorEastAsia"/>
          </w:rPr>
          <w:t>=</w:t>
        </w:r>
        <w:r>
          <w:rPr>
            <w:rStyle w:val="pln"/>
          </w:rPr>
          <w:t>line</w:t>
        </w:r>
        <w:r>
          <w:rPr>
            <w:rStyle w:val="pun"/>
            <w:rFonts w:eastAsiaTheme="majorEastAsia"/>
          </w:rPr>
          <w:t>.</w:t>
        </w:r>
        <w:r>
          <w:rPr>
            <w:rStyle w:val="pln"/>
          </w:rPr>
          <w:t>hasOption</w:t>
        </w:r>
        <w:r>
          <w:rPr>
            <w:rStyle w:val="pun"/>
            <w:rFonts w:eastAsiaTheme="majorEastAsia"/>
          </w:rPr>
          <w:t>(</w:t>
        </w:r>
        <w:r>
          <w:rPr>
            <w:rStyle w:val="str"/>
          </w:rPr>
          <w:t>"binary"</w:t>
        </w:r>
        <w:r>
          <w:rPr>
            <w:rStyle w:val="pun"/>
            <w:rFonts w:eastAsiaTheme="majorEastAsia"/>
          </w:rPr>
          <w:t>);</w:t>
        </w:r>
      </w:ins>
    </w:p>
    <w:p w:rsidR="005F4E07" w:rsidRDefault="005F4E07" w:rsidP="005F4E07">
      <w:pPr>
        <w:pStyle w:val="PrformatHTML"/>
        <w:rPr>
          <w:ins w:id="671" w:author="Unknown"/>
          <w:rStyle w:val="pln"/>
        </w:rPr>
      </w:pPr>
      <w:ins w:id="672"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line</w:t>
        </w:r>
        <w:r>
          <w:rPr>
            <w:rStyle w:val="pun"/>
            <w:rFonts w:eastAsiaTheme="majorEastAsia"/>
          </w:rPr>
          <w:t>.</w:t>
        </w:r>
        <w:r>
          <w:rPr>
            <w:rStyle w:val="pln"/>
          </w:rPr>
          <w:t>hasOption</w:t>
        </w:r>
        <w:r>
          <w:rPr>
            <w:rStyle w:val="pun"/>
            <w:rFonts w:eastAsiaTheme="majorEastAsia"/>
          </w:rPr>
          <w:t>(</w:t>
        </w:r>
        <w:r>
          <w:rPr>
            <w:rStyle w:val="str"/>
          </w:rPr>
          <w:t>"filenaming"</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673" w:author="Unknown"/>
          <w:rStyle w:val="pln"/>
        </w:rPr>
      </w:pPr>
      <w:ins w:id="674" w:author="Unknown">
        <w:r>
          <w:rPr>
            <w:rStyle w:val="pln"/>
          </w:rPr>
          <w:t xml:space="preserve">      </w:t>
        </w:r>
        <w:r>
          <w:rPr>
            <w:rStyle w:val="typ"/>
          </w:rPr>
          <w:t>String</w:t>
        </w:r>
        <w:r>
          <w:rPr>
            <w:rStyle w:val="pln"/>
          </w:rPr>
          <w:t xml:space="preserve"> naming</w:t>
        </w:r>
        <w:r>
          <w:rPr>
            <w:rStyle w:val="pun"/>
            <w:rFonts w:eastAsiaTheme="majorEastAsia"/>
          </w:rPr>
          <w:t>=</w:t>
        </w:r>
        <w:r>
          <w:rPr>
            <w:rStyle w:val="pln"/>
          </w:rPr>
          <w:t>line</w:t>
        </w:r>
        <w:r>
          <w:rPr>
            <w:rStyle w:val="pun"/>
            <w:rFonts w:eastAsiaTheme="majorEastAsia"/>
          </w:rPr>
          <w:t>.</w:t>
        </w:r>
        <w:r>
          <w:rPr>
            <w:rStyle w:val="pln"/>
          </w:rPr>
          <w:t>getOptionValue</w:t>
        </w:r>
        <w:r>
          <w:rPr>
            <w:rStyle w:val="pun"/>
            <w:rFonts w:eastAsiaTheme="majorEastAsia"/>
          </w:rPr>
          <w:t>(</w:t>
        </w:r>
        <w:r>
          <w:rPr>
            <w:rStyle w:val="str"/>
          </w:rPr>
          <w:t>"n"</w:t>
        </w:r>
        <w:r>
          <w:rPr>
            <w:rStyle w:val="pun"/>
            <w:rFonts w:eastAsiaTheme="majorEastAsia"/>
          </w:rPr>
          <w:t>);</w:t>
        </w:r>
      </w:ins>
    </w:p>
    <w:p w:rsidR="005F4E07" w:rsidRDefault="005F4E07" w:rsidP="005F4E07">
      <w:pPr>
        <w:pStyle w:val="PrformatHTML"/>
        <w:rPr>
          <w:ins w:id="675" w:author="Unknown"/>
          <w:rStyle w:val="pln"/>
        </w:rPr>
      </w:pPr>
      <w:ins w:id="676" w:author="Unknown">
        <w:r>
          <w:rPr>
            <w:rStyle w:val="pln"/>
          </w:rPr>
          <w:t xml:space="preserve">      mode</w:t>
        </w:r>
        <w:r>
          <w:rPr>
            <w:rStyle w:val="pun"/>
            <w:rFonts w:eastAsiaTheme="majorEastAsia"/>
          </w:rPr>
          <w:t>=</w:t>
        </w:r>
        <w:r>
          <w:rPr>
            <w:rStyle w:val="typ"/>
          </w:rPr>
          <w:t>FileNamingMode</w:t>
        </w:r>
        <w:r>
          <w:rPr>
            <w:rStyle w:val="pun"/>
            <w:rFonts w:eastAsiaTheme="majorEastAsia"/>
          </w:rPr>
          <w:t>.</w:t>
        </w:r>
        <w:r>
          <w:rPr>
            <w:rStyle w:val="pln"/>
          </w:rPr>
          <w:t>toMode</w:t>
        </w:r>
        <w:r>
          <w:rPr>
            <w:rStyle w:val="pun"/>
            <w:rFonts w:eastAsiaTheme="majorEastAsia"/>
          </w:rPr>
          <w:t>(</w:t>
        </w:r>
        <w:r>
          <w:rPr>
            <w:rStyle w:val="pln"/>
          </w:rPr>
          <w:t>naming</w:t>
        </w:r>
        <w:r>
          <w:rPr>
            <w:rStyle w:val="pun"/>
            <w:rFonts w:eastAsiaTheme="majorEastAsia"/>
          </w:rPr>
          <w:t>);</w:t>
        </w:r>
      </w:ins>
    </w:p>
    <w:p w:rsidR="005F4E07" w:rsidRDefault="005F4E07" w:rsidP="005F4E07">
      <w:pPr>
        <w:pStyle w:val="PrformatHTML"/>
        <w:rPr>
          <w:ins w:id="677" w:author="Unknown"/>
          <w:rStyle w:val="pln"/>
        </w:rPr>
      </w:pPr>
      <w:ins w:id="678" w:author="Unknown">
        <w:r>
          <w:rPr>
            <w:rStyle w:val="pln"/>
          </w:rPr>
          <w:t xml:space="preserve">    </w:t>
        </w:r>
        <w:r>
          <w:rPr>
            <w:rStyle w:val="pun"/>
            <w:rFonts w:eastAsiaTheme="majorEastAsia"/>
          </w:rPr>
          <w:t>}</w:t>
        </w:r>
      </w:ins>
    </w:p>
    <w:p w:rsidR="005F4E07" w:rsidRDefault="005F4E07" w:rsidP="005F4E07">
      <w:pPr>
        <w:pStyle w:val="PrformatHTML"/>
        <w:rPr>
          <w:ins w:id="679" w:author="Unknown"/>
          <w:rStyle w:val="pln"/>
        </w:rPr>
      </w:pPr>
      <w:ins w:id="680" w:author="Unknown">
        <w:r>
          <w:rPr>
            <w:rStyle w:val="pln"/>
          </w:rPr>
          <w:t xml:space="preserve">    </w:t>
        </w:r>
        <w:r>
          <w:rPr>
            <w:rStyle w:val="kwd"/>
            <w:rFonts w:eastAsiaTheme="majorEastAsia"/>
          </w:rPr>
          <w:t>return</w:t>
        </w:r>
        <w:r>
          <w:rPr>
            <w:rStyle w:val="pln"/>
          </w:rPr>
          <w:t xml:space="preserve"> generateDocs</w:t>
        </w:r>
        <w:r>
          <w:rPr>
            <w:rStyle w:val="pun"/>
            <w:rFonts w:eastAsiaTheme="majorEastAsia"/>
          </w:rPr>
          <w:t>(</w:t>
        </w:r>
        <w:r>
          <w:rPr>
            <w:rStyle w:val="pln"/>
          </w:rPr>
          <w:t>input</w:t>
        </w:r>
        <w:r>
          <w:rPr>
            <w:rStyle w:val="pun"/>
            <w:rFonts w:eastAsiaTheme="majorEastAsia"/>
          </w:rPr>
          <w:t>,</w:t>
        </w:r>
        <w:r>
          <w:rPr>
            <w:rStyle w:val="pln"/>
          </w:rPr>
          <w:t>output</w:t>
        </w:r>
        <w:r>
          <w:rPr>
            <w:rStyle w:val="pun"/>
            <w:rFonts w:eastAsiaTheme="majorEastAsia"/>
          </w:rPr>
          <w:t>);</w:t>
        </w:r>
      </w:ins>
    </w:p>
    <w:p w:rsidR="005F4E07" w:rsidRDefault="005F4E07" w:rsidP="005F4E07">
      <w:pPr>
        <w:pStyle w:val="PrformatHTML"/>
        <w:rPr>
          <w:ins w:id="681" w:author="Unknown"/>
          <w:rStyle w:val="pln"/>
        </w:rPr>
      </w:pPr>
      <w:ins w:id="682" w:author="Unknown">
        <w:r>
          <w:rPr>
            <w:rStyle w:val="pln"/>
          </w:rPr>
          <w:t xml:space="preserve">  </w:t>
        </w:r>
        <w:r>
          <w:rPr>
            <w:rStyle w:val="pun"/>
            <w:rFonts w:eastAsiaTheme="majorEastAsia"/>
          </w:rPr>
          <w:t>}</w:t>
        </w:r>
      </w:ins>
    </w:p>
    <w:p w:rsidR="005F4E07" w:rsidRDefault="005F4E07" w:rsidP="005F4E07">
      <w:pPr>
        <w:pStyle w:val="PrformatHTML"/>
        <w:rPr>
          <w:ins w:id="683" w:author="Unknown"/>
          <w:rStyle w:val="pln"/>
        </w:rPr>
      </w:pPr>
      <w:ins w:id="684" w:author="Unknown">
        <w:r>
          <w:rPr>
            <w:rStyle w:val="pln"/>
          </w:rPr>
          <w:t xml:space="preserve"> </w:t>
        </w:r>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ParseException</w:t>
        </w:r>
        <w:r>
          <w:rPr>
            <w:rStyle w:val="pln"/>
          </w:rPr>
          <w:t xml:space="preserve"> e</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685" w:author="Unknown"/>
          <w:rStyle w:val="pln"/>
        </w:rPr>
      </w:pPr>
      <w:ins w:id="686" w:author="Unknown">
        <w:r>
          <w:rPr>
            <w:rStyle w:val="pln"/>
          </w:rPr>
          <w:t xml:space="preserve">    formatter</w:t>
        </w:r>
        <w:r>
          <w:rPr>
            <w:rStyle w:val="pun"/>
            <w:rFonts w:eastAsiaTheme="majorEastAsia"/>
          </w:rPr>
          <w:t>.</w:t>
        </w:r>
        <w:r>
          <w:rPr>
            <w:rStyle w:val="pln"/>
          </w:rPr>
          <w:t>printHelp</w:t>
        </w:r>
        <w:r>
          <w:rPr>
            <w:rStyle w:val="pun"/>
            <w:rFonts w:eastAsiaTheme="majorEastAsia"/>
          </w:rPr>
          <w:t>(</w:t>
        </w:r>
        <w:r>
          <w:rPr>
            <w:rStyle w:val="str"/>
          </w:rPr>
          <w:t>"ContentExtractor"</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687" w:author="Unknown"/>
          <w:rStyle w:val="pln"/>
        </w:rPr>
      </w:pPr>
      <w:ins w:id="688" w:author="Unknown">
        <w:r>
          <w:rPr>
            <w:rStyle w:val="pln"/>
          </w:rPr>
          <w:t xml:space="preserve">    </w:t>
        </w:r>
        <w:r>
          <w:rPr>
            <w:rStyle w:val="kwd"/>
            <w:rFonts w:eastAsiaTheme="majorEastAsia"/>
          </w:rPr>
          <w:t>return</w:t>
        </w:r>
        <w:r>
          <w:rPr>
            <w:rStyle w:val="pln"/>
          </w:rPr>
          <w:t xml:space="preserve"> </w:t>
        </w:r>
        <w:r>
          <w:rPr>
            <w:rStyle w:val="pun"/>
            <w:rFonts w:eastAsiaTheme="majorEastAsia"/>
          </w:rPr>
          <w:t>-</w:t>
        </w:r>
        <w:r>
          <w:rPr>
            <w:rStyle w:val="lit"/>
          </w:rPr>
          <w:t>1</w:t>
        </w:r>
        <w:r>
          <w:rPr>
            <w:rStyle w:val="pun"/>
            <w:rFonts w:eastAsiaTheme="majorEastAsia"/>
          </w:rPr>
          <w:t>;</w:t>
        </w:r>
      </w:ins>
    </w:p>
    <w:p w:rsidR="005F4E07" w:rsidRDefault="005F4E07" w:rsidP="005F4E07">
      <w:pPr>
        <w:pStyle w:val="PrformatHTML"/>
        <w:rPr>
          <w:ins w:id="689" w:author="Unknown"/>
          <w:rStyle w:val="pln"/>
        </w:rPr>
      </w:pPr>
      <w:ins w:id="690" w:author="Unknown">
        <w:r>
          <w:rPr>
            <w:rStyle w:val="pln"/>
          </w:rPr>
          <w:t xml:space="preserve">  </w:t>
        </w:r>
        <w:r>
          <w:rPr>
            <w:rStyle w:val="pun"/>
            <w:rFonts w:eastAsiaTheme="majorEastAsia"/>
          </w:rPr>
          <w:t>}</w:t>
        </w:r>
      </w:ins>
    </w:p>
    <w:p w:rsidR="005F4E07" w:rsidRDefault="005F4E07" w:rsidP="005F4E07">
      <w:pPr>
        <w:pStyle w:val="PrformatHTML"/>
        <w:rPr>
          <w:ins w:id="691" w:author="Unknown"/>
          <w:rStyle w:val="pln"/>
        </w:rPr>
      </w:pPr>
      <w:ins w:id="692" w:author="Unknown">
        <w:r>
          <w:rPr>
            <w:rStyle w:val="pun"/>
            <w:rFonts w:eastAsiaTheme="majorEastAsia"/>
          </w:rPr>
          <w:t>}</w:t>
        </w:r>
      </w:ins>
    </w:p>
    <w:p w:rsidR="005F4E07" w:rsidRDefault="005F4E07" w:rsidP="005F4E07">
      <w:pPr>
        <w:pStyle w:val="PrformatHTML"/>
        <w:rPr>
          <w:ins w:id="693" w:author="Unknown"/>
        </w:rPr>
      </w:pPr>
      <w:ins w:id="694" w:author="Unknown">
        <w:r>
          <w:rPr>
            <w:rStyle w:val="pln"/>
          </w:rPr>
          <w:t xml:space="preserve"> </w:t>
        </w:r>
      </w:ins>
    </w:p>
    <w:p w:rsidR="005F4E07" w:rsidRDefault="005F4E07" w:rsidP="005F4E07">
      <w:pPr>
        <w:rPr>
          <w:ins w:id="695" w:author="Unknown"/>
        </w:rPr>
      </w:pPr>
    </w:p>
    <w:p w:rsidR="005F4E07" w:rsidRDefault="005F4E07" w:rsidP="005F4E07">
      <w:pPr>
        <w:pStyle w:val="NormalWeb"/>
        <w:shd w:val="clear" w:color="auto" w:fill="FCFCFC"/>
        <w:rPr>
          <w:ins w:id="696" w:author="Unknown"/>
          <w:b/>
          <w:bCs/>
          <w:color w:val="424345"/>
        </w:rPr>
      </w:pPr>
      <w:ins w:id="697" w:author="Unknown">
        <w:r>
          <w:rPr>
            <w:b/>
            <w:bCs/>
            <w:color w:val="424345"/>
          </w:rPr>
          <w:t>Code Example 15:</w:t>
        </w:r>
      </w:ins>
    </w:p>
    <w:p w:rsidR="005F4E07" w:rsidRDefault="005F4E07" w:rsidP="005F4E07">
      <w:pPr>
        <w:pStyle w:val="NormalWeb"/>
        <w:shd w:val="clear" w:color="auto" w:fill="FCFCFC"/>
        <w:rPr>
          <w:ins w:id="698" w:author="Unknown"/>
        </w:rPr>
      </w:pPr>
      <w:ins w:id="699" w:author="Unknown">
        <w:r>
          <w:t xml:space="preserve">From project </w:t>
        </w:r>
        <w:r>
          <w:rPr>
            <w:i/>
            <w:iCs/>
          </w:rPr>
          <w:t>behemoth</w:t>
        </w:r>
        <w:r>
          <w:t xml:space="preserve">, under directory </w:t>
        </w:r>
        <w:r>
          <w:rPr>
            <w:i/>
            <w:iCs/>
          </w:rPr>
          <w:t>/gate/src/main/java/com/digitalpebble/behemoth/gate/</w:t>
        </w:r>
        <w:r>
          <w:t xml:space="preserve">. </w:t>
        </w:r>
      </w:ins>
    </w:p>
    <w:p w:rsidR="005F4E07" w:rsidRDefault="005F4E07" w:rsidP="005F4E07">
      <w:pPr>
        <w:pStyle w:val="NormalWeb"/>
        <w:shd w:val="clear" w:color="auto" w:fill="FCFCFC"/>
        <w:rPr>
          <w:ins w:id="700" w:author="Unknown"/>
        </w:rPr>
      </w:pPr>
      <w:ins w:id="701" w:author="Unknown">
        <w:r>
          <w:t xml:space="preserve">Source </w:t>
        </w:r>
        <w:r>
          <w:rPr>
            <w:i/>
            <w:iCs/>
          </w:rPr>
          <w:t>GATECorpusGenerator.java</w:t>
        </w:r>
        <w:r>
          <w:t xml:space="preserve"> </w:t>
        </w:r>
      </w:ins>
    </w:p>
    <w:p w:rsidR="005F4E07" w:rsidRDefault="005F4E07" w:rsidP="005F4E07">
      <w:pPr>
        <w:pStyle w:val="PrformatHTML"/>
        <w:rPr>
          <w:ins w:id="702" w:author="Unknown"/>
          <w:rStyle w:val="pln"/>
        </w:rPr>
      </w:pPr>
      <w:ins w:id="703" w:author="Unknown">
        <w:r>
          <w:rPr>
            <w:rStyle w:val="kwd"/>
            <w:rFonts w:eastAsiaTheme="majorEastAsia"/>
          </w:rPr>
          <w:t>public</w:t>
        </w:r>
        <w:r>
          <w:rPr>
            <w:rStyle w:val="pln"/>
          </w:rPr>
          <w:t xml:space="preserve"> </w:t>
        </w:r>
        <w:r>
          <w:rPr>
            <w:rStyle w:val="kwd"/>
            <w:rFonts w:eastAsiaTheme="majorEastAsia"/>
          </w:rPr>
          <w:t>int</w:t>
        </w:r>
        <w:r>
          <w:rPr>
            <w:rStyle w:val="pln"/>
          </w:rPr>
          <w:t xml:space="preserve"> run</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r>
          <w:rPr>
            <w:rStyle w:val="pln"/>
          </w:rPr>
          <w:t xml:space="preserve"> </w:t>
        </w:r>
        <w:r>
          <w:rPr>
            <w:rStyle w:val="kwd"/>
            <w:rFonts w:eastAsiaTheme="majorEastAsia"/>
          </w:rPr>
          <w:t>throws</w:t>
        </w:r>
        <w:r>
          <w:rPr>
            <w:rStyle w:val="pln"/>
          </w:rPr>
          <w:t xml:space="preserve"> </w:t>
        </w:r>
        <w:r>
          <w:rPr>
            <w:rStyle w:val="typ"/>
          </w:rPr>
          <w:t>Exception</w:t>
        </w:r>
        <w:r>
          <w:rPr>
            <w:rStyle w:val="pln"/>
          </w:rPr>
          <w:t xml:space="preserve"> </w:t>
        </w:r>
        <w:r>
          <w:rPr>
            <w:rStyle w:val="pun"/>
            <w:rFonts w:eastAsiaTheme="majorEastAsia"/>
          </w:rPr>
          <w:t>{</w:t>
        </w:r>
      </w:ins>
    </w:p>
    <w:p w:rsidR="005F4E07" w:rsidRDefault="005F4E07" w:rsidP="005F4E07">
      <w:pPr>
        <w:pStyle w:val="PrformatHTML"/>
        <w:rPr>
          <w:ins w:id="704" w:author="Unknown"/>
          <w:rStyle w:val="pln"/>
        </w:rPr>
      </w:pPr>
      <w:ins w:id="705" w:author="Unknown">
        <w:r>
          <w:rPr>
            <w:rStyle w:val="pln"/>
          </w:rPr>
          <w:t xml:space="preserve">  </w:t>
        </w:r>
        <w:r>
          <w:rPr>
            <w:rStyle w:val="typ"/>
          </w:rPr>
          <w:t>Options</w:t>
        </w:r>
        <w:r>
          <w:rPr>
            <w:rStyle w:val="pln"/>
          </w:rPr>
          <w:t xml:space="preserve"> options</w:t>
        </w:r>
        <w:r>
          <w:rPr>
            <w:rStyle w:val="pun"/>
            <w:rFonts w:eastAsiaTheme="majorEastAsia"/>
          </w:rPr>
          <w:t>=</w:t>
        </w:r>
        <w:r>
          <w:rPr>
            <w:rStyle w:val="kwd"/>
            <w:rFonts w:eastAsiaTheme="majorEastAsia"/>
          </w:rPr>
          <w:t>new</w:t>
        </w:r>
        <w:r>
          <w:rPr>
            <w:rStyle w:val="pln"/>
          </w:rPr>
          <w:t xml:space="preserve"> </w:t>
        </w:r>
        <w:r>
          <w:rPr>
            <w:rStyle w:val="typ"/>
          </w:rPr>
          <w:t>Options</w:t>
        </w:r>
        <w:r>
          <w:rPr>
            <w:rStyle w:val="pun"/>
            <w:rFonts w:eastAsiaTheme="majorEastAsia"/>
          </w:rPr>
          <w:t>();</w:t>
        </w:r>
      </w:ins>
    </w:p>
    <w:p w:rsidR="005F4E07" w:rsidRDefault="005F4E07" w:rsidP="005F4E07">
      <w:pPr>
        <w:pStyle w:val="PrformatHTML"/>
        <w:rPr>
          <w:ins w:id="706" w:author="Unknown"/>
          <w:rStyle w:val="pln"/>
        </w:rPr>
      </w:pPr>
      <w:ins w:id="707" w:author="Unknown">
        <w:r>
          <w:rPr>
            <w:rStyle w:val="pln"/>
          </w:rPr>
          <w:t xml:space="preserve">  </w:t>
        </w:r>
        <w:r>
          <w:rPr>
            <w:rStyle w:val="typ"/>
          </w:rPr>
          <w:t>HelpFormatter</w:t>
        </w:r>
        <w:r>
          <w:rPr>
            <w:rStyle w:val="pln"/>
          </w:rPr>
          <w:t xml:space="preserve"> formatter</w:t>
        </w:r>
        <w:r>
          <w:rPr>
            <w:rStyle w:val="pun"/>
            <w:rFonts w:eastAsiaTheme="majorEastAsia"/>
          </w:rPr>
          <w:t>=</w:t>
        </w:r>
        <w:r>
          <w:rPr>
            <w:rStyle w:val="kwd"/>
            <w:rFonts w:eastAsiaTheme="majorEastAsia"/>
          </w:rPr>
          <w:t>new</w:t>
        </w:r>
        <w:r>
          <w:rPr>
            <w:rStyle w:val="pln"/>
          </w:rPr>
          <w:t xml:space="preserve"> </w:t>
        </w:r>
        <w:r>
          <w:rPr>
            <w:rStyle w:val="typ"/>
          </w:rPr>
          <w:t>HelpFormatter</w:t>
        </w:r>
        <w:r>
          <w:rPr>
            <w:rStyle w:val="pun"/>
            <w:rFonts w:eastAsiaTheme="majorEastAsia"/>
          </w:rPr>
          <w:t>();</w:t>
        </w:r>
      </w:ins>
    </w:p>
    <w:p w:rsidR="005F4E07" w:rsidRDefault="005F4E07" w:rsidP="005F4E07">
      <w:pPr>
        <w:pStyle w:val="PrformatHTML"/>
        <w:rPr>
          <w:ins w:id="708" w:author="Unknown"/>
          <w:rStyle w:val="pln"/>
        </w:rPr>
      </w:pPr>
      <w:ins w:id="709" w:author="Unknown">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GnuParser</w:t>
        </w:r>
        <w:r>
          <w:rPr>
            <w:rStyle w:val="pun"/>
            <w:rFonts w:eastAsiaTheme="majorEastAsia"/>
          </w:rPr>
          <w:t>();</w:t>
        </w:r>
      </w:ins>
    </w:p>
    <w:p w:rsidR="005F4E07" w:rsidRDefault="005F4E07" w:rsidP="005F4E07">
      <w:pPr>
        <w:pStyle w:val="PrformatHTML"/>
        <w:rPr>
          <w:ins w:id="710" w:author="Unknown"/>
          <w:rStyle w:val="pln"/>
        </w:rPr>
      </w:pPr>
      <w:ins w:id="711"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"h"</w:t>
        </w:r>
        <w:r>
          <w:rPr>
            <w:rStyle w:val="pun"/>
            <w:rFonts w:eastAsiaTheme="majorEastAsia"/>
          </w:rPr>
          <w:t>,</w:t>
        </w:r>
        <w:r>
          <w:rPr>
            <w:rStyle w:val="str"/>
          </w:rPr>
          <w:t>"help"</w:t>
        </w:r>
        <w:r>
          <w:rPr>
            <w:rStyle w:val="pun"/>
            <w:rFonts w:eastAsiaTheme="majorEastAsia"/>
          </w:rPr>
          <w:t>,</w:t>
        </w:r>
        <w:r>
          <w:rPr>
            <w:rStyle w:val="kwd"/>
            <w:rFonts w:eastAsiaTheme="majorEastAsia"/>
          </w:rPr>
          <w:t>false</w:t>
        </w:r>
        <w:r>
          <w:rPr>
            <w:rStyle w:val="pun"/>
            <w:rFonts w:eastAsiaTheme="majorEastAsia"/>
          </w:rPr>
          <w:t>,</w:t>
        </w:r>
        <w:r>
          <w:rPr>
            <w:rStyle w:val="str"/>
          </w:rPr>
          <w:t>"print this message"</w:t>
        </w:r>
        <w:r>
          <w:rPr>
            <w:rStyle w:val="pun"/>
            <w:rFonts w:eastAsiaTheme="majorEastAsia"/>
          </w:rPr>
          <w:t>);</w:t>
        </w:r>
      </w:ins>
    </w:p>
    <w:p w:rsidR="005F4E07" w:rsidRDefault="005F4E07" w:rsidP="005F4E07">
      <w:pPr>
        <w:pStyle w:val="PrformatHTML"/>
        <w:rPr>
          <w:ins w:id="712" w:author="Unknown"/>
          <w:rStyle w:val="pln"/>
        </w:rPr>
      </w:pPr>
      <w:ins w:id="713"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"i"</w:t>
        </w:r>
        <w:r>
          <w:rPr>
            <w:rStyle w:val="pun"/>
            <w:rFonts w:eastAsiaTheme="majorEastAsia"/>
          </w:rPr>
          <w:t>,</w:t>
        </w:r>
        <w:r>
          <w:rPr>
            <w:rStyle w:val="str"/>
          </w:rPr>
          <w:t>"input"</w:t>
        </w:r>
        <w:r>
          <w:rPr>
            <w:rStyle w:val="pun"/>
            <w:rFonts w:eastAsiaTheme="majorEastAsia"/>
          </w:rPr>
          <w:t>,</w:t>
        </w:r>
        <w:r>
          <w:rPr>
            <w:rStyle w:val="kwd"/>
            <w:rFonts w:eastAsiaTheme="majorEastAsia"/>
          </w:rPr>
          <w:t>true</w:t>
        </w:r>
        <w:r>
          <w:rPr>
            <w:rStyle w:val="pun"/>
            <w:rFonts w:eastAsiaTheme="majorEastAsia"/>
          </w:rPr>
          <w:t>,</w:t>
        </w:r>
        <w:r>
          <w:rPr>
            <w:rStyle w:val="str"/>
          </w:rPr>
          <w:t>"Behemoth corpus"</w:t>
        </w:r>
        <w:r>
          <w:rPr>
            <w:rStyle w:val="pun"/>
            <w:rFonts w:eastAsiaTheme="majorEastAsia"/>
          </w:rPr>
          <w:t>);</w:t>
        </w:r>
      </w:ins>
    </w:p>
    <w:p w:rsidR="005F4E07" w:rsidRDefault="005F4E07" w:rsidP="005F4E07">
      <w:pPr>
        <w:pStyle w:val="PrformatHTML"/>
        <w:rPr>
          <w:ins w:id="714" w:author="Unknown"/>
          <w:rStyle w:val="pln"/>
        </w:rPr>
      </w:pPr>
      <w:ins w:id="715"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"o"</w:t>
        </w:r>
        <w:r>
          <w:rPr>
            <w:rStyle w:val="pun"/>
            <w:rFonts w:eastAsiaTheme="majorEastAsia"/>
          </w:rPr>
          <w:t>,</w:t>
        </w:r>
        <w:r>
          <w:rPr>
            <w:rStyle w:val="str"/>
          </w:rPr>
          <w:t>"output"</w:t>
        </w:r>
        <w:r>
          <w:rPr>
            <w:rStyle w:val="pun"/>
            <w:rFonts w:eastAsiaTheme="majorEastAsia"/>
          </w:rPr>
          <w:t>,</w:t>
        </w:r>
        <w:r>
          <w:rPr>
            <w:rStyle w:val="kwd"/>
            <w:rFonts w:eastAsiaTheme="majorEastAsia"/>
          </w:rPr>
          <w:t>true</w:t>
        </w:r>
        <w:r>
          <w:rPr>
            <w:rStyle w:val="pun"/>
            <w:rFonts w:eastAsiaTheme="majorEastAsia"/>
          </w:rPr>
          <w:t>,</w:t>
        </w:r>
        <w:r>
          <w:rPr>
            <w:rStyle w:val="str"/>
          </w:rPr>
          <w:t>"local GATE XML corpus dir"</w:t>
        </w:r>
        <w:r>
          <w:rPr>
            <w:rStyle w:val="pun"/>
            <w:rFonts w:eastAsiaTheme="majorEastAsia"/>
          </w:rPr>
          <w:t>);</w:t>
        </w:r>
      </w:ins>
    </w:p>
    <w:p w:rsidR="005F4E07" w:rsidRDefault="005F4E07" w:rsidP="005F4E07">
      <w:pPr>
        <w:pStyle w:val="PrformatHTML"/>
        <w:rPr>
          <w:ins w:id="716" w:author="Unknown"/>
          <w:rStyle w:val="pln"/>
        </w:rPr>
      </w:pPr>
      <w:ins w:id="717" w:author="Unknown">
        <w:r>
          <w:rPr>
            <w:rStyle w:val="pln"/>
          </w:rPr>
          <w:t xml:space="preserve">  </w:t>
        </w:r>
        <w:r>
          <w:rPr>
            <w:rStyle w:val="kwd"/>
            <w:rFonts w:eastAsiaTheme="majorEastAsia"/>
          </w:rPr>
          <w:t>try</w:t>
        </w:r>
        <w:r>
          <w:rPr>
            <w:rStyle w:val="pln"/>
          </w:rPr>
          <w:t xml:space="preserve"> </w:t>
        </w:r>
        <w:r>
          <w:rPr>
            <w:rStyle w:val="pun"/>
            <w:rFonts w:eastAsiaTheme="majorEastAsia"/>
          </w:rPr>
          <w:t>{</w:t>
        </w:r>
      </w:ins>
    </w:p>
    <w:p w:rsidR="005F4E07" w:rsidRDefault="005F4E07" w:rsidP="005F4E07">
      <w:pPr>
        <w:pStyle w:val="PrformatHTML"/>
        <w:rPr>
          <w:ins w:id="718" w:author="Unknown"/>
          <w:rStyle w:val="pln"/>
        </w:rPr>
      </w:pPr>
      <w:ins w:id="719" w:author="Unknown">
        <w:r>
          <w:rPr>
            <w:rStyle w:val="pln"/>
          </w:rPr>
          <w:t xml:space="preserve">    </w:t>
        </w:r>
        <w:r>
          <w:rPr>
            <w:rStyle w:val="typ"/>
          </w:rPr>
          <w:t>CommandLine</w:t>
        </w:r>
        <w:r>
          <w:rPr>
            <w:rStyle w:val="pln"/>
          </w:rPr>
          <w:t xml:space="preserve"> line</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options</w:t>
        </w:r>
        <w:r>
          <w:rPr>
            <w:rStyle w:val="pun"/>
            <w:rFonts w:eastAsiaTheme="majorEastAsia"/>
          </w:rPr>
          <w:t>,</w:t>
        </w:r>
        <w:r>
          <w:rPr>
            <w:rStyle w:val="pln"/>
          </w:rPr>
          <w:t>args</w:t>
        </w:r>
        <w:r>
          <w:rPr>
            <w:rStyle w:val="pun"/>
            <w:rFonts w:eastAsiaTheme="majorEastAsia"/>
          </w:rPr>
          <w:t>);</w:t>
        </w:r>
      </w:ins>
    </w:p>
    <w:p w:rsidR="005F4E07" w:rsidRDefault="005F4E07" w:rsidP="005F4E07">
      <w:pPr>
        <w:pStyle w:val="PrformatHTML"/>
        <w:rPr>
          <w:ins w:id="720" w:author="Unknown"/>
          <w:rStyle w:val="pln"/>
        </w:rPr>
      </w:pPr>
      <w:ins w:id="721" w:author="Unknown">
        <w:r>
          <w:rPr>
            <w:rStyle w:val="pln"/>
          </w:rPr>
          <w:t xml:space="preserve">    </w:t>
        </w:r>
        <w:r>
          <w:rPr>
            <w:rStyle w:val="typ"/>
          </w:rPr>
          <w:t>String</w:t>
        </w:r>
        <w:r>
          <w:rPr>
            <w:rStyle w:val="pln"/>
          </w:rPr>
          <w:t xml:space="preserve"> input</w:t>
        </w:r>
        <w:r>
          <w:rPr>
            <w:rStyle w:val="pun"/>
            <w:rFonts w:eastAsiaTheme="majorEastAsia"/>
          </w:rPr>
          <w:t>=</w:t>
        </w:r>
        <w:r>
          <w:rPr>
            <w:rStyle w:val="pln"/>
          </w:rPr>
          <w:t>line</w:t>
        </w:r>
        <w:r>
          <w:rPr>
            <w:rStyle w:val="pun"/>
            <w:rFonts w:eastAsiaTheme="majorEastAsia"/>
          </w:rPr>
          <w:t>.</w:t>
        </w:r>
        <w:r>
          <w:rPr>
            <w:rStyle w:val="pln"/>
          </w:rPr>
          <w:t>getOptionValue</w:t>
        </w:r>
        <w:r>
          <w:rPr>
            <w:rStyle w:val="pun"/>
            <w:rFonts w:eastAsiaTheme="majorEastAsia"/>
          </w:rPr>
          <w:t>(</w:t>
        </w:r>
        <w:r>
          <w:rPr>
            <w:rStyle w:val="str"/>
          </w:rPr>
          <w:t>"i"</w:t>
        </w:r>
        <w:r>
          <w:rPr>
            <w:rStyle w:val="pun"/>
            <w:rFonts w:eastAsiaTheme="majorEastAsia"/>
          </w:rPr>
          <w:t>);</w:t>
        </w:r>
      </w:ins>
    </w:p>
    <w:p w:rsidR="005F4E07" w:rsidRDefault="005F4E07" w:rsidP="005F4E07">
      <w:pPr>
        <w:pStyle w:val="PrformatHTML"/>
        <w:rPr>
          <w:ins w:id="722" w:author="Unknown"/>
          <w:rStyle w:val="pln"/>
        </w:rPr>
      </w:pPr>
      <w:ins w:id="723" w:author="Unknown">
        <w:r>
          <w:rPr>
            <w:rStyle w:val="pln"/>
          </w:rPr>
          <w:t xml:space="preserve">    </w:t>
        </w:r>
        <w:r>
          <w:rPr>
            <w:rStyle w:val="typ"/>
          </w:rPr>
          <w:t>String</w:t>
        </w:r>
        <w:r>
          <w:rPr>
            <w:rStyle w:val="pln"/>
          </w:rPr>
          <w:t xml:space="preserve"> output</w:t>
        </w:r>
        <w:r>
          <w:rPr>
            <w:rStyle w:val="pun"/>
            <w:rFonts w:eastAsiaTheme="majorEastAsia"/>
          </w:rPr>
          <w:t>=</w:t>
        </w:r>
        <w:r>
          <w:rPr>
            <w:rStyle w:val="pln"/>
          </w:rPr>
          <w:t>line</w:t>
        </w:r>
        <w:r>
          <w:rPr>
            <w:rStyle w:val="pun"/>
            <w:rFonts w:eastAsiaTheme="majorEastAsia"/>
          </w:rPr>
          <w:t>.</w:t>
        </w:r>
        <w:r>
          <w:rPr>
            <w:rStyle w:val="pln"/>
          </w:rPr>
          <w:t>getOptionValue</w:t>
        </w:r>
        <w:r>
          <w:rPr>
            <w:rStyle w:val="pun"/>
            <w:rFonts w:eastAsiaTheme="majorEastAsia"/>
          </w:rPr>
          <w:t>(</w:t>
        </w:r>
        <w:r>
          <w:rPr>
            <w:rStyle w:val="str"/>
          </w:rPr>
          <w:t>"o"</w:t>
        </w:r>
        <w:r>
          <w:rPr>
            <w:rStyle w:val="pun"/>
            <w:rFonts w:eastAsiaTheme="majorEastAsia"/>
          </w:rPr>
          <w:t>);</w:t>
        </w:r>
      </w:ins>
    </w:p>
    <w:p w:rsidR="005F4E07" w:rsidRDefault="005F4E07" w:rsidP="005F4E07">
      <w:pPr>
        <w:pStyle w:val="PrformatHTML"/>
        <w:rPr>
          <w:ins w:id="724" w:author="Unknown"/>
          <w:rStyle w:val="pln"/>
        </w:rPr>
      </w:pPr>
      <w:ins w:id="725"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line</w:t>
        </w:r>
        <w:r>
          <w:rPr>
            <w:rStyle w:val="pun"/>
            <w:rFonts w:eastAsiaTheme="majorEastAsia"/>
          </w:rPr>
          <w:t>.</w:t>
        </w:r>
        <w:r>
          <w:rPr>
            <w:rStyle w:val="pln"/>
          </w:rPr>
          <w:t>hasOption</w:t>
        </w:r>
        <w:r>
          <w:rPr>
            <w:rStyle w:val="pun"/>
            <w:rFonts w:eastAsiaTheme="majorEastAsia"/>
          </w:rPr>
          <w:t>(</w:t>
        </w:r>
        <w:r>
          <w:rPr>
            <w:rStyle w:val="str"/>
          </w:rPr>
          <w:t>"help"</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726" w:author="Unknown"/>
          <w:rStyle w:val="pln"/>
        </w:rPr>
      </w:pPr>
      <w:ins w:id="727" w:author="Unknown">
        <w:r>
          <w:rPr>
            <w:rStyle w:val="pln"/>
          </w:rPr>
          <w:t xml:space="preserve">      formatter</w:t>
        </w:r>
        <w:r>
          <w:rPr>
            <w:rStyle w:val="pun"/>
            <w:rFonts w:eastAsiaTheme="majorEastAsia"/>
          </w:rPr>
          <w:t>.</w:t>
        </w:r>
        <w:r>
          <w:rPr>
            <w:rStyle w:val="pln"/>
          </w:rPr>
          <w:t>printHelp</w:t>
        </w:r>
        <w:r>
          <w:rPr>
            <w:rStyle w:val="pun"/>
            <w:rFonts w:eastAsiaTheme="majorEastAsia"/>
          </w:rPr>
          <w:t>(</w:t>
        </w:r>
        <w:r>
          <w:rPr>
            <w:rStyle w:val="str"/>
          </w:rPr>
          <w:t>"GATECorpusGenerator"</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728" w:author="Unknown"/>
          <w:rStyle w:val="pln"/>
        </w:rPr>
      </w:pPr>
      <w:ins w:id="729" w:author="Unknown">
        <w:r>
          <w:rPr>
            <w:rStyle w:val="pln"/>
          </w:rPr>
          <w:t xml:space="preserve">      </w:t>
        </w:r>
        <w:r>
          <w:rPr>
            <w:rStyle w:val="kwd"/>
            <w:rFonts w:eastAsiaTheme="majorEastAsia"/>
          </w:rPr>
          <w:t>return</w:t>
        </w:r>
        <w:r>
          <w:rPr>
            <w:rStyle w:val="pln"/>
          </w:rPr>
          <w:t xml:space="preserve"> </w:t>
        </w:r>
        <w:r>
          <w:rPr>
            <w:rStyle w:val="lit"/>
          </w:rPr>
          <w:t>0</w:t>
        </w:r>
        <w:r>
          <w:rPr>
            <w:rStyle w:val="pun"/>
            <w:rFonts w:eastAsiaTheme="majorEastAsia"/>
          </w:rPr>
          <w:t>;</w:t>
        </w:r>
      </w:ins>
    </w:p>
    <w:p w:rsidR="005F4E07" w:rsidRDefault="005F4E07" w:rsidP="005F4E07">
      <w:pPr>
        <w:pStyle w:val="PrformatHTML"/>
        <w:rPr>
          <w:ins w:id="730" w:author="Unknown"/>
          <w:rStyle w:val="pln"/>
        </w:rPr>
      </w:pPr>
      <w:ins w:id="731" w:author="Unknown">
        <w:r>
          <w:rPr>
            <w:rStyle w:val="pln"/>
          </w:rPr>
          <w:t xml:space="preserve">    </w:t>
        </w:r>
        <w:r>
          <w:rPr>
            <w:rStyle w:val="pun"/>
            <w:rFonts w:eastAsiaTheme="majorEastAsia"/>
          </w:rPr>
          <w:t>}</w:t>
        </w:r>
      </w:ins>
    </w:p>
    <w:p w:rsidR="005F4E07" w:rsidRDefault="005F4E07" w:rsidP="005F4E07">
      <w:pPr>
        <w:pStyle w:val="PrformatHTML"/>
        <w:rPr>
          <w:ins w:id="732" w:author="Unknown"/>
          <w:rStyle w:val="pln"/>
        </w:rPr>
      </w:pPr>
      <w:ins w:id="733"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 xml:space="preserve">input </w:t>
        </w:r>
        <w:r>
          <w:rPr>
            <w:rStyle w:val="pun"/>
            <w:rFonts w:eastAsiaTheme="majorEastAsia"/>
          </w:rPr>
          <w:t>==</w:t>
        </w:r>
        <w:r>
          <w:rPr>
            <w:rStyle w:val="pln"/>
          </w:rPr>
          <w:t xml:space="preserve"> </w:t>
        </w:r>
        <w:r>
          <w:rPr>
            <w:rStyle w:val="kwd"/>
            <w:rFonts w:eastAsiaTheme="majorEastAsia"/>
          </w:rPr>
          <w:t>null</w:t>
        </w:r>
        <w:r>
          <w:rPr>
            <w:rStyle w:val="pln"/>
          </w:rPr>
          <w:t xml:space="preserve"> </w:t>
        </w:r>
        <w:r>
          <w:rPr>
            <w:rStyle w:val="pun"/>
            <w:rFonts w:eastAsiaTheme="majorEastAsia"/>
          </w:rPr>
          <w:t>||</w:t>
        </w:r>
        <w:r>
          <w:rPr>
            <w:rStyle w:val="pln"/>
          </w:rPr>
          <w:t xml:space="preserve"> output </w:t>
        </w:r>
        <w:r>
          <w:rPr>
            <w:rStyle w:val="pun"/>
            <w:rFonts w:eastAsiaTheme="majorEastAsia"/>
          </w:rPr>
          <w:t>==</w:t>
        </w:r>
        <w:r>
          <w:rPr>
            <w:rStyle w:val="pln"/>
          </w:rPr>
          <w:t xml:space="preserve"> </w:t>
        </w:r>
        <w:r>
          <w:rPr>
            <w:rStyle w:val="kwd"/>
            <w:rFonts w:eastAsiaTheme="majorEastAsia"/>
          </w:rPr>
          <w:t>null</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734" w:author="Unknown"/>
          <w:rStyle w:val="pln"/>
        </w:rPr>
      </w:pPr>
      <w:ins w:id="735" w:author="Unknown">
        <w:r>
          <w:rPr>
            <w:rStyle w:val="pln"/>
          </w:rPr>
          <w:t xml:space="preserve">      formatter</w:t>
        </w:r>
        <w:r>
          <w:rPr>
            <w:rStyle w:val="pun"/>
            <w:rFonts w:eastAsiaTheme="majorEastAsia"/>
          </w:rPr>
          <w:t>.</w:t>
        </w:r>
        <w:r>
          <w:rPr>
            <w:rStyle w:val="pln"/>
          </w:rPr>
          <w:t>printHelp</w:t>
        </w:r>
        <w:r>
          <w:rPr>
            <w:rStyle w:val="pun"/>
            <w:rFonts w:eastAsiaTheme="majorEastAsia"/>
          </w:rPr>
          <w:t>(</w:t>
        </w:r>
        <w:r>
          <w:rPr>
            <w:rStyle w:val="str"/>
          </w:rPr>
          <w:t>"GATECorpusGenerator"</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736" w:author="Unknown"/>
          <w:rStyle w:val="pln"/>
        </w:rPr>
      </w:pPr>
      <w:ins w:id="737" w:author="Unknown">
        <w:r>
          <w:rPr>
            <w:rStyle w:val="pln"/>
          </w:rPr>
          <w:t xml:space="preserve">      </w:t>
        </w:r>
        <w:r>
          <w:rPr>
            <w:rStyle w:val="kwd"/>
            <w:rFonts w:eastAsiaTheme="majorEastAsia"/>
          </w:rPr>
          <w:t>return</w:t>
        </w:r>
        <w:r>
          <w:rPr>
            <w:rStyle w:val="pln"/>
          </w:rPr>
          <w:t xml:space="preserve"> </w:t>
        </w:r>
        <w:r>
          <w:rPr>
            <w:rStyle w:val="pun"/>
            <w:rFonts w:eastAsiaTheme="majorEastAsia"/>
          </w:rPr>
          <w:t>-</w:t>
        </w:r>
        <w:r>
          <w:rPr>
            <w:rStyle w:val="lit"/>
          </w:rPr>
          <w:t>1</w:t>
        </w:r>
        <w:r>
          <w:rPr>
            <w:rStyle w:val="pun"/>
            <w:rFonts w:eastAsiaTheme="majorEastAsia"/>
          </w:rPr>
          <w:t>;</w:t>
        </w:r>
      </w:ins>
    </w:p>
    <w:p w:rsidR="005F4E07" w:rsidRDefault="005F4E07" w:rsidP="005F4E07">
      <w:pPr>
        <w:pStyle w:val="PrformatHTML"/>
        <w:rPr>
          <w:ins w:id="738" w:author="Unknown"/>
          <w:rStyle w:val="pln"/>
        </w:rPr>
      </w:pPr>
      <w:ins w:id="739" w:author="Unknown">
        <w:r>
          <w:rPr>
            <w:rStyle w:val="pln"/>
          </w:rPr>
          <w:t xml:space="preserve">    </w:t>
        </w:r>
        <w:r>
          <w:rPr>
            <w:rStyle w:val="pun"/>
            <w:rFonts w:eastAsiaTheme="majorEastAsia"/>
          </w:rPr>
          <w:t>}</w:t>
        </w:r>
      </w:ins>
    </w:p>
    <w:p w:rsidR="005F4E07" w:rsidRDefault="005F4E07" w:rsidP="005F4E07">
      <w:pPr>
        <w:pStyle w:val="PrformatHTML"/>
        <w:rPr>
          <w:ins w:id="740" w:author="Unknown"/>
          <w:rStyle w:val="pln"/>
        </w:rPr>
      </w:pPr>
      <w:ins w:id="741" w:author="Unknown">
        <w:r>
          <w:rPr>
            <w:rStyle w:val="pln"/>
          </w:rPr>
          <w:t xml:space="preserve">    generateXMLdocs</w:t>
        </w:r>
        <w:r>
          <w:rPr>
            <w:rStyle w:val="pun"/>
            <w:rFonts w:eastAsiaTheme="majorEastAsia"/>
          </w:rPr>
          <w:t>(</w:t>
        </w:r>
        <w:r>
          <w:rPr>
            <w:rStyle w:val="pln"/>
          </w:rPr>
          <w:t>input</w:t>
        </w:r>
        <w:r>
          <w:rPr>
            <w:rStyle w:val="pun"/>
            <w:rFonts w:eastAsiaTheme="majorEastAsia"/>
          </w:rPr>
          <w:t>,</w:t>
        </w:r>
        <w:r>
          <w:rPr>
            <w:rStyle w:val="pln"/>
          </w:rPr>
          <w:t>output</w:t>
        </w:r>
        <w:r>
          <w:rPr>
            <w:rStyle w:val="pun"/>
            <w:rFonts w:eastAsiaTheme="majorEastAsia"/>
          </w:rPr>
          <w:t>);</w:t>
        </w:r>
      </w:ins>
    </w:p>
    <w:p w:rsidR="005F4E07" w:rsidRDefault="005F4E07" w:rsidP="005F4E07">
      <w:pPr>
        <w:pStyle w:val="PrformatHTML"/>
        <w:rPr>
          <w:ins w:id="742" w:author="Unknown"/>
          <w:rStyle w:val="pln"/>
        </w:rPr>
      </w:pPr>
      <w:ins w:id="743" w:author="Unknown">
        <w:r>
          <w:rPr>
            <w:rStyle w:val="pln"/>
          </w:rPr>
          <w:t xml:space="preserve">  </w:t>
        </w:r>
        <w:r>
          <w:rPr>
            <w:rStyle w:val="pun"/>
            <w:rFonts w:eastAsiaTheme="majorEastAsia"/>
          </w:rPr>
          <w:t>}</w:t>
        </w:r>
      </w:ins>
    </w:p>
    <w:p w:rsidR="005F4E07" w:rsidRDefault="005F4E07" w:rsidP="005F4E07">
      <w:pPr>
        <w:pStyle w:val="PrformatHTML"/>
        <w:rPr>
          <w:ins w:id="744" w:author="Unknown"/>
          <w:rStyle w:val="pln"/>
        </w:rPr>
      </w:pPr>
      <w:ins w:id="745" w:author="Unknown">
        <w:r>
          <w:rPr>
            <w:rStyle w:val="pln"/>
          </w:rPr>
          <w:t xml:space="preserve"> </w:t>
        </w:r>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ParseException</w:t>
        </w:r>
        <w:r>
          <w:rPr>
            <w:rStyle w:val="pln"/>
          </w:rPr>
          <w:t xml:space="preserve"> e</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746" w:author="Unknown"/>
          <w:rStyle w:val="pln"/>
        </w:rPr>
      </w:pPr>
      <w:ins w:id="747" w:author="Unknown">
        <w:r>
          <w:rPr>
            <w:rStyle w:val="pln"/>
          </w:rPr>
          <w:t xml:space="preserve">    formatter</w:t>
        </w:r>
        <w:r>
          <w:rPr>
            <w:rStyle w:val="pun"/>
            <w:rFonts w:eastAsiaTheme="majorEastAsia"/>
          </w:rPr>
          <w:t>.</w:t>
        </w:r>
        <w:r>
          <w:rPr>
            <w:rStyle w:val="pln"/>
          </w:rPr>
          <w:t>printHelp</w:t>
        </w:r>
        <w:r>
          <w:rPr>
            <w:rStyle w:val="pun"/>
            <w:rFonts w:eastAsiaTheme="majorEastAsia"/>
          </w:rPr>
          <w:t>(</w:t>
        </w:r>
        <w:r>
          <w:rPr>
            <w:rStyle w:val="str"/>
          </w:rPr>
          <w:t>"GATECorpusGenerator"</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748" w:author="Unknown"/>
          <w:rStyle w:val="pln"/>
        </w:rPr>
      </w:pPr>
      <w:ins w:id="749" w:author="Unknown">
        <w:r>
          <w:rPr>
            <w:rStyle w:val="pln"/>
          </w:rPr>
          <w:t xml:space="preserve">  </w:t>
        </w:r>
        <w:r>
          <w:rPr>
            <w:rStyle w:val="pun"/>
            <w:rFonts w:eastAsiaTheme="majorEastAsia"/>
          </w:rPr>
          <w:t>}</w:t>
        </w:r>
      </w:ins>
    </w:p>
    <w:p w:rsidR="005F4E07" w:rsidRDefault="005F4E07" w:rsidP="005F4E07">
      <w:pPr>
        <w:pStyle w:val="PrformatHTML"/>
        <w:rPr>
          <w:ins w:id="750" w:author="Unknown"/>
          <w:rStyle w:val="pln"/>
        </w:rPr>
      </w:pPr>
      <w:ins w:id="751" w:author="Unknown">
        <w:r>
          <w:rPr>
            <w:rStyle w:val="pln"/>
          </w:rPr>
          <w:t xml:space="preserve">  </w:t>
        </w:r>
        <w:r>
          <w:rPr>
            <w:rStyle w:val="kwd"/>
            <w:rFonts w:eastAsiaTheme="majorEastAsia"/>
          </w:rPr>
          <w:t>return</w:t>
        </w:r>
        <w:r>
          <w:rPr>
            <w:rStyle w:val="pln"/>
          </w:rPr>
          <w:t xml:space="preserve"> </w:t>
        </w:r>
        <w:r>
          <w:rPr>
            <w:rStyle w:val="lit"/>
          </w:rPr>
          <w:t>0</w:t>
        </w:r>
        <w:r>
          <w:rPr>
            <w:rStyle w:val="pun"/>
            <w:rFonts w:eastAsiaTheme="majorEastAsia"/>
          </w:rPr>
          <w:t>;</w:t>
        </w:r>
      </w:ins>
    </w:p>
    <w:p w:rsidR="005F4E07" w:rsidRDefault="005F4E07" w:rsidP="005F4E07">
      <w:pPr>
        <w:pStyle w:val="PrformatHTML"/>
        <w:rPr>
          <w:ins w:id="752" w:author="Unknown"/>
          <w:rStyle w:val="pln"/>
        </w:rPr>
      </w:pPr>
      <w:ins w:id="753" w:author="Unknown">
        <w:r>
          <w:rPr>
            <w:rStyle w:val="pun"/>
            <w:rFonts w:eastAsiaTheme="majorEastAsia"/>
          </w:rPr>
          <w:t>}</w:t>
        </w:r>
      </w:ins>
    </w:p>
    <w:p w:rsidR="005F4E07" w:rsidRDefault="005F4E07" w:rsidP="005F4E07">
      <w:pPr>
        <w:pStyle w:val="PrformatHTML"/>
        <w:rPr>
          <w:ins w:id="754" w:author="Unknown"/>
        </w:rPr>
      </w:pPr>
      <w:ins w:id="755" w:author="Unknown">
        <w:r>
          <w:rPr>
            <w:rStyle w:val="pln"/>
          </w:rPr>
          <w:t xml:space="preserve"> </w:t>
        </w:r>
      </w:ins>
    </w:p>
    <w:p w:rsidR="005F4E07" w:rsidRDefault="005F4E07" w:rsidP="005F4E07">
      <w:pPr>
        <w:rPr>
          <w:ins w:id="756" w:author="Unknown"/>
        </w:rPr>
      </w:pPr>
    </w:p>
    <w:p w:rsidR="005F4E07" w:rsidRDefault="005F4E07" w:rsidP="005F4E07">
      <w:pPr>
        <w:pStyle w:val="NormalWeb"/>
        <w:shd w:val="clear" w:color="auto" w:fill="FCFCFC"/>
        <w:rPr>
          <w:ins w:id="757" w:author="Unknown"/>
          <w:b/>
          <w:bCs/>
          <w:color w:val="424345"/>
        </w:rPr>
      </w:pPr>
      <w:ins w:id="758" w:author="Unknown">
        <w:r>
          <w:rPr>
            <w:b/>
            <w:bCs/>
            <w:color w:val="424345"/>
          </w:rPr>
          <w:t>Code Example 16:</w:t>
        </w:r>
      </w:ins>
    </w:p>
    <w:p w:rsidR="005F4E07" w:rsidRDefault="005F4E07" w:rsidP="005F4E07">
      <w:pPr>
        <w:pStyle w:val="NormalWeb"/>
        <w:shd w:val="clear" w:color="auto" w:fill="FCFCFC"/>
        <w:rPr>
          <w:ins w:id="759" w:author="Unknown"/>
        </w:rPr>
      </w:pPr>
      <w:ins w:id="760" w:author="Unknown">
        <w:r>
          <w:t xml:space="preserve">From project </w:t>
        </w:r>
        <w:r>
          <w:rPr>
            <w:i/>
            <w:iCs/>
          </w:rPr>
          <w:t>behemoth</w:t>
        </w:r>
        <w:r>
          <w:t xml:space="preserve">, under directory </w:t>
        </w:r>
        <w:r>
          <w:rPr>
            <w:i/>
            <w:iCs/>
          </w:rPr>
          <w:t>/mahout/src/main/java/com/digitalpebble/behemoth/mahout/util/</w:t>
        </w:r>
        <w:r>
          <w:t xml:space="preserve">. </w:t>
        </w:r>
      </w:ins>
    </w:p>
    <w:p w:rsidR="005F4E07" w:rsidRDefault="005F4E07" w:rsidP="005F4E07">
      <w:pPr>
        <w:pStyle w:val="NormalWeb"/>
        <w:shd w:val="clear" w:color="auto" w:fill="FCFCFC"/>
        <w:rPr>
          <w:ins w:id="761" w:author="Unknown"/>
        </w:rPr>
      </w:pPr>
      <w:ins w:id="762" w:author="Unknown">
        <w:r>
          <w:t xml:space="preserve">Source </w:t>
        </w:r>
        <w:r>
          <w:rPr>
            <w:i/>
            <w:iCs/>
          </w:rPr>
          <w:t>ClusterDocIDDumper.java</w:t>
        </w:r>
        <w:r>
          <w:t xml:space="preserve"> </w:t>
        </w:r>
      </w:ins>
    </w:p>
    <w:p w:rsidR="005F4E07" w:rsidRDefault="005F4E07" w:rsidP="005F4E07">
      <w:pPr>
        <w:pStyle w:val="PrformatHTML"/>
        <w:rPr>
          <w:ins w:id="763" w:author="Unknown"/>
          <w:rStyle w:val="pln"/>
        </w:rPr>
      </w:pPr>
      <w:ins w:id="764" w:author="Unknown">
        <w:r>
          <w:rPr>
            <w:rStyle w:val="kwd"/>
            <w:rFonts w:eastAsiaTheme="majorEastAsia"/>
          </w:rPr>
          <w:t>public</w:t>
        </w:r>
        <w:r>
          <w:rPr>
            <w:rStyle w:val="pln"/>
          </w:rPr>
          <w:t xml:space="preserve"> </w:t>
        </w:r>
        <w:r>
          <w:rPr>
            <w:rStyle w:val="kwd"/>
            <w:rFonts w:eastAsiaTheme="majorEastAsia"/>
          </w:rPr>
          <w:t>int</w:t>
        </w:r>
        <w:r>
          <w:rPr>
            <w:rStyle w:val="pln"/>
          </w:rPr>
          <w:t xml:space="preserve"> run</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r>
          <w:rPr>
            <w:rStyle w:val="pln"/>
          </w:rPr>
          <w:t xml:space="preserve"> </w:t>
        </w:r>
        <w:r>
          <w:rPr>
            <w:rStyle w:val="kwd"/>
            <w:rFonts w:eastAsiaTheme="majorEastAsia"/>
          </w:rPr>
          <w:t>throws</w:t>
        </w:r>
        <w:r>
          <w:rPr>
            <w:rStyle w:val="pln"/>
          </w:rPr>
          <w:t xml:space="preserve"> </w:t>
        </w:r>
        <w:r>
          <w:rPr>
            <w:rStyle w:val="typ"/>
          </w:rPr>
          <w:t>Exception</w:t>
        </w:r>
        <w:r>
          <w:rPr>
            <w:rStyle w:val="pln"/>
          </w:rPr>
          <w:t xml:space="preserve"> </w:t>
        </w:r>
        <w:r>
          <w:rPr>
            <w:rStyle w:val="pun"/>
            <w:rFonts w:eastAsiaTheme="majorEastAsia"/>
          </w:rPr>
          <w:t>{</w:t>
        </w:r>
      </w:ins>
    </w:p>
    <w:p w:rsidR="005F4E07" w:rsidRDefault="005F4E07" w:rsidP="005F4E07">
      <w:pPr>
        <w:pStyle w:val="PrformatHTML"/>
        <w:rPr>
          <w:ins w:id="765" w:author="Unknown"/>
          <w:rStyle w:val="pln"/>
        </w:rPr>
      </w:pPr>
      <w:ins w:id="766" w:author="Unknown">
        <w:r>
          <w:rPr>
            <w:rStyle w:val="pln"/>
          </w:rPr>
          <w:t xml:space="preserve">  </w:t>
        </w:r>
        <w:r>
          <w:rPr>
            <w:rStyle w:val="typ"/>
          </w:rPr>
          <w:t>Options</w:t>
        </w:r>
        <w:r>
          <w:rPr>
            <w:rStyle w:val="pln"/>
          </w:rPr>
          <w:t xml:space="preserve"> options</w:t>
        </w:r>
        <w:r>
          <w:rPr>
            <w:rStyle w:val="pun"/>
            <w:rFonts w:eastAsiaTheme="majorEastAsia"/>
          </w:rPr>
          <w:t>=</w:t>
        </w:r>
        <w:r>
          <w:rPr>
            <w:rStyle w:val="kwd"/>
            <w:rFonts w:eastAsiaTheme="majorEastAsia"/>
          </w:rPr>
          <w:t>new</w:t>
        </w:r>
        <w:r>
          <w:rPr>
            <w:rStyle w:val="pln"/>
          </w:rPr>
          <w:t xml:space="preserve"> </w:t>
        </w:r>
        <w:r>
          <w:rPr>
            <w:rStyle w:val="typ"/>
          </w:rPr>
          <w:t>Options</w:t>
        </w:r>
        <w:r>
          <w:rPr>
            <w:rStyle w:val="pun"/>
            <w:rFonts w:eastAsiaTheme="majorEastAsia"/>
          </w:rPr>
          <w:t>();</w:t>
        </w:r>
      </w:ins>
    </w:p>
    <w:p w:rsidR="005F4E07" w:rsidRDefault="005F4E07" w:rsidP="005F4E07">
      <w:pPr>
        <w:pStyle w:val="PrformatHTML"/>
        <w:rPr>
          <w:ins w:id="767" w:author="Unknown"/>
          <w:rStyle w:val="pln"/>
        </w:rPr>
      </w:pPr>
      <w:ins w:id="768" w:author="Unknown">
        <w:r>
          <w:rPr>
            <w:rStyle w:val="pln"/>
          </w:rPr>
          <w:t xml:space="preserve">  </w:t>
        </w:r>
        <w:r>
          <w:rPr>
            <w:rStyle w:val="typ"/>
          </w:rPr>
          <w:t>HelpFormatter</w:t>
        </w:r>
        <w:r>
          <w:rPr>
            <w:rStyle w:val="pln"/>
          </w:rPr>
          <w:t xml:space="preserve"> formatter</w:t>
        </w:r>
        <w:r>
          <w:rPr>
            <w:rStyle w:val="pun"/>
            <w:rFonts w:eastAsiaTheme="majorEastAsia"/>
          </w:rPr>
          <w:t>=</w:t>
        </w:r>
        <w:r>
          <w:rPr>
            <w:rStyle w:val="kwd"/>
            <w:rFonts w:eastAsiaTheme="majorEastAsia"/>
          </w:rPr>
          <w:t>new</w:t>
        </w:r>
        <w:r>
          <w:rPr>
            <w:rStyle w:val="pln"/>
          </w:rPr>
          <w:t xml:space="preserve"> </w:t>
        </w:r>
        <w:r>
          <w:rPr>
            <w:rStyle w:val="typ"/>
          </w:rPr>
          <w:t>HelpFormatter</w:t>
        </w:r>
        <w:r>
          <w:rPr>
            <w:rStyle w:val="pun"/>
            <w:rFonts w:eastAsiaTheme="majorEastAsia"/>
          </w:rPr>
          <w:t>();</w:t>
        </w:r>
      </w:ins>
    </w:p>
    <w:p w:rsidR="005F4E07" w:rsidRDefault="005F4E07" w:rsidP="005F4E07">
      <w:pPr>
        <w:pStyle w:val="PrformatHTML"/>
        <w:rPr>
          <w:ins w:id="769" w:author="Unknown"/>
          <w:rStyle w:val="pln"/>
        </w:rPr>
      </w:pPr>
      <w:ins w:id="770" w:author="Unknown">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GnuParser</w:t>
        </w:r>
        <w:r>
          <w:rPr>
            <w:rStyle w:val="pun"/>
            <w:rFonts w:eastAsiaTheme="majorEastAsia"/>
          </w:rPr>
          <w:t>();</w:t>
        </w:r>
      </w:ins>
    </w:p>
    <w:p w:rsidR="005F4E07" w:rsidRDefault="005F4E07" w:rsidP="005F4E07">
      <w:pPr>
        <w:pStyle w:val="PrformatHTML"/>
        <w:rPr>
          <w:ins w:id="771" w:author="Unknown"/>
          <w:rStyle w:val="pln"/>
        </w:rPr>
      </w:pPr>
      <w:ins w:id="772"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"h"</w:t>
        </w:r>
        <w:r>
          <w:rPr>
            <w:rStyle w:val="pun"/>
            <w:rFonts w:eastAsiaTheme="majorEastAsia"/>
          </w:rPr>
          <w:t>,</w:t>
        </w:r>
        <w:r>
          <w:rPr>
            <w:rStyle w:val="str"/>
          </w:rPr>
          <w:t>"help"</w:t>
        </w:r>
        <w:r>
          <w:rPr>
            <w:rStyle w:val="pun"/>
            <w:rFonts w:eastAsiaTheme="majorEastAsia"/>
          </w:rPr>
          <w:t>,</w:t>
        </w:r>
        <w:r>
          <w:rPr>
            <w:rStyle w:val="kwd"/>
            <w:rFonts w:eastAsiaTheme="majorEastAsia"/>
          </w:rPr>
          <w:t>false</w:t>
        </w:r>
        <w:r>
          <w:rPr>
            <w:rStyle w:val="pun"/>
            <w:rFonts w:eastAsiaTheme="majorEastAsia"/>
          </w:rPr>
          <w:t>,</w:t>
        </w:r>
        <w:r>
          <w:rPr>
            <w:rStyle w:val="str"/>
          </w:rPr>
          <w:t>"print this message"</w:t>
        </w:r>
        <w:r>
          <w:rPr>
            <w:rStyle w:val="pun"/>
            <w:rFonts w:eastAsiaTheme="majorEastAsia"/>
          </w:rPr>
          <w:t>);</w:t>
        </w:r>
      </w:ins>
    </w:p>
    <w:p w:rsidR="005F4E07" w:rsidRDefault="005F4E07" w:rsidP="005F4E07">
      <w:pPr>
        <w:pStyle w:val="PrformatHTML"/>
        <w:rPr>
          <w:ins w:id="773" w:author="Unknown"/>
          <w:rStyle w:val="pln"/>
        </w:rPr>
      </w:pPr>
      <w:ins w:id="774"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"i"</w:t>
        </w:r>
        <w:r>
          <w:rPr>
            <w:rStyle w:val="pun"/>
            <w:rFonts w:eastAsiaTheme="majorEastAsia"/>
          </w:rPr>
          <w:t>,</w:t>
        </w:r>
        <w:r>
          <w:rPr>
            <w:rStyle w:val="str"/>
          </w:rPr>
          <w:t>"input"</w:t>
        </w:r>
        <w:r>
          <w:rPr>
            <w:rStyle w:val="pun"/>
            <w:rFonts w:eastAsiaTheme="majorEastAsia"/>
          </w:rPr>
          <w:t>,</w:t>
        </w:r>
        <w:r>
          <w:rPr>
            <w:rStyle w:val="kwd"/>
            <w:rFonts w:eastAsiaTheme="majorEastAsia"/>
          </w:rPr>
          <w:t>true</w:t>
        </w:r>
        <w:r>
          <w:rPr>
            <w:rStyle w:val="pun"/>
            <w:rFonts w:eastAsiaTheme="majorEastAsia"/>
          </w:rPr>
          <w:t>,</w:t>
        </w:r>
        <w:r>
          <w:rPr>
            <w:rStyle w:val="str"/>
          </w:rPr>
          <w:t>"input clusteredPoints"</w:t>
        </w:r>
        <w:r>
          <w:rPr>
            <w:rStyle w:val="pun"/>
            <w:rFonts w:eastAsiaTheme="majorEastAsia"/>
          </w:rPr>
          <w:t>);</w:t>
        </w:r>
      </w:ins>
    </w:p>
    <w:p w:rsidR="005F4E07" w:rsidRDefault="005F4E07" w:rsidP="005F4E07">
      <w:pPr>
        <w:pStyle w:val="PrformatHTML"/>
        <w:rPr>
          <w:ins w:id="775" w:author="Unknown"/>
          <w:rStyle w:val="pln"/>
        </w:rPr>
      </w:pPr>
      <w:ins w:id="776"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"o"</w:t>
        </w:r>
        <w:r>
          <w:rPr>
            <w:rStyle w:val="pun"/>
            <w:rFonts w:eastAsiaTheme="majorEastAsia"/>
          </w:rPr>
          <w:t>,</w:t>
        </w:r>
        <w:r>
          <w:rPr>
            <w:rStyle w:val="str"/>
          </w:rPr>
          <w:t>"output"</w:t>
        </w:r>
        <w:r>
          <w:rPr>
            <w:rStyle w:val="pun"/>
            <w:rFonts w:eastAsiaTheme="majorEastAsia"/>
          </w:rPr>
          <w:t>,</w:t>
        </w:r>
        <w:r>
          <w:rPr>
            <w:rStyle w:val="kwd"/>
            <w:rFonts w:eastAsiaTheme="majorEastAsia"/>
          </w:rPr>
          <w:t>true</w:t>
        </w:r>
        <w:r>
          <w:rPr>
            <w:rStyle w:val="pun"/>
            <w:rFonts w:eastAsiaTheme="majorEastAsia"/>
          </w:rPr>
          <w:t>,</w:t>
        </w:r>
        <w:r>
          <w:rPr>
            <w:rStyle w:val="str"/>
          </w:rPr>
          <w:t>"output doc cluster IDs"</w:t>
        </w:r>
        <w:r>
          <w:rPr>
            <w:rStyle w:val="pun"/>
            <w:rFonts w:eastAsiaTheme="majorEastAsia"/>
          </w:rPr>
          <w:t>);</w:t>
        </w:r>
      </w:ins>
    </w:p>
    <w:p w:rsidR="005F4E07" w:rsidRDefault="005F4E07" w:rsidP="005F4E07">
      <w:pPr>
        <w:pStyle w:val="PrformatHTML"/>
        <w:rPr>
          <w:ins w:id="777" w:author="Unknown"/>
          <w:rStyle w:val="pln"/>
        </w:rPr>
      </w:pPr>
      <w:ins w:id="778" w:author="Unknown">
        <w:r>
          <w:rPr>
            <w:rStyle w:val="pln"/>
          </w:rPr>
          <w:t xml:space="preserve">  </w:t>
        </w:r>
        <w:r>
          <w:rPr>
            <w:rStyle w:val="typ"/>
          </w:rPr>
          <w:t>CommandLine</w:t>
        </w:r>
        <w:r>
          <w:rPr>
            <w:rStyle w:val="pln"/>
          </w:rPr>
          <w:t xml:space="preserve"> line</w:t>
        </w:r>
        <w:r>
          <w:rPr>
            <w:rStyle w:val="pun"/>
            <w:rFonts w:eastAsiaTheme="majorEastAsia"/>
          </w:rPr>
          <w:t>=</w:t>
        </w:r>
        <w:r>
          <w:rPr>
            <w:rStyle w:val="kwd"/>
            <w:rFonts w:eastAsiaTheme="majorEastAsia"/>
          </w:rPr>
          <w:t>null</w:t>
        </w:r>
        <w:r>
          <w:rPr>
            <w:rStyle w:val="pun"/>
            <w:rFonts w:eastAsiaTheme="majorEastAsia"/>
          </w:rPr>
          <w:t>;</w:t>
        </w:r>
      </w:ins>
    </w:p>
    <w:p w:rsidR="005F4E07" w:rsidRDefault="005F4E07" w:rsidP="005F4E07">
      <w:pPr>
        <w:pStyle w:val="PrformatHTML"/>
        <w:rPr>
          <w:ins w:id="779" w:author="Unknown"/>
          <w:rStyle w:val="pln"/>
        </w:rPr>
      </w:pPr>
      <w:ins w:id="780" w:author="Unknown">
        <w:r>
          <w:rPr>
            <w:rStyle w:val="pln"/>
          </w:rPr>
          <w:t xml:space="preserve">  </w:t>
        </w:r>
        <w:r>
          <w:rPr>
            <w:rStyle w:val="kwd"/>
            <w:rFonts w:eastAsiaTheme="majorEastAsia"/>
          </w:rPr>
          <w:t>try</w:t>
        </w:r>
        <w:r>
          <w:rPr>
            <w:rStyle w:val="pln"/>
          </w:rPr>
          <w:t xml:space="preserve"> </w:t>
        </w:r>
        <w:r>
          <w:rPr>
            <w:rStyle w:val="pun"/>
            <w:rFonts w:eastAsiaTheme="majorEastAsia"/>
          </w:rPr>
          <w:t>{</w:t>
        </w:r>
      </w:ins>
    </w:p>
    <w:p w:rsidR="005F4E07" w:rsidRDefault="005F4E07" w:rsidP="005F4E07">
      <w:pPr>
        <w:pStyle w:val="PrformatHTML"/>
        <w:rPr>
          <w:ins w:id="781" w:author="Unknown"/>
          <w:rStyle w:val="pln"/>
        </w:rPr>
      </w:pPr>
      <w:ins w:id="782" w:author="Unknown">
        <w:r>
          <w:rPr>
            <w:rStyle w:val="pln"/>
          </w:rPr>
          <w:t xml:space="preserve">    line</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options</w:t>
        </w:r>
        <w:r>
          <w:rPr>
            <w:rStyle w:val="pun"/>
            <w:rFonts w:eastAsiaTheme="majorEastAsia"/>
          </w:rPr>
          <w:t>,</w:t>
        </w:r>
        <w:r>
          <w:rPr>
            <w:rStyle w:val="pln"/>
          </w:rPr>
          <w:t>args</w:t>
        </w:r>
        <w:r>
          <w:rPr>
            <w:rStyle w:val="pun"/>
            <w:rFonts w:eastAsiaTheme="majorEastAsia"/>
          </w:rPr>
          <w:t>);</w:t>
        </w:r>
      </w:ins>
    </w:p>
    <w:p w:rsidR="005F4E07" w:rsidRDefault="005F4E07" w:rsidP="005F4E07">
      <w:pPr>
        <w:pStyle w:val="PrformatHTML"/>
        <w:rPr>
          <w:ins w:id="783" w:author="Unknown"/>
          <w:rStyle w:val="pln"/>
        </w:rPr>
      </w:pPr>
      <w:ins w:id="784"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line</w:t>
        </w:r>
        <w:r>
          <w:rPr>
            <w:rStyle w:val="pun"/>
            <w:rFonts w:eastAsiaTheme="majorEastAsia"/>
          </w:rPr>
          <w:t>.</w:t>
        </w:r>
        <w:r>
          <w:rPr>
            <w:rStyle w:val="pln"/>
          </w:rPr>
          <w:t>hasOption</w:t>
        </w:r>
        <w:r>
          <w:rPr>
            <w:rStyle w:val="pun"/>
            <w:rFonts w:eastAsiaTheme="majorEastAsia"/>
          </w:rPr>
          <w:t>(</w:t>
        </w:r>
        <w:r>
          <w:rPr>
            <w:rStyle w:val="str"/>
          </w:rPr>
          <w:t>"help"</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785" w:author="Unknown"/>
          <w:rStyle w:val="pln"/>
        </w:rPr>
      </w:pPr>
      <w:ins w:id="786" w:author="Unknown">
        <w:r>
          <w:rPr>
            <w:rStyle w:val="pln"/>
          </w:rPr>
          <w:t xml:space="preserve">      formatter</w:t>
        </w:r>
        <w:r>
          <w:rPr>
            <w:rStyle w:val="pun"/>
            <w:rFonts w:eastAsiaTheme="majorEastAsia"/>
          </w:rPr>
          <w:t>.</w:t>
        </w:r>
        <w:r>
          <w:rPr>
            <w:rStyle w:val="pln"/>
          </w:rPr>
          <w:t>printHelp</w:t>
        </w:r>
        <w:r>
          <w:rPr>
            <w:rStyle w:val="pun"/>
            <w:rFonts w:eastAsiaTheme="majorEastAsia"/>
          </w:rPr>
          <w:t>(</w:t>
        </w:r>
        <w:r>
          <w:rPr>
            <w:rStyle w:val="str"/>
          </w:rPr>
          <w:t>"ClusterDocIDDumper"</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787" w:author="Unknown"/>
          <w:rStyle w:val="pln"/>
        </w:rPr>
      </w:pPr>
      <w:ins w:id="788" w:author="Unknown">
        <w:r>
          <w:rPr>
            <w:rStyle w:val="pln"/>
          </w:rPr>
          <w:t xml:space="preserve">      </w:t>
        </w:r>
        <w:r>
          <w:rPr>
            <w:rStyle w:val="kwd"/>
            <w:rFonts w:eastAsiaTheme="majorEastAsia"/>
          </w:rPr>
          <w:t>return</w:t>
        </w:r>
        <w:r>
          <w:rPr>
            <w:rStyle w:val="pln"/>
          </w:rPr>
          <w:t xml:space="preserve"> </w:t>
        </w:r>
        <w:r>
          <w:rPr>
            <w:rStyle w:val="lit"/>
          </w:rPr>
          <w:t>0</w:t>
        </w:r>
        <w:r>
          <w:rPr>
            <w:rStyle w:val="pun"/>
            <w:rFonts w:eastAsiaTheme="majorEastAsia"/>
          </w:rPr>
          <w:t>;</w:t>
        </w:r>
      </w:ins>
    </w:p>
    <w:p w:rsidR="005F4E07" w:rsidRDefault="005F4E07" w:rsidP="005F4E07">
      <w:pPr>
        <w:pStyle w:val="PrformatHTML"/>
        <w:rPr>
          <w:ins w:id="789" w:author="Unknown"/>
          <w:rStyle w:val="pln"/>
        </w:rPr>
      </w:pPr>
      <w:ins w:id="790" w:author="Unknown">
        <w:r>
          <w:rPr>
            <w:rStyle w:val="pln"/>
          </w:rPr>
          <w:t xml:space="preserve">    </w:t>
        </w:r>
        <w:r>
          <w:rPr>
            <w:rStyle w:val="pun"/>
            <w:rFonts w:eastAsiaTheme="majorEastAsia"/>
          </w:rPr>
          <w:t>}</w:t>
        </w:r>
      </w:ins>
    </w:p>
    <w:p w:rsidR="005F4E07" w:rsidRDefault="005F4E07" w:rsidP="005F4E07">
      <w:pPr>
        <w:pStyle w:val="PrformatHTML"/>
        <w:rPr>
          <w:ins w:id="791" w:author="Unknown"/>
          <w:rStyle w:val="pln"/>
        </w:rPr>
      </w:pPr>
      <w:ins w:id="792"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line</w:t>
        </w:r>
        <w:r>
          <w:rPr>
            <w:rStyle w:val="pun"/>
            <w:rFonts w:eastAsiaTheme="majorEastAsia"/>
          </w:rPr>
          <w:t>.</w:t>
        </w:r>
        <w:r>
          <w:rPr>
            <w:rStyle w:val="pln"/>
          </w:rPr>
          <w:t>hasOption</w:t>
        </w:r>
        <w:r>
          <w:rPr>
            <w:rStyle w:val="pun"/>
            <w:rFonts w:eastAsiaTheme="majorEastAsia"/>
          </w:rPr>
          <w:t>(</w:t>
        </w:r>
        <w:r>
          <w:rPr>
            <w:rStyle w:val="str"/>
          </w:rPr>
          <w:t>"o"</w:t>
        </w:r>
        <w:r>
          <w:rPr>
            <w:rStyle w:val="pun"/>
            <w:rFonts w:eastAsiaTheme="majorEastAsia"/>
          </w:rPr>
          <w:t>)</w:t>
        </w:r>
        <w:r>
          <w:rPr>
            <w:rStyle w:val="pln"/>
          </w:rPr>
          <w:t xml:space="preserve"> </w:t>
        </w:r>
        <w:r>
          <w:rPr>
            <w:rStyle w:val="pun"/>
            <w:rFonts w:eastAsiaTheme="majorEastAsia"/>
          </w:rPr>
          <w:t>|</w:t>
        </w:r>
        <w:r>
          <w:rPr>
            <w:rStyle w:val="pln"/>
          </w:rPr>
          <w:t xml:space="preserve"> </w:t>
        </w:r>
        <w:r>
          <w:rPr>
            <w:rStyle w:val="pun"/>
            <w:rFonts w:eastAsiaTheme="majorEastAsia"/>
          </w:rPr>
          <w:t>!</w:t>
        </w:r>
        <w:r>
          <w:rPr>
            <w:rStyle w:val="pln"/>
          </w:rPr>
          <w:t>line</w:t>
        </w:r>
        <w:r>
          <w:rPr>
            <w:rStyle w:val="pun"/>
            <w:rFonts w:eastAsiaTheme="majorEastAsia"/>
          </w:rPr>
          <w:t>.</w:t>
        </w:r>
        <w:r>
          <w:rPr>
            <w:rStyle w:val="pln"/>
          </w:rPr>
          <w:t>hasOption</w:t>
        </w:r>
        <w:r>
          <w:rPr>
            <w:rStyle w:val="pun"/>
            <w:rFonts w:eastAsiaTheme="majorEastAsia"/>
          </w:rPr>
          <w:t>(</w:t>
        </w:r>
        <w:r>
          <w:rPr>
            <w:rStyle w:val="str"/>
          </w:rPr>
          <w:t>"i"</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793" w:author="Unknown"/>
          <w:rStyle w:val="pln"/>
        </w:rPr>
      </w:pPr>
      <w:ins w:id="794" w:author="Unknown">
        <w:r>
          <w:rPr>
            <w:rStyle w:val="pln"/>
          </w:rPr>
          <w:t xml:space="preserve">      formatter</w:t>
        </w:r>
        <w:r>
          <w:rPr>
            <w:rStyle w:val="pun"/>
            <w:rFonts w:eastAsiaTheme="majorEastAsia"/>
          </w:rPr>
          <w:t>.</w:t>
        </w:r>
        <w:r>
          <w:rPr>
            <w:rStyle w:val="pln"/>
          </w:rPr>
          <w:t>printHelp</w:t>
        </w:r>
        <w:r>
          <w:rPr>
            <w:rStyle w:val="pun"/>
            <w:rFonts w:eastAsiaTheme="majorEastAsia"/>
          </w:rPr>
          <w:t>(</w:t>
        </w:r>
        <w:r>
          <w:rPr>
            <w:rStyle w:val="str"/>
          </w:rPr>
          <w:t>"ClusterDocIDDumper"</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795" w:author="Unknown"/>
          <w:rStyle w:val="pln"/>
        </w:rPr>
      </w:pPr>
      <w:ins w:id="796" w:author="Unknown">
        <w:r>
          <w:rPr>
            <w:rStyle w:val="pln"/>
          </w:rPr>
          <w:t xml:space="preserve">      </w:t>
        </w:r>
        <w:r>
          <w:rPr>
            <w:rStyle w:val="kwd"/>
            <w:rFonts w:eastAsiaTheme="majorEastAsia"/>
          </w:rPr>
          <w:t>return</w:t>
        </w:r>
        <w:r>
          <w:rPr>
            <w:rStyle w:val="pln"/>
          </w:rPr>
          <w:t xml:space="preserve"> </w:t>
        </w:r>
        <w:r>
          <w:rPr>
            <w:rStyle w:val="pun"/>
            <w:rFonts w:eastAsiaTheme="majorEastAsia"/>
          </w:rPr>
          <w:t>-</w:t>
        </w:r>
        <w:r>
          <w:rPr>
            <w:rStyle w:val="lit"/>
          </w:rPr>
          <w:t>1</w:t>
        </w:r>
        <w:r>
          <w:rPr>
            <w:rStyle w:val="pun"/>
            <w:rFonts w:eastAsiaTheme="majorEastAsia"/>
          </w:rPr>
          <w:t>;</w:t>
        </w:r>
      </w:ins>
    </w:p>
    <w:p w:rsidR="005F4E07" w:rsidRDefault="005F4E07" w:rsidP="005F4E07">
      <w:pPr>
        <w:pStyle w:val="PrformatHTML"/>
        <w:rPr>
          <w:ins w:id="797" w:author="Unknown"/>
          <w:rStyle w:val="pln"/>
        </w:rPr>
      </w:pPr>
      <w:ins w:id="798" w:author="Unknown">
        <w:r>
          <w:rPr>
            <w:rStyle w:val="pln"/>
          </w:rPr>
          <w:t xml:space="preserve">    </w:t>
        </w:r>
        <w:r>
          <w:rPr>
            <w:rStyle w:val="pun"/>
            <w:rFonts w:eastAsiaTheme="majorEastAsia"/>
          </w:rPr>
          <w:t>}</w:t>
        </w:r>
      </w:ins>
    </w:p>
    <w:p w:rsidR="005F4E07" w:rsidRDefault="005F4E07" w:rsidP="005F4E07">
      <w:pPr>
        <w:pStyle w:val="PrformatHTML"/>
        <w:rPr>
          <w:ins w:id="799" w:author="Unknown"/>
          <w:rStyle w:val="pln"/>
        </w:rPr>
      </w:pPr>
      <w:ins w:id="800" w:author="Unknown">
        <w:r>
          <w:rPr>
            <w:rStyle w:val="pln"/>
          </w:rPr>
          <w:t xml:space="preserve">  </w:t>
        </w:r>
        <w:r>
          <w:rPr>
            <w:rStyle w:val="pun"/>
            <w:rFonts w:eastAsiaTheme="majorEastAsia"/>
          </w:rPr>
          <w:t>}</w:t>
        </w:r>
      </w:ins>
    </w:p>
    <w:p w:rsidR="005F4E07" w:rsidRDefault="005F4E07" w:rsidP="005F4E07">
      <w:pPr>
        <w:pStyle w:val="PrformatHTML"/>
        <w:rPr>
          <w:ins w:id="801" w:author="Unknown"/>
          <w:rStyle w:val="pln"/>
        </w:rPr>
      </w:pPr>
      <w:ins w:id="802" w:author="Unknown">
        <w:r>
          <w:rPr>
            <w:rStyle w:val="pln"/>
          </w:rPr>
          <w:t xml:space="preserve"> </w:t>
        </w:r>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ParseException</w:t>
        </w:r>
        <w:r>
          <w:rPr>
            <w:rStyle w:val="pln"/>
          </w:rPr>
          <w:t xml:space="preserve"> e</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803" w:author="Unknown"/>
          <w:rStyle w:val="pln"/>
        </w:rPr>
      </w:pPr>
      <w:ins w:id="804" w:author="Unknown">
        <w:r>
          <w:rPr>
            <w:rStyle w:val="pln"/>
          </w:rPr>
          <w:t xml:space="preserve">    formatter</w:t>
        </w:r>
        <w:r>
          <w:rPr>
            <w:rStyle w:val="pun"/>
            <w:rFonts w:eastAsiaTheme="majorEastAsia"/>
          </w:rPr>
          <w:t>.</w:t>
        </w:r>
        <w:r>
          <w:rPr>
            <w:rStyle w:val="pln"/>
          </w:rPr>
          <w:t>printHelp</w:t>
        </w:r>
        <w:r>
          <w:rPr>
            <w:rStyle w:val="pun"/>
            <w:rFonts w:eastAsiaTheme="majorEastAsia"/>
          </w:rPr>
          <w:t>(</w:t>
        </w:r>
        <w:r>
          <w:rPr>
            <w:rStyle w:val="str"/>
          </w:rPr>
          <w:t>"ClusterDocIDDumper"</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805" w:author="Unknown"/>
          <w:rStyle w:val="pln"/>
        </w:rPr>
      </w:pPr>
      <w:ins w:id="806" w:author="Unknown">
        <w:r>
          <w:rPr>
            <w:rStyle w:val="pln"/>
          </w:rPr>
          <w:t xml:space="preserve">  </w:t>
        </w:r>
        <w:r>
          <w:rPr>
            <w:rStyle w:val="pun"/>
            <w:rFonts w:eastAsiaTheme="majorEastAsia"/>
          </w:rPr>
          <w:t>}</w:t>
        </w:r>
      </w:ins>
    </w:p>
    <w:p w:rsidR="005F4E07" w:rsidRDefault="005F4E07" w:rsidP="005F4E07">
      <w:pPr>
        <w:pStyle w:val="PrformatHTML"/>
        <w:rPr>
          <w:ins w:id="807" w:author="Unknown"/>
          <w:rStyle w:val="pln"/>
        </w:rPr>
      </w:pPr>
      <w:ins w:id="808" w:author="Unknown">
        <w:r>
          <w:rPr>
            <w:rStyle w:val="pln"/>
          </w:rPr>
          <w:t xml:space="preserve">  </w:t>
        </w:r>
        <w:r>
          <w:rPr>
            <w:rStyle w:val="typ"/>
          </w:rPr>
          <w:t>Path</w:t>
        </w:r>
        <w:r>
          <w:rPr>
            <w:rStyle w:val="pln"/>
          </w:rPr>
          <w:t xml:space="preserve"> inPath</w:t>
        </w:r>
        <w:r>
          <w:rPr>
            <w:rStyle w:val="pun"/>
            <w:rFonts w:eastAsiaTheme="majorEastAsia"/>
          </w:rPr>
          <w:t>=</w:t>
        </w:r>
        <w:r>
          <w:rPr>
            <w:rStyle w:val="kwd"/>
            <w:rFonts w:eastAsiaTheme="majorEastAsia"/>
          </w:rPr>
          <w:t>new</w:t>
        </w:r>
        <w:r>
          <w:rPr>
            <w:rStyle w:val="pln"/>
          </w:rPr>
          <w:t xml:space="preserve"> </w:t>
        </w:r>
        <w:r>
          <w:rPr>
            <w:rStyle w:val="typ"/>
          </w:rPr>
          <w:t>Path</w:t>
        </w:r>
        <w:r>
          <w:rPr>
            <w:rStyle w:val="pun"/>
            <w:rFonts w:eastAsiaTheme="majorEastAsia"/>
          </w:rPr>
          <w:t>(</w:t>
        </w:r>
        <w:r>
          <w:rPr>
            <w:rStyle w:val="pln"/>
          </w:rPr>
          <w:t>line</w:t>
        </w:r>
        <w:r>
          <w:rPr>
            <w:rStyle w:val="pun"/>
            <w:rFonts w:eastAsiaTheme="majorEastAsia"/>
          </w:rPr>
          <w:t>.</w:t>
        </w:r>
        <w:r>
          <w:rPr>
            <w:rStyle w:val="pln"/>
          </w:rPr>
          <w:t>getOptionValue</w:t>
        </w:r>
        <w:r>
          <w:rPr>
            <w:rStyle w:val="pun"/>
            <w:rFonts w:eastAsiaTheme="majorEastAsia"/>
          </w:rPr>
          <w:t>(</w:t>
        </w:r>
        <w:r>
          <w:rPr>
            <w:rStyle w:val="str"/>
          </w:rPr>
          <w:t>"i"</w:t>
        </w:r>
        <w:r>
          <w:rPr>
            <w:rStyle w:val="pun"/>
            <w:rFonts w:eastAsiaTheme="majorEastAsia"/>
          </w:rPr>
          <w:t>));</w:t>
        </w:r>
      </w:ins>
    </w:p>
    <w:p w:rsidR="005F4E07" w:rsidRDefault="005F4E07" w:rsidP="005F4E07">
      <w:pPr>
        <w:pStyle w:val="PrformatHTML"/>
        <w:rPr>
          <w:ins w:id="809" w:author="Unknown"/>
          <w:rStyle w:val="pln"/>
        </w:rPr>
      </w:pPr>
      <w:ins w:id="810" w:author="Unknown">
        <w:r>
          <w:rPr>
            <w:rStyle w:val="pln"/>
          </w:rPr>
          <w:t xml:space="preserve">  </w:t>
        </w:r>
        <w:r>
          <w:rPr>
            <w:rStyle w:val="typ"/>
          </w:rPr>
          <w:t>Path</w:t>
        </w:r>
        <w:r>
          <w:rPr>
            <w:rStyle w:val="pln"/>
          </w:rPr>
          <w:t xml:space="preserve"> outPath</w:t>
        </w:r>
        <w:r>
          <w:rPr>
            <w:rStyle w:val="pun"/>
            <w:rFonts w:eastAsiaTheme="majorEastAsia"/>
          </w:rPr>
          <w:t>=</w:t>
        </w:r>
        <w:r>
          <w:rPr>
            <w:rStyle w:val="kwd"/>
            <w:rFonts w:eastAsiaTheme="majorEastAsia"/>
          </w:rPr>
          <w:t>new</w:t>
        </w:r>
        <w:r>
          <w:rPr>
            <w:rStyle w:val="pln"/>
          </w:rPr>
          <w:t xml:space="preserve"> </w:t>
        </w:r>
        <w:r>
          <w:rPr>
            <w:rStyle w:val="typ"/>
          </w:rPr>
          <w:t>Path</w:t>
        </w:r>
        <w:r>
          <w:rPr>
            <w:rStyle w:val="pun"/>
            <w:rFonts w:eastAsiaTheme="majorEastAsia"/>
          </w:rPr>
          <w:t>(</w:t>
        </w:r>
        <w:r>
          <w:rPr>
            <w:rStyle w:val="pln"/>
          </w:rPr>
          <w:t>line</w:t>
        </w:r>
        <w:r>
          <w:rPr>
            <w:rStyle w:val="pun"/>
            <w:rFonts w:eastAsiaTheme="majorEastAsia"/>
          </w:rPr>
          <w:t>.</w:t>
        </w:r>
        <w:r>
          <w:rPr>
            <w:rStyle w:val="pln"/>
          </w:rPr>
          <w:t>getOptionValue</w:t>
        </w:r>
        <w:r>
          <w:rPr>
            <w:rStyle w:val="pun"/>
            <w:rFonts w:eastAsiaTheme="majorEastAsia"/>
          </w:rPr>
          <w:t>(</w:t>
        </w:r>
        <w:r>
          <w:rPr>
            <w:rStyle w:val="str"/>
          </w:rPr>
          <w:t>"o"</w:t>
        </w:r>
        <w:r>
          <w:rPr>
            <w:rStyle w:val="pun"/>
            <w:rFonts w:eastAsiaTheme="majorEastAsia"/>
          </w:rPr>
          <w:t>));</w:t>
        </w:r>
      </w:ins>
    </w:p>
    <w:p w:rsidR="005F4E07" w:rsidRDefault="005F4E07" w:rsidP="005F4E07">
      <w:pPr>
        <w:pStyle w:val="PrformatHTML"/>
        <w:rPr>
          <w:ins w:id="811" w:author="Unknown"/>
          <w:rStyle w:val="pln"/>
        </w:rPr>
      </w:pPr>
      <w:ins w:id="812" w:author="Unknown">
        <w:r>
          <w:rPr>
            <w:rStyle w:val="pln"/>
          </w:rPr>
          <w:t xml:space="preserve">  </w:t>
        </w:r>
        <w:r>
          <w:rPr>
            <w:rStyle w:val="kwd"/>
            <w:rFonts w:eastAsiaTheme="majorEastAsia"/>
          </w:rPr>
          <w:t>int</w:t>
        </w:r>
        <w:r>
          <w:rPr>
            <w:rStyle w:val="pln"/>
          </w:rPr>
          <w:t xml:space="preserve"> retVal</w:t>
        </w:r>
        <w:r>
          <w:rPr>
            <w:rStyle w:val="pun"/>
            <w:rFonts w:eastAsiaTheme="majorEastAsia"/>
          </w:rPr>
          <w:t>=</w:t>
        </w:r>
        <w:r>
          <w:rPr>
            <w:rStyle w:val="pln"/>
          </w:rPr>
          <w:t>extract</w:t>
        </w:r>
        <w:r>
          <w:rPr>
            <w:rStyle w:val="pun"/>
            <w:rFonts w:eastAsiaTheme="majorEastAsia"/>
          </w:rPr>
          <w:t>(</w:t>
        </w:r>
        <w:r>
          <w:rPr>
            <w:rStyle w:val="pln"/>
          </w:rPr>
          <w:t>inPath</w:t>
        </w:r>
        <w:r>
          <w:rPr>
            <w:rStyle w:val="pun"/>
            <w:rFonts w:eastAsiaTheme="majorEastAsia"/>
          </w:rPr>
          <w:t>,</w:t>
        </w:r>
        <w:r>
          <w:rPr>
            <w:rStyle w:val="pln"/>
          </w:rPr>
          <w:t>outPath</w:t>
        </w:r>
        <w:r>
          <w:rPr>
            <w:rStyle w:val="pun"/>
            <w:rFonts w:eastAsiaTheme="majorEastAsia"/>
          </w:rPr>
          <w:t>);</w:t>
        </w:r>
      </w:ins>
    </w:p>
    <w:p w:rsidR="005F4E07" w:rsidRDefault="005F4E07" w:rsidP="005F4E07">
      <w:pPr>
        <w:pStyle w:val="PrformatHTML"/>
        <w:rPr>
          <w:ins w:id="813" w:author="Unknown"/>
          <w:rStyle w:val="pln"/>
        </w:rPr>
      </w:pPr>
      <w:ins w:id="814"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 xml:space="preserve">retVal </w:t>
        </w:r>
        <w:r>
          <w:rPr>
            <w:rStyle w:val="pun"/>
            <w:rFonts w:eastAsiaTheme="majorEastAsia"/>
          </w:rPr>
          <w:t>!=</w:t>
        </w:r>
        <w:r>
          <w:rPr>
            <w:rStyle w:val="pln"/>
          </w:rPr>
          <w:t xml:space="preserve"> </w:t>
        </w:r>
        <w:r>
          <w:rPr>
            <w:rStyle w:val="lit"/>
          </w:rPr>
          <w:t>0</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815" w:author="Unknown"/>
          <w:rStyle w:val="pln"/>
        </w:rPr>
      </w:pPr>
      <w:ins w:id="816" w:author="Unknown">
        <w:r>
          <w:rPr>
            <w:rStyle w:val="pln"/>
          </w:rPr>
          <w:t xml:space="preserve">    </w:t>
        </w:r>
        <w:r>
          <w:rPr>
            <w:rStyle w:val="typ"/>
          </w:rPr>
          <w:t>HadoopUtil</w:t>
        </w:r>
        <w:r>
          <w:rPr>
            <w:rStyle w:val="pun"/>
            <w:rFonts w:eastAsiaTheme="majorEastAsia"/>
          </w:rPr>
          <w:t>.</w:t>
        </w:r>
        <w:r>
          <w:rPr>
            <w:rStyle w:val="kwd"/>
            <w:rFonts w:eastAsiaTheme="majorEastAsia"/>
          </w:rPr>
          <w:t>delete</w:t>
        </w:r>
        <w:r>
          <w:rPr>
            <w:rStyle w:val="pun"/>
            <w:rFonts w:eastAsiaTheme="majorEastAsia"/>
          </w:rPr>
          <w:t>(</w:t>
        </w:r>
        <w:r>
          <w:rPr>
            <w:rStyle w:val="pln"/>
          </w:rPr>
          <w:t>getConf</w:t>
        </w:r>
        <w:r>
          <w:rPr>
            <w:rStyle w:val="pun"/>
            <w:rFonts w:eastAsiaTheme="majorEastAsia"/>
          </w:rPr>
          <w:t>(),</w:t>
        </w:r>
        <w:r>
          <w:rPr>
            <w:rStyle w:val="pln"/>
          </w:rPr>
          <w:t>outPath</w:t>
        </w:r>
        <w:r>
          <w:rPr>
            <w:rStyle w:val="pun"/>
            <w:rFonts w:eastAsiaTheme="majorEastAsia"/>
          </w:rPr>
          <w:t>);</w:t>
        </w:r>
      </w:ins>
    </w:p>
    <w:p w:rsidR="005F4E07" w:rsidRDefault="005F4E07" w:rsidP="005F4E07">
      <w:pPr>
        <w:pStyle w:val="PrformatHTML"/>
        <w:rPr>
          <w:ins w:id="817" w:author="Unknown"/>
          <w:rStyle w:val="pln"/>
        </w:rPr>
      </w:pPr>
      <w:ins w:id="818" w:author="Unknown">
        <w:r>
          <w:rPr>
            <w:rStyle w:val="pln"/>
          </w:rPr>
          <w:t xml:space="preserve">    </w:t>
        </w:r>
        <w:r>
          <w:rPr>
            <w:rStyle w:val="kwd"/>
            <w:rFonts w:eastAsiaTheme="majorEastAsia"/>
          </w:rPr>
          <w:t>return</w:t>
        </w:r>
        <w:r>
          <w:rPr>
            <w:rStyle w:val="pln"/>
          </w:rPr>
          <w:t xml:space="preserve"> retVal</w:t>
        </w:r>
        <w:r>
          <w:rPr>
            <w:rStyle w:val="pun"/>
            <w:rFonts w:eastAsiaTheme="majorEastAsia"/>
          </w:rPr>
          <w:t>;</w:t>
        </w:r>
      </w:ins>
    </w:p>
    <w:p w:rsidR="005F4E07" w:rsidRDefault="005F4E07" w:rsidP="005F4E07">
      <w:pPr>
        <w:pStyle w:val="PrformatHTML"/>
        <w:rPr>
          <w:ins w:id="819" w:author="Unknown"/>
          <w:rStyle w:val="pln"/>
        </w:rPr>
      </w:pPr>
      <w:ins w:id="820" w:author="Unknown">
        <w:r>
          <w:rPr>
            <w:rStyle w:val="pln"/>
          </w:rPr>
          <w:t xml:space="preserve">  </w:t>
        </w:r>
        <w:r>
          <w:rPr>
            <w:rStyle w:val="pun"/>
            <w:rFonts w:eastAsiaTheme="majorEastAsia"/>
          </w:rPr>
          <w:t>}</w:t>
        </w:r>
      </w:ins>
    </w:p>
    <w:p w:rsidR="005F4E07" w:rsidRDefault="005F4E07" w:rsidP="005F4E07">
      <w:pPr>
        <w:pStyle w:val="PrformatHTML"/>
        <w:rPr>
          <w:ins w:id="821" w:author="Unknown"/>
          <w:rStyle w:val="pln"/>
        </w:rPr>
      </w:pPr>
      <w:ins w:id="822" w:author="Unknown">
        <w:r>
          <w:rPr>
            <w:rStyle w:val="pln"/>
          </w:rPr>
          <w:t xml:space="preserve">  </w:t>
        </w:r>
        <w:r>
          <w:rPr>
            <w:rStyle w:val="kwd"/>
            <w:rFonts w:eastAsiaTheme="majorEastAsia"/>
          </w:rPr>
          <w:t>return</w:t>
        </w:r>
        <w:r>
          <w:rPr>
            <w:rStyle w:val="pln"/>
          </w:rPr>
          <w:t xml:space="preserve"> </w:t>
        </w:r>
        <w:r>
          <w:rPr>
            <w:rStyle w:val="lit"/>
          </w:rPr>
          <w:t>0</w:t>
        </w:r>
        <w:r>
          <w:rPr>
            <w:rStyle w:val="pun"/>
            <w:rFonts w:eastAsiaTheme="majorEastAsia"/>
          </w:rPr>
          <w:t>;</w:t>
        </w:r>
      </w:ins>
    </w:p>
    <w:p w:rsidR="005F4E07" w:rsidRDefault="005F4E07" w:rsidP="005F4E07">
      <w:pPr>
        <w:pStyle w:val="PrformatHTML"/>
        <w:rPr>
          <w:ins w:id="823" w:author="Unknown"/>
          <w:rStyle w:val="pln"/>
        </w:rPr>
      </w:pPr>
      <w:ins w:id="824" w:author="Unknown">
        <w:r>
          <w:rPr>
            <w:rStyle w:val="pun"/>
            <w:rFonts w:eastAsiaTheme="majorEastAsia"/>
          </w:rPr>
          <w:t>}</w:t>
        </w:r>
      </w:ins>
    </w:p>
    <w:p w:rsidR="005F4E07" w:rsidRDefault="005F4E07" w:rsidP="005F4E07">
      <w:pPr>
        <w:pStyle w:val="PrformatHTML"/>
        <w:rPr>
          <w:ins w:id="825" w:author="Unknown"/>
        </w:rPr>
      </w:pPr>
      <w:ins w:id="826" w:author="Unknown">
        <w:r>
          <w:rPr>
            <w:rStyle w:val="pln"/>
          </w:rPr>
          <w:t xml:space="preserve"> </w:t>
        </w:r>
      </w:ins>
    </w:p>
    <w:p w:rsidR="005F4E07" w:rsidRDefault="005F4E07" w:rsidP="005F4E07">
      <w:pPr>
        <w:rPr>
          <w:ins w:id="827" w:author="Unknown"/>
        </w:rPr>
      </w:pPr>
    </w:p>
    <w:p w:rsidR="005F4E07" w:rsidRDefault="005F4E07" w:rsidP="005F4E07">
      <w:pPr>
        <w:pStyle w:val="NormalWeb"/>
        <w:shd w:val="clear" w:color="auto" w:fill="FCFCFC"/>
        <w:rPr>
          <w:ins w:id="828" w:author="Unknown"/>
          <w:b/>
          <w:bCs/>
          <w:color w:val="424345"/>
        </w:rPr>
      </w:pPr>
      <w:ins w:id="829" w:author="Unknown">
        <w:r>
          <w:rPr>
            <w:b/>
            <w:bCs/>
            <w:color w:val="424345"/>
          </w:rPr>
          <w:t>Code Example 17:</w:t>
        </w:r>
      </w:ins>
    </w:p>
    <w:p w:rsidR="005F4E07" w:rsidRDefault="005F4E07" w:rsidP="005F4E07">
      <w:pPr>
        <w:pStyle w:val="NormalWeb"/>
        <w:shd w:val="clear" w:color="auto" w:fill="FCFCFC"/>
        <w:rPr>
          <w:ins w:id="830" w:author="Unknown"/>
        </w:rPr>
      </w:pPr>
      <w:ins w:id="831" w:author="Unknown">
        <w:r>
          <w:t xml:space="preserve">From project </w:t>
        </w:r>
        <w:r>
          <w:rPr>
            <w:i/>
            <w:iCs/>
          </w:rPr>
          <w:t>BitMate</w:t>
        </w:r>
        <w:r>
          <w:t xml:space="preserve">, under directory </w:t>
        </w:r>
        <w:r>
          <w:rPr>
            <w:i/>
            <w:iCs/>
          </w:rPr>
          <w:t>/uis/src/org/gudy/azureus2/ui/common/</w:t>
        </w:r>
        <w:r>
          <w:t xml:space="preserve">. </w:t>
        </w:r>
      </w:ins>
    </w:p>
    <w:p w:rsidR="005F4E07" w:rsidRDefault="005F4E07" w:rsidP="005F4E07">
      <w:pPr>
        <w:pStyle w:val="NormalWeb"/>
        <w:shd w:val="clear" w:color="auto" w:fill="FCFCFC"/>
        <w:rPr>
          <w:ins w:id="832" w:author="Unknown"/>
        </w:rPr>
      </w:pPr>
      <w:ins w:id="833" w:author="Unknown">
        <w:r>
          <w:t xml:space="preserve">Source </w:t>
        </w:r>
        <w:r>
          <w:rPr>
            <w:i/>
            <w:iCs/>
          </w:rPr>
          <w:t>Main.java</w:t>
        </w:r>
        <w:r>
          <w:t xml:space="preserve"> </w:t>
        </w:r>
      </w:ins>
    </w:p>
    <w:p w:rsidR="005F4E07" w:rsidRDefault="005F4E07" w:rsidP="005F4E07">
      <w:pPr>
        <w:pStyle w:val="PrformatHTML"/>
        <w:rPr>
          <w:ins w:id="834" w:author="Unknown"/>
          <w:rStyle w:val="pln"/>
        </w:rPr>
      </w:pPr>
      <w:ins w:id="835" w:author="Unknown">
        <w:r>
          <w:rPr>
            <w:rStyle w:val="kwd"/>
            <w:rFonts w:eastAsiaTheme="majorEastAsia"/>
          </w:rPr>
          <w:t>private</w:t>
        </w:r>
        <w:r>
          <w:rPr>
            <w:rStyle w:val="pln"/>
          </w:rPr>
          <w:t xml:space="preserve"> </w:t>
        </w:r>
        <w:r>
          <w:rPr>
            <w:rStyle w:val="kwd"/>
            <w:rFonts w:eastAsiaTheme="majorEastAsia"/>
          </w:rPr>
          <w:t>static</w:t>
        </w:r>
        <w:r>
          <w:rPr>
            <w:rStyle w:val="pln"/>
          </w:rPr>
          <w:t xml:space="preserve"> </w:t>
        </w:r>
        <w:r>
          <w:rPr>
            <w:rStyle w:val="typ"/>
          </w:rPr>
          <w:t>CommandLine</w:t>
        </w:r>
        <w:r>
          <w:rPr>
            <w:rStyle w:val="pln"/>
          </w:rPr>
          <w:t xml:space="preserve"> parseCommands</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r>
          <w:rPr>
            <w:rStyle w:val="kwd"/>
            <w:rFonts w:eastAsiaTheme="majorEastAsia"/>
          </w:rPr>
          <w:t>boolean</w:t>
        </w:r>
        <w:r>
          <w:rPr>
            <w:rStyle w:val="pln"/>
          </w:rPr>
          <w:t xml:space="preserve"> constart</w:t>
        </w:r>
        <w:r>
          <w:rPr>
            <w:rStyle w:val="pun"/>
            <w:rFonts w:eastAsiaTheme="majorEastAsia"/>
          </w:rPr>
          <w:t>){</w:t>
        </w:r>
      </w:ins>
    </w:p>
    <w:p w:rsidR="005F4E07" w:rsidRDefault="005F4E07" w:rsidP="005F4E07">
      <w:pPr>
        <w:pStyle w:val="PrformatHTML"/>
        <w:rPr>
          <w:ins w:id="836" w:author="Unknown"/>
          <w:rStyle w:val="pln"/>
        </w:rPr>
      </w:pPr>
      <w:ins w:id="837"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 xml:space="preserve">args </w:t>
        </w:r>
        <w:r>
          <w:rPr>
            <w:rStyle w:val="pun"/>
            <w:rFonts w:eastAsiaTheme="majorEastAsia"/>
          </w:rPr>
          <w:t>==</w:t>
        </w:r>
        <w:r>
          <w:rPr>
            <w:rStyle w:val="pln"/>
          </w:rPr>
          <w:t xml:space="preserve"> </w:t>
        </w:r>
        <w:r>
          <w:rPr>
            <w:rStyle w:val="kwd"/>
            <w:rFonts w:eastAsiaTheme="majorEastAsia"/>
          </w:rPr>
          <w:t>null</w:t>
        </w:r>
        <w:r>
          <w:rPr>
            <w:rStyle w:val="pun"/>
            <w:rFonts w:eastAsiaTheme="majorEastAsia"/>
          </w:rPr>
          <w:t>)</w:t>
        </w:r>
        <w:r>
          <w:rPr>
            <w:rStyle w:val="pln"/>
          </w:rPr>
          <w:t xml:space="preserve">   </w:t>
        </w:r>
        <w:r>
          <w:rPr>
            <w:rStyle w:val="kwd"/>
            <w:rFonts w:eastAsiaTheme="majorEastAsia"/>
          </w:rPr>
          <w:t>return</w:t>
        </w:r>
        <w:r>
          <w:rPr>
            <w:rStyle w:val="pln"/>
          </w:rPr>
          <w:t xml:space="preserve"> </w:t>
        </w:r>
        <w:r>
          <w:rPr>
            <w:rStyle w:val="kwd"/>
            <w:rFonts w:eastAsiaTheme="majorEastAsia"/>
          </w:rPr>
          <w:t>null</w:t>
        </w:r>
        <w:r>
          <w:rPr>
            <w:rStyle w:val="pun"/>
            <w:rFonts w:eastAsiaTheme="majorEastAsia"/>
          </w:rPr>
          <w:t>;</w:t>
        </w:r>
      </w:ins>
    </w:p>
    <w:p w:rsidR="005F4E07" w:rsidRDefault="005F4E07" w:rsidP="005F4E07">
      <w:pPr>
        <w:pStyle w:val="PrformatHTML"/>
        <w:rPr>
          <w:ins w:id="838" w:author="Unknown"/>
          <w:rStyle w:val="pln"/>
        </w:rPr>
      </w:pPr>
      <w:ins w:id="839" w:author="Unknown">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PosixParser</w:t>
        </w:r>
        <w:r>
          <w:rPr>
            <w:rStyle w:val="pun"/>
            <w:rFonts w:eastAsiaTheme="majorEastAsia"/>
          </w:rPr>
          <w:t>();</w:t>
        </w:r>
      </w:ins>
    </w:p>
    <w:p w:rsidR="005F4E07" w:rsidRDefault="005F4E07" w:rsidP="005F4E07">
      <w:pPr>
        <w:pStyle w:val="PrformatHTML"/>
        <w:rPr>
          <w:ins w:id="840" w:author="Unknown"/>
          <w:rStyle w:val="pln"/>
        </w:rPr>
      </w:pPr>
      <w:ins w:id="841" w:author="Unknown">
        <w:r>
          <w:rPr>
            <w:rStyle w:val="pln"/>
          </w:rPr>
          <w:t xml:space="preserve">  </w:t>
        </w:r>
        <w:r>
          <w:rPr>
            <w:rStyle w:val="typ"/>
          </w:rPr>
          <w:t>Options</w:t>
        </w:r>
        <w:r>
          <w:rPr>
            <w:rStyle w:val="pln"/>
          </w:rPr>
          <w:t xml:space="preserve"> options</w:t>
        </w:r>
        <w:r>
          <w:rPr>
            <w:rStyle w:val="pun"/>
            <w:rFonts w:eastAsiaTheme="majorEastAsia"/>
          </w:rPr>
          <w:t>=</w:t>
        </w:r>
        <w:r>
          <w:rPr>
            <w:rStyle w:val="kwd"/>
            <w:rFonts w:eastAsiaTheme="majorEastAsia"/>
          </w:rPr>
          <w:t>new</w:t>
        </w:r>
        <w:r>
          <w:rPr>
            <w:rStyle w:val="pln"/>
          </w:rPr>
          <w:t xml:space="preserve"> </w:t>
        </w:r>
        <w:r>
          <w:rPr>
            <w:rStyle w:val="typ"/>
          </w:rPr>
          <w:t>Options</w:t>
        </w:r>
        <w:r>
          <w:rPr>
            <w:rStyle w:val="pun"/>
            <w:rFonts w:eastAsiaTheme="majorEastAsia"/>
          </w:rPr>
          <w:t>();</w:t>
        </w:r>
      </w:ins>
    </w:p>
    <w:p w:rsidR="005F4E07" w:rsidRDefault="005F4E07" w:rsidP="005F4E07">
      <w:pPr>
        <w:pStyle w:val="PrformatHTML"/>
        <w:rPr>
          <w:ins w:id="842" w:author="Unknown"/>
          <w:rStyle w:val="pln"/>
        </w:rPr>
      </w:pPr>
      <w:ins w:id="843"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"h"</w:t>
        </w:r>
        <w:r>
          <w:rPr>
            <w:rStyle w:val="pun"/>
            <w:rFonts w:eastAsiaTheme="majorEastAsia"/>
          </w:rPr>
          <w:t>,</w:t>
        </w:r>
        <w:r>
          <w:rPr>
            <w:rStyle w:val="str"/>
          </w:rPr>
          <w:t>"help"</w:t>
        </w:r>
        <w:r>
          <w:rPr>
            <w:rStyle w:val="pun"/>
            <w:rFonts w:eastAsiaTheme="majorEastAsia"/>
          </w:rPr>
          <w:t>,</w:t>
        </w:r>
        <w:r>
          <w:rPr>
            <w:rStyle w:val="kwd"/>
            <w:rFonts w:eastAsiaTheme="majorEastAsia"/>
          </w:rPr>
          <w:t>false</w:t>
        </w:r>
        <w:r>
          <w:rPr>
            <w:rStyle w:val="pun"/>
            <w:rFonts w:eastAsiaTheme="majorEastAsia"/>
          </w:rPr>
          <w:t>,</w:t>
        </w:r>
        <w:r>
          <w:rPr>
            <w:rStyle w:val="str"/>
          </w:rPr>
          <w:t>"Show this help."</w:t>
        </w:r>
        <w:r>
          <w:rPr>
            <w:rStyle w:val="pun"/>
            <w:rFonts w:eastAsiaTheme="majorEastAsia"/>
          </w:rPr>
          <w:t>);</w:t>
        </w:r>
      </w:ins>
    </w:p>
    <w:p w:rsidR="005F4E07" w:rsidRDefault="005F4E07" w:rsidP="005F4E07">
      <w:pPr>
        <w:pStyle w:val="PrformatHTML"/>
        <w:rPr>
          <w:ins w:id="844" w:author="Unknown"/>
          <w:rStyle w:val="pln"/>
        </w:rPr>
      </w:pPr>
      <w:ins w:id="845" w:author="Unknown">
        <w:r>
          <w:rPr>
            <w:rStyle w:val="pln"/>
          </w:rPr>
          <w:t xml:space="preserve">  </w:t>
        </w:r>
        <w:r>
          <w:rPr>
            <w:rStyle w:val="typ"/>
          </w:rPr>
          <w:t>OptionBuilder</w:t>
        </w:r>
        <w:r>
          <w:rPr>
            <w:rStyle w:val="pun"/>
            <w:rFonts w:eastAsiaTheme="majorEastAsia"/>
          </w:rPr>
          <w:t>.</w:t>
        </w:r>
        <w:r>
          <w:rPr>
            <w:rStyle w:val="pln"/>
          </w:rPr>
          <w:t>withLongOpt</w:t>
        </w:r>
        <w:r>
          <w:rPr>
            <w:rStyle w:val="pun"/>
            <w:rFonts w:eastAsiaTheme="majorEastAsia"/>
          </w:rPr>
          <w:t>(</w:t>
        </w:r>
        <w:r>
          <w:rPr>
            <w:rStyle w:val="str"/>
          </w:rPr>
          <w:t>"exec"</w:t>
        </w:r>
        <w:r>
          <w:rPr>
            <w:rStyle w:val="pun"/>
            <w:rFonts w:eastAsiaTheme="majorEastAsia"/>
          </w:rPr>
          <w:t>);</w:t>
        </w:r>
      </w:ins>
    </w:p>
    <w:p w:rsidR="005F4E07" w:rsidRDefault="005F4E07" w:rsidP="005F4E07">
      <w:pPr>
        <w:pStyle w:val="PrformatHTML"/>
        <w:rPr>
          <w:ins w:id="846" w:author="Unknown"/>
          <w:rStyle w:val="pln"/>
        </w:rPr>
      </w:pPr>
      <w:ins w:id="847" w:author="Unknown">
        <w:r>
          <w:rPr>
            <w:rStyle w:val="pln"/>
          </w:rPr>
          <w:t xml:space="preserve">  </w:t>
        </w:r>
        <w:r>
          <w:rPr>
            <w:rStyle w:val="typ"/>
          </w:rPr>
          <w:t>OptionBuilder</w:t>
        </w:r>
        <w:r>
          <w:rPr>
            <w:rStyle w:val="pun"/>
            <w:rFonts w:eastAsiaTheme="majorEastAsia"/>
          </w:rPr>
          <w:t>.</w:t>
        </w:r>
        <w:r>
          <w:rPr>
            <w:rStyle w:val="pln"/>
          </w:rPr>
          <w:t>hasArg</w:t>
        </w:r>
        <w:r>
          <w:rPr>
            <w:rStyle w:val="pun"/>
            <w:rFonts w:eastAsiaTheme="majorEastAsia"/>
          </w:rPr>
          <w:t>();</w:t>
        </w:r>
      </w:ins>
    </w:p>
    <w:p w:rsidR="005F4E07" w:rsidRDefault="005F4E07" w:rsidP="005F4E07">
      <w:pPr>
        <w:pStyle w:val="PrformatHTML"/>
        <w:rPr>
          <w:ins w:id="848" w:author="Unknown"/>
          <w:rStyle w:val="pln"/>
        </w:rPr>
      </w:pPr>
      <w:ins w:id="849" w:author="Unknown">
        <w:r>
          <w:rPr>
            <w:rStyle w:val="pln"/>
          </w:rPr>
          <w:t xml:space="preserve">  </w:t>
        </w:r>
        <w:r>
          <w:rPr>
            <w:rStyle w:val="typ"/>
          </w:rPr>
          <w:t>OptionBuilder</w:t>
        </w:r>
        <w:r>
          <w:rPr>
            <w:rStyle w:val="pun"/>
            <w:rFonts w:eastAsiaTheme="majorEastAsia"/>
          </w:rPr>
          <w:t>.</w:t>
        </w:r>
        <w:r>
          <w:rPr>
            <w:rStyle w:val="pln"/>
          </w:rPr>
          <w:t>withArgName</w:t>
        </w:r>
        <w:r>
          <w:rPr>
            <w:rStyle w:val="pun"/>
            <w:rFonts w:eastAsiaTheme="majorEastAsia"/>
          </w:rPr>
          <w:t>(</w:t>
        </w:r>
        <w:r>
          <w:rPr>
            <w:rStyle w:val="str"/>
          </w:rPr>
          <w:t>"file"</w:t>
        </w:r>
        <w:r>
          <w:rPr>
            <w:rStyle w:val="pun"/>
            <w:rFonts w:eastAsiaTheme="majorEastAsia"/>
          </w:rPr>
          <w:t>);</w:t>
        </w:r>
      </w:ins>
    </w:p>
    <w:p w:rsidR="005F4E07" w:rsidRDefault="005F4E07" w:rsidP="005F4E07">
      <w:pPr>
        <w:pStyle w:val="PrformatHTML"/>
        <w:rPr>
          <w:ins w:id="850" w:author="Unknown"/>
          <w:rStyle w:val="pln"/>
        </w:rPr>
      </w:pPr>
      <w:ins w:id="851" w:author="Unknown">
        <w:r>
          <w:rPr>
            <w:rStyle w:val="pln"/>
          </w:rPr>
          <w:t xml:space="preserve">  </w:t>
        </w:r>
        <w:r>
          <w:rPr>
            <w:rStyle w:val="typ"/>
          </w:rPr>
          <w:t>OptionBuilder</w:t>
        </w:r>
        <w:r>
          <w:rPr>
            <w:rStyle w:val="pun"/>
            <w:rFonts w:eastAsiaTheme="majorEastAsia"/>
          </w:rPr>
          <w:t>.</w:t>
        </w:r>
        <w:r>
          <w:rPr>
            <w:rStyle w:val="pln"/>
          </w:rPr>
          <w:t>withDescription</w:t>
        </w:r>
        <w:r>
          <w:rPr>
            <w:rStyle w:val="pun"/>
            <w:rFonts w:eastAsiaTheme="majorEastAsia"/>
          </w:rPr>
          <w:t>(</w:t>
        </w:r>
        <w:r>
          <w:rPr>
            <w:rStyle w:val="str"/>
          </w:rPr>
          <w:t>"Execute script file. The file should end with 'logout', otherwise the parser thread doesn't stop."</w:t>
        </w:r>
        <w:r>
          <w:rPr>
            <w:rStyle w:val="pun"/>
            <w:rFonts w:eastAsiaTheme="majorEastAsia"/>
          </w:rPr>
          <w:t>);</w:t>
        </w:r>
      </w:ins>
    </w:p>
    <w:p w:rsidR="005F4E07" w:rsidRDefault="005F4E07" w:rsidP="005F4E07">
      <w:pPr>
        <w:pStyle w:val="PrformatHTML"/>
        <w:rPr>
          <w:ins w:id="852" w:author="Unknown"/>
          <w:rStyle w:val="pln"/>
        </w:rPr>
      </w:pPr>
      <w:ins w:id="853"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typ"/>
          </w:rPr>
          <w:t>OptionBuilder</w:t>
        </w:r>
        <w:r>
          <w:rPr>
            <w:rStyle w:val="pun"/>
            <w:rFonts w:eastAsiaTheme="majorEastAsia"/>
          </w:rPr>
          <w:t>.</w:t>
        </w:r>
        <w:r>
          <w:rPr>
            <w:rStyle w:val="pln"/>
          </w:rPr>
          <w:t>create</w:t>
        </w:r>
        <w:r>
          <w:rPr>
            <w:rStyle w:val="pun"/>
            <w:rFonts w:eastAsiaTheme="majorEastAsia"/>
          </w:rPr>
          <w:t>(</w:t>
        </w:r>
        <w:r>
          <w:rPr>
            <w:rStyle w:val="str"/>
          </w:rPr>
          <w:t>'e'</w:t>
        </w:r>
        <w:r>
          <w:rPr>
            <w:rStyle w:val="pun"/>
            <w:rFonts w:eastAsiaTheme="majorEastAsia"/>
          </w:rPr>
          <w:t>));</w:t>
        </w:r>
      </w:ins>
    </w:p>
    <w:p w:rsidR="005F4E07" w:rsidRDefault="005F4E07" w:rsidP="005F4E07">
      <w:pPr>
        <w:pStyle w:val="PrformatHTML"/>
        <w:rPr>
          <w:ins w:id="854" w:author="Unknown"/>
          <w:rStyle w:val="pln"/>
        </w:rPr>
      </w:pPr>
      <w:ins w:id="855" w:author="Unknown">
        <w:r>
          <w:rPr>
            <w:rStyle w:val="pln"/>
          </w:rPr>
          <w:t xml:space="preserve">  </w:t>
        </w:r>
        <w:r>
          <w:rPr>
            <w:rStyle w:val="typ"/>
          </w:rPr>
          <w:t>OptionBuilder</w:t>
        </w:r>
        <w:r>
          <w:rPr>
            <w:rStyle w:val="pun"/>
            <w:rFonts w:eastAsiaTheme="majorEastAsia"/>
          </w:rPr>
          <w:t>.</w:t>
        </w:r>
        <w:r>
          <w:rPr>
            <w:rStyle w:val="pln"/>
          </w:rPr>
          <w:t>withLongOpt</w:t>
        </w:r>
        <w:r>
          <w:rPr>
            <w:rStyle w:val="pun"/>
            <w:rFonts w:eastAsiaTheme="majorEastAsia"/>
          </w:rPr>
          <w:t>(</w:t>
        </w:r>
        <w:r>
          <w:rPr>
            <w:rStyle w:val="str"/>
          </w:rPr>
          <w:t>"command"</w:t>
        </w:r>
        <w:r>
          <w:rPr>
            <w:rStyle w:val="pun"/>
            <w:rFonts w:eastAsiaTheme="majorEastAsia"/>
          </w:rPr>
          <w:t>);</w:t>
        </w:r>
      </w:ins>
    </w:p>
    <w:p w:rsidR="005F4E07" w:rsidRDefault="005F4E07" w:rsidP="005F4E07">
      <w:pPr>
        <w:pStyle w:val="PrformatHTML"/>
        <w:rPr>
          <w:ins w:id="856" w:author="Unknown"/>
          <w:rStyle w:val="pln"/>
        </w:rPr>
      </w:pPr>
      <w:ins w:id="857" w:author="Unknown">
        <w:r>
          <w:rPr>
            <w:rStyle w:val="pln"/>
          </w:rPr>
          <w:t xml:space="preserve">  </w:t>
        </w:r>
        <w:r>
          <w:rPr>
            <w:rStyle w:val="typ"/>
          </w:rPr>
          <w:t>OptionBuilder</w:t>
        </w:r>
        <w:r>
          <w:rPr>
            <w:rStyle w:val="pun"/>
            <w:rFonts w:eastAsiaTheme="majorEastAsia"/>
          </w:rPr>
          <w:t>.</w:t>
        </w:r>
        <w:r>
          <w:rPr>
            <w:rStyle w:val="pln"/>
          </w:rPr>
          <w:t>hasArg</w:t>
        </w:r>
        <w:r>
          <w:rPr>
            <w:rStyle w:val="pun"/>
            <w:rFonts w:eastAsiaTheme="majorEastAsia"/>
          </w:rPr>
          <w:t>();</w:t>
        </w:r>
      </w:ins>
    </w:p>
    <w:p w:rsidR="005F4E07" w:rsidRDefault="005F4E07" w:rsidP="005F4E07">
      <w:pPr>
        <w:pStyle w:val="PrformatHTML"/>
        <w:rPr>
          <w:ins w:id="858" w:author="Unknown"/>
          <w:rStyle w:val="pln"/>
        </w:rPr>
      </w:pPr>
      <w:ins w:id="859" w:author="Unknown">
        <w:r>
          <w:rPr>
            <w:rStyle w:val="pln"/>
          </w:rPr>
          <w:t xml:space="preserve">  </w:t>
        </w:r>
        <w:r>
          <w:rPr>
            <w:rStyle w:val="typ"/>
          </w:rPr>
          <w:t>OptionBuilder</w:t>
        </w:r>
        <w:r>
          <w:rPr>
            <w:rStyle w:val="pun"/>
            <w:rFonts w:eastAsiaTheme="majorEastAsia"/>
          </w:rPr>
          <w:t>.</w:t>
        </w:r>
        <w:r>
          <w:rPr>
            <w:rStyle w:val="pln"/>
          </w:rPr>
          <w:t>withArgName</w:t>
        </w:r>
        <w:r>
          <w:rPr>
            <w:rStyle w:val="pun"/>
            <w:rFonts w:eastAsiaTheme="majorEastAsia"/>
          </w:rPr>
          <w:t>(</w:t>
        </w:r>
        <w:r>
          <w:rPr>
            <w:rStyle w:val="str"/>
          </w:rPr>
          <w:t>"command"</w:t>
        </w:r>
        <w:r>
          <w:rPr>
            <w:rStyle w:val="pun"/>
            <w:rFonts w:eastAsiaTheme="majorEastAsia"/>
          </w:rPr>
          <w:t>);</w:t>
        </w:r>
      </w:ins>
    </w:p>
    <w:p w:rsidR="005F4E07" w:rsidRDefault="005F4E07" w:rsidP="005F4E07">
      <w:pPr>
        <w:pStyle w:val="PrformatHTML"/>
        <w:rPr>
          <w:ins w:id="860" w:author="Unknown"/>
          <w:rStyle w:val="pln"/>
        </w:rPr>
      </w:pPr>
      <w:ins w:id="861" w:author="Unknown">
        <w:r>
          <w:rPr>
            <w:rStyle w:val="pln"/>
          </w:rPr>
          <w:t xml:space="preserve">  </w:t>
        </w:r>
        <w:r>
          <w:rPr>
            <w:rStyle w:val="typ"/>
          </w:rPr>
          <w:t>OptionBuilder</w:t>
        </w:r>
        <w:r>
          <w:rPr>
            <w:rStyle w:val="pun"/>
            <w:rFonts w:eastAsiaTheme="majorEastAsia"/>
          </w:rPr>
          <w:t>.</w:t>
        </w:r>
        <w:r>
          <w:rPr>
            <w:rStyle w:val="pln"/>
          </w:rPr>
          <w:t>withDescription</w:t>
        </w:r>
        <w:r>
          <w:rPr>
            <w:rStyle w:val="pun"/>
            <w:rFonts w:eastAsiaTheme="majorEastAsia"/>
          </w:rPr>
          <w:t>(</w:t>
        </w:r>
        <w:r>
          <w:rPr>
            <w:rStyle w:val="str"/>
          </w:rPr>
          <w:t>"Execute single script command. Try '-c help' for help on commands."</w:t>
        </w:r>
        <w:r>
          <w:rPr>
            <w:rStyle w:val="pun"/>
            <w:rFonts w:eastAsiaTheme="majorEastAsia"/>
          </w:rPr>
          <w:t>);</w:t>
        </w:r>
      </w:ins>
    </w:p>
    <w:p w:rsidR="005F4E07" w:rsidRDefault="005F4E07" w:rsidP="005F4E07">
      <w:pPr>
        <w:pStyle w:val="PrformatHTML"/>
        <w:rPr>
          <w:ins w:id="862" w:author="Unknown"/>
          <w:rStyle w:val="pln"/>
        </w:rPr>
      </w:pPr>
      <w:ins w:id="863"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typ"/>
          </w:rPr>
          <w:t>OptionBuilder</w:t>
        </w:r>
        <w:r>
          <w:rPr>
            <w:rStyle w:val="pun"/>
            <w:rFonts w:eastAsiaTheme="majorEastAsia"/>
          </w:rPr>
          <w:t>.</w:t>
        </w:r>
        <w:r>
          <w:rPr>
            <w:rStyle w:val="pln"/>
          </w:rPr>
          <w:t>create</w:t>
        </w:r>
        <w:r>
          <w:rPr>
            <w:rStyle w:val="pun"/>
            <w:rFonts w:eastAsiaTheme="majorEastAsia"/>
          </w:rPr>
          <w:t>(</w:t>
        </w:r>
        <w:r>
          <w:rPr>
            <w:rStyle w:val="str"/>
          </w:rPr>
          <w:t>'c'</w:t>
        </w:r>
        <w:r>
          <w:rPr>
            <w:rStyle w:val="pun"/>
            <w:rFonts w:eastAsiaTheme="majorEastAsia"/>
          </w:rPr>
          <w:t>));</w:t>
        </w:r>
      </w:ins>
    </w:p>
    <w:p w:rsidR="005F4E07" w:rsidRDefault="005F4E07" w:rsidP="005F4E07">
      <w:pPr>
        <w:pStyle w:val="PrformatHTML"/>
        <w:rPr>
          <w:ins w:id="864" w:author="Unknown"/>
          <w:rStyle w:val="pln"/>
        </w:rPr>
      </w:pPr>
      <w:ins w:id="865" w:author="Unknown">
        <w:r>
          <w:rPr>
            <w:rStyle w:val="pln"/>
          </w:rPr>
          <w:t xml:space="preserve">  </w:t>
        </w:r>
        <w:r>
          <w:rPr>
            <w:rStyle w:val="typ"/>
          </w:rPr>
          <w:t>OptionBuilder</w:t>
        </w:r>
        <w:r>
          <w:rPr>
            <w:rStyle w:val="pun"/>
            <w:rFonts w:eastAsiaTheme="majorEastAsia"/>
          </w:rPr>
          <w:t>.</w:t>
        </w:r>
        <w:r>
          <w:rPr>
            <w:rStyle w:val="pln"/>
          </w:rPr>
          <w:t>withLongOpt</w:t>
        </w:r>
        <w:r>
          <w:rPr>
            <w:rStyle w:val="pun"/>
            <w:rFonts w:eastAsiaTheme="majorEastAsia"/>
          </w:rPr>
          <w:t>(</w:t>
        </w:r>
        <w:r>
          <w:rPr>
            <w:rStyle w:val="str"/>
          </w:rPr>
          <w:t>"ui"</w:t>
        </w:r>
        <w:r>
          <w:rPr>
            <w:rStyle w:val="pun"/>
            <w:rFonts w:eastAsiaTheme="majorEastAsia"/>
          </w:rPr>
          <w:t>);</w:t>
        </w:r>
      </w:ins>
    </w:p>
    <w:p w:rsidR="005F4E07" w:rsidRDefault="005F4E07" w:rsidP="005F4E07">
      <w:pPr>
        <w:pStyle w:val="PrformatHTML"/>
        <w:rPr>
          <w:ins w:id="866" w:author="Unknown"/>
          <w:rStyle w:val="pln"/>
        </w:rPr>
      </w:pPr>
      <w:ins w:id="867" w:author="Unknown">
        <w:r>
          <w:rPr>
            <w:rStyle w:val="pln"/>
          </w:rPr>
          <w:t xml:space="preserve">  </w:t>
        </w:r>
        <w:r>
          <w:rPr>
            <w:rStyle w:val="typ"/>
          </w:rPr>
          <w:t>OptionBuilder</w:t>
        </w:r>
        <w:r>
          <w:rPr>
            <w:rStyle w:val="pun"/>
            <w:rFonts w:eastAsiaTheme="majorEastAsia"/>
          </w:rPr>
          <w:t>.</w:t>
        </w:r>
        <w:r>
          <w:rPr>
            <w:rStyle w:val="pln"/>
          </w:rPr>
          <w:t>withDescription</w:t>
        </w:r>
        <w:r>
          <w:rPr>
            <w:rStyle w:val="pun"/>
            <w:rFonts w:eastAsiaTheme="majorEastAsia"/>
          </w:rPr>
          <w:t>(</w:t>
        </w:r>
        <w:r>
          <w:rPr>
            <w:rStyle w:val="str"/>
          </w:rPr>
          <w:t>"Run &lt;uis&gt;. ',' separated list of user interfaces to run. The first one given will respond to requests without determinable source UI (e.g. further torrents added via command line)."</w:t>
        </w:r>
        <w:r>
          <w:rPr>
            <w:rStyle w:val="pun"/>
            <w:rFonts w:eastAsiaTheme="majorEastAsia"/>
          </w:rPr>
          <w:t>);</w:t>
        </w:r>
      </w:ins>
    </w:p>
    <w:p w:rsidR="005F4E07" w:rsidRDefault="005F4E07" w:rsidP="005F4E07">
      <w:pPr>
        <w:pStyle w:val="PrformatHTML"/>
        <w:rPr>
          <w:ins w:id="868" w:author="Unknown"/>
          <w:rStyle w:val="pln"/>
        </w:rPr>
      </w:pPr>
      <w:ins w:id="869" w:author="Unknown">
        <w:r>
          <w:rPr>
            <w:rStyle w:val="pln"/>
          </w:rPr>
          <w:t xml:space="preserve">  </w:t>
        </w:r>
        <w:r>
          <w:rPr>
            <w:rStyle w:val="typ"/>
          </w:rPr>
          <w:t>OptionBuilder</w:t>
        </w:r>
        <w:r>
          <w:rPr>
            <w:rStyle w:val="pun"/>
            <w:rFonts w:eastAsiaTheme="majorEastAsia"/>
          </w:rPr>
          <w:t>.</w:t>
        </w:r>
        <w:r>
          <w:rPr>
            <w:rStyle w:val="pln"/>
          </w:rPr>
          <w:t>withArgName</w:t>
        </w:r>
        <w:r>
          <w:rPr>
            <w:rStyle w:val="pun"/>
            <w:rFonts w:eastAsiaTheme="majorEastAsia"/>
          </w:rPr>
          <w:t>(</w:t>
        </w:r>
        <w:r>
          <w:rPr>
            <w:rStyle w:val="str"/>
          </w:rPr>
          <w:t>"uis"</w:t>
        </w:r>
        <w:r>
          <w:rPr>
            <w:rStyle w:val="pun"/>
            <w:rFonts w:eastAsiaTheme="majorEastAsia"/>
          </w:rPr>
          <w:t>);</w:t>
        </w:r>
      </w:ins>
    </w:p>
    <w:p w:rsidR="005F4E07" w:rsidRDefault="005F4E07" w:rsidP="005F4E07">
      <w:pPr>
        <w:pStyle w:val="PrformatHTML"/>
        <w:rPr>
          <w:ins w:id="870" w:author="Unknown"/>
          <w:rStyle w:val="pln"/>
        </w:rPr>
      </w:pPr>
      <w:ins w:id="871" w:author="Unknown">
        <w:r>
          <w:rPr>
            <w:rStyle w:val="pln"/>
          </w:rPr>
          <w:t xml:space="preserve">  </w:t>
        </w:r>
        <w:r>
          <w:rPr>
            <w:rStyle w:val="typ"/>
          </w:rPr>
          <w:t>OptionBuilder</w:t>
        </w:r>
        <w:r>
          <w:rPr>
            <w:rStyle w:val="pun"/>
            <w:rFonts w:eastAsiaTheme="majorEastAsia"/>
          </w:rPr>
          <w:t>.</w:t>
        </w:r>
        <w:r>
          <w:rPr>
            <w:rStyle w:val="pln"/>
          </w:rPr>
          <w:t>hasArg</w:t>
        </w:r>
        <w:r>
          <w:rPr>
            <w:rStyle w:val="pun"/>
            <w:rFonts w:eastAsiaTheme="majorEastAsia"/>
          </w:rPr>
          <w:t>();</w:t>
        </w:r>
      </w:ins>
    </w:p>
    <w:p w:rsidR="005F4E07" w:rsidRDefault="005F4E07" w:rsidP="005F4E07">
      <w:pPr>
        <w:pStyle w:val="PrformatHTML"/>
        <w:rPr>
          <w:ins w:id="872" w:author="Unknown"/>
          <w:rStyle w:val="pln"/>
        </w:rPr>
      </w:pPr>
      <w:ins w:id="873"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typ"/>
          </w:rPr>
          <w:t>OptionBuilder</w:t>
        </w:r>
        <w:r>
          <w:rPr>
            <w:rStyle w:val="pun"/>
            <w:rFonts w:eastAsiaTheme="majorEastAsia"/>
          </w:rPr>
          <w:t>.</w:t>
        </w:r>
        <w:r>
          <w:rPr>
            <w:rStyle w:val="pln"/>
          </w:rPr>
          <w:t>create</w:t>
        </w:r>
        <w:r>
          <w:rPr>
            <w:rStyle w:val="pun"/>
            <w:rFonts w:eastAsiaTheme="majorEastAsia"/>
          </w:rPr>
          <w:t>(</w:t>
        </w:r>
        <w:r>
          <w:rPr>
            <w:rStyle w:val="str"/>
          </w:rPr>
          <w:t>'u'</w:t>
        </w:r>
        <w:r>
          <w:rPr>
            <w:rStyle w:val="pun"/>
            <w:rFonts w:eastAsiaTheme="majorEastAsia"/>
          </w:rPr>
          <w:t>));</w:t>
        </w:r>
      </w:ins>
    </w:p>
    <w:p w:rsidR="005F4E07" w:rsidRDefault="005F4E07" w:rsidP="005F4E07">
      <w:pPr>
        <w:pStyle w:val="PrformatHTML"/>
        <w:rPr>
          <w:ins w:id="874" w:author="Unknown"/>
          <w:rStyle w:val="pln"/>
        </w:rPr>
      </w:pPr>
      <w:ins w:id="875" w:author="Unknown">
        <w:r>
          <w:rPr>
            <w:rStyle w:val="pln"/>
          </w:rPr>
          <w:t xml:space="preserve">  </w:t>
        </w:r>
        <w:r>
          <w:rPr>
            <w:rStyle w:val="typ"/>
          </w:rPr>
          <w:t>CommandLine</w:t>
        </w:r>
        <w:r>
          <w:rPr>
            <w:rStyle w:val="pln"/>
          </w:rPr>
          <w:t xml:space="preserve"> commands</w:t>
        </w:r>
        <w:r>
          <w:rPr>
            <w:rStyle w:val="pun"/>
            <w:rFonts w:eastAsiaTheme="majorEastAsia"/>
          </w:rPr>
          <w:t>=</w:t>
        </w:r>
        <w:r>
          <w:rPr>
            <w:rStyle w:val="kwd"/>
            <w:rFonts w:eastAsiaTheme="majorEastAsia"/>
          </w:rPr>
          <w:t>null</w:t>
        </w:r>
        <w:r>
          <w:rPr>
            <w:rStyle w:val="pun"/>
            <w:rFonts w:eastAsiaTheme="majorEastAsia"/>
          </w:rPr>
          <w:t>;</w:t>
        </w:r>
      </w:ins>
    </w:p>
    <w:p w:rsidR="005F4E07" w:rsidRDefault="005F4E07" w:rsidP="005F4E07">
      <w:pPr>
        <w:pStyle w:val="PrformatHTML"/>
        <w:rPr>
          <w:ins w:id="876" w:author="Unknown"/>
          <w:rStyle w:val="pln"/>
        </w:rPr>
      </w:pPr>
      <w:ins w:id="877" w:author="Unknown">
        <w:r>
          <w:rPr>
            <w:rStyle w:val="pln"/>
          </w:rPr>
          <w:t xml:space="preserve">  </w:t>
        </w:r>
        <w:r>
          <w:rPr>
            <w:rStyle w:val="kwd"/>
            <w:rFonts w:eastAsiaTheme="majorEastAsia"/>
          </w:rPr>
          <w:t>try</w:t>
        </w:r>
        <w:r>
          <w:rPr>
            <w:rStyle w:val="pln"/>
          </w:rPr>
          <w:t xml:space="preserve"> </w:t>
        </w:r>
        <w:r>
          <w:rPr>
            <w:rStyle w:val="pun"/>
            <w:rFonts w:eastAsiaTheme="majorEastAsia"/>
          </w:rPr>
          <w:t>{</w:t>
        </w:r>
      </w:ins>
    </w:p>
    <w:p w:rsidR="005F4E07" w:rsidRDefault="005F4E07" w:rsidP="005F4E07">
      <w:pPr>
        <w:pStyle w:val="PrformatHTML"/>
        <w:rPr>
          <w:ins w:id="878" w:author="Unknown"/>
          <w:rStyle w:val="pln"/>
        </w:rPr>
      </w:pPr>
      <w:ins w:id="879" w:author="Unknown">
        <w:r>
          <w:rPr>
            <w:rStyle w:val="pln"/>
          </w:rPr>
          <w:t xml:space="preserve">    commands</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options</w:t>
        </w:r>
        <w:r>
          <w:rPr>
            <w:rStyle w:val="pun"/>
            <w:rFonts w:eastAsiaTheme="majorEastAsia"/>
          </w:rPr>
          <w:t>,</w:t>
        </w:r>
        <w:r>
          <w:rPr>
            <w:rStyle w:val="pln"/>
          </w:rPr>
          <w:t>args</w:t>
        </w:r>
        <w:r>
          <w:rPr>
            <w:rStyle w:val="pun"/>
            <w:rFonts w:eastAsiaTheme="majorEastAsia"/>
          </w:rPr>
          <w:t>,</w:t>
        </w:r>
        <w:r>
          <w:rPr>
            <w:rStyle w:val="kwd"/>
            <w:rFonts w:eastAsiaTheme="majorEastAsia"/>
          </w:rPr>
          <w:t>true</w:t>
        </w:r>
        <w:r>
          <w:rPr>
            <w:rStyle w:val="pun"/>
            <w:rFonts w:eastAsiaTheme="majorEastAsia"/>
          </w:rPr>
          <w:t>);</w:t>
        </w:r>
      </w:ins>
    </w:p>
    <w:p w:rsidR="005F4E07" w:rsidRDefault="005F4E07" w:rsidP="005F4E07">
      <w:pPr>
        <w:pStyle w:val="PrformatHTML"/>
        <w:rPr>
          <w:ins w:id="880" w:author="Unknown"/>
          <w:rStyle w:val="pln"/>
        </w:rPr>
      </w:pPr>
      <w:ins w:id="881" w:author="Unknown">
        <w:r>
          <w:rPr>
            <w:rStyle w:val="pln"/>
          </w:rPr>
          <w:t xml:space="preserve">  </w:t>
        </w:r>
        <w:r>
          <w:rPr>
            <w:rStyle w:val="pun"/>
            <w:rFonts w:eastAsiaTheme="majorEastAsia"/>
          </w:rPr>
          <w:t>}</w:t>
        </w:r>
      </w:ins>
    </w:p>
    <w:p w:rsidR="005F4E07" w:rsidRDefault="005F4E07" w:rsidP="005F4E07">
      <w:pPr>
        <w:pStyle w:val="PrformatHTML"/>
        <w:rPr>
          <w:ins w:id="882" w:author="Unknown"/>
          <w:rStyle w:val="pln"/>
        </w:rPr>
      </w:pPr>
      <w:ins w:id="883" w:author="Unknown">
        <w:r>
          <w:rPr>
            <w:rStyle w:val="pln"/>
          </w:rPr>
          <w:t xml:space="preserve"> </w:t>
        </w:r>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ParseException</w:t>
        </w:r>
        <w:r>
          <w:rPr>
            <w:rStyle w:val="pln"/>
          </w:rPr>
          <w:t xml:space="preserve"> exp</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884" w:author="Unknown"/>
          <w:rStyle w:val="pln"/>
        </w:rPr>
      </w:pPr>
      <w:ins w:id="885" w:author="Unknown">
        <w:r>
          <w:rPr>
            <w:rStyle w:val="pln"/>
          </w:rPr>
          <w:t xml:space="preserve">    </w:t>
        </w:r>
        <w:r>
          <w:rPr>
            <w:rStyle w:val="typ"/>
          </w:rPr>
          <w:t>Logger</w:t>
        </w:r>
        <w:r>
          <w:rPr>
            <w:rStyle w:val="pun"/>
            <w:rFonts w:eastAsiaTheme="majorEastAsia"/>
          </w:rPr>
          <w:t>.</w:t>
        </w:r>
        <w:r>
          <w:rPr>
            <w:rStyle w:val="pln"/>
          </w:rPr>
          <w:t>getLogger</w:t>
        </w:r>
        <w:r>
          <w:rPr>
            <w:rStyle w:val="pun"/>
            <w:rFonts w:eastAsiaTheme="majorEastAsia"/>
          </w:rPr>
          <w:t>(</w:t>
        </w:r>
        <w:r>
          <w:rPr>
            <w:rStyle w:val="str"/>
          </w:rPr>
          <w:t>"azureus2"</w:t>
        </w:r>
        <w:r>
          <w:rPr>
            <w:rStyle w:val="pun"/>
            <w:rFonts w:eastAsiaTheme="majorEastAsia"/>
          </w:rPr>
          <w:t>).</w:t>
        </w:r>
        <w:r>
          <w:rPr>
            <w:rStyle w:val="pln"/>
          </w:rPr>
          <w:t>error</w:t>
        </w:r>
        <w:r>
          <w:rPr>
            <w:rStyle w:val="pun"/>
            <w:rFonts w:eastAsiaTheme="majorEastAsia"/>
          </w:rPr>
          <w:t>(</w:t>
        </w:r>
        <w:r>
          <w:rPr>
            <w:rStyle w:val="str"/>
          </w:rPr>
          <w:t>"Parsing failed.  Reason: "</w:t>
        </w:r>
        <w:r>
          <w:rPr>
            <w:rStyle w:val="pln"/>
          </w:rPr>
          <w:t xml:space="preserve"> </w:t>
        </w:r>
        <w:r>
          <w:rPr>
            <w:rStyle w:val="pun"/>
            <w:rFonts w:eastAsiaTheme="majorEastAsia"/>
          </w:rPr>
          <w:t>+</w:t>
        </w:r>
        <w:r>
          <w:rPr>
            <w:rStyle w:val="pln"/>
          </w:rPr>
          <w:t xml:space="preserve"> exp</w:t>
        </w:r>
        <w:r>
          <w:rPr>
            <w:rStyle w:val="pun"/>
            <w:rFonts w:eastAsiaTheme="majorEastAsia"/>
          </w:rPr>
          <w:t>.</w:t>
        </w:r>
        <w:r>
          <w:rPr>
            <w:rStyle w:val="pln"/>
          </w:rPr>
          <w:t>getMessage</w:t>
        </w:r>
        <w:r>
          <w:rPr>
            <w:rStyle w:val="pun"/>
            <w:rFonts w:eastAsiaTheme="majorEastAsia"/>
          </w:rPr>
          <w:t>(),</w:t>
        </w:r>
        <w:r>
          <w:rPr>
            <w:rStyle w:val="pln"/>
          </w:rPr>
          <w:t>exp</w:t>
        </w:r>
        <w:r>
          <w:rPr>
            <w:rStyle w:val="pun"/>
            <w:rFonts w:eastAsiaTheme="majorEastAsia"/>
          </w:rPr>
          <w:t>);</w:t>
        </w:r>
      </w:ins>
    </w:p>
    <w:p w:rsidR="005F4E07" w:rsidRDefault="005F4E07" w:rsidP="005F4E07">
      <w:pPr>
        <w:pStyle w:val="PrformatHTML"/>
        <w:rPr>
          <w:ins w:id="886" w:author="Unknown"/>
          <w:rStyle w:val="pln"/>
        </w:rPr>
      </w:pPr>
      <w:ins w:id="887"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constart</w:t>
        </w:r>
        <w:r>
          <w:rPr>
            <w:rStyle w:val="pun"/>
            <w:rFonts w:eastAsiaTheme="majorEastAsia"/>
          </w:rPr>
          <w:t>)</w:t>
        </w:r>
        <w:r>
          <w:rPr>
            <w:rStyle w:val="pln"/>
          </w:rPr>
          <w:t xml:space="preserve">     </w:t>
        </w:r>
        <w:r>
          <w:rPr>
            <w:rStyle w:val="typ"/>
          </w:rPr>
          <w:t>System</w:t>
        </w:r>
        <w:r>
          <w:rPr>
            <w:rStyle w:val="pun"/>
            <w:rFonts w:eastAsiaTheme="majorEastAsia"/>
          </w:rPr>
          <w:t>.</w:t>
        </w:r>
        <w:r>
          <w:rPr>
            <w:rStyle w:val="kwd"/>
            <w:rFonts w:eastAsiaTheme="majorEastAsia"/>
          </w:rPr>
          <w:t>exit</w:t>
        </w:r>
        <w:r>
          <w:rPr>
            <w:rStyle w:val="pun"/>
            <w:rFonts w:eastAsiaTheme="majorEastAsia"/>
          </w:rPr>
          <w:t>(</w:t>
        </w:r>
        <w:r>
          <w:rPr>
            <w:rStyle w:val="lit"/>
          </w:rPr>
          <w:t>2</w:t>
        </w:r>
        <w:r>
          <w:rPr>
            <w:rStyle w:val="pun"/>
            <w:rFonts w:eastAsiaTheme="majorEastAsia"/>
          </w:rPr>
          <w:t>);</w:t>
        </w:r>
      </w:ins>
    </w:p>
    <w:p w:rsidR="005F4E07" w:rsidRDefault="005F4E07" w:rsidP="005F4E07">
      <w:pPr>
        <w:pStyle w:val="PrformatHTML"/>
        <w:rPr>
          <w:ins w:id="888" w:author="Unknown"/>
          <w:rStyle w:val="pln"/>
        </w:rPr>
      </w:pPr>
      <w:ins w:id="889" w:author="Unknown">
        <w:r>
          <w:rPr>
            <w:rStyle w:val="pln"/>
          </w:rPr>
          <w:t xml:space="preserve">  </w:t>
        </w:r>
        <w:r>
          <w:rPr>
            <w:rStyle w:val="pun"/>
            <w:rFonts w:eastAsiaTheme="majorEastAsia"/>
          </w:rPr>
          <w:t>}</w:t>
        </w:r>
      </w:ins>
    </w:p>
    <w:p w:rsidR="005F4E07" w:rsidRDefault="005F4E07" w:rsidP="005F4E07">
      <w:pPr>
        <w:pStyle w:val="PrformatHTML"/>
        <w:rPr>
          <w:ins w:id="890" w:author="Unknown"/>
          <w:rStyle w:val="pln"/>
        </w:rPr>
      </w:pPr>
      <w:ins w:id="891"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commands</w:t>
        </w:r>
        <w:r>
          <w:rPr>
            <w:rStyle w:val="pun"/>
            <w:rFonts w:eastAsiaTheme="majorEastAsia"/>
          </w:rPr>
          <w:t>.</w:t>
        </w:r>
        <w:r>
          <w:rPr>
            <w:rStyle w:val="pln"/>
          </w:rPr>
          <w:t>hasOption</w:t>
        </w:r>
        <w:r>
          <w:rPr>
            <w:rStyle w:val="pun"/>
            <w:rFonts w:eastAsiaTheme="majorEastAsia"/>
          </w:rPr>
          <w:t>(</w:t>
        </w:r>
        <w:r>
          <w:rPr>
            <w:rStyle w:val="str"/>
          </w:rPr>
          <w:t>'h'</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892" w:author="Unknown"/>
          <w:rStyle w:val="pln"/>
        </w:rPr>
      </w:pPr>
      <w:ins w:id="893"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constart</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894" w:author="Unknown"/>
          <w:rStyle w:val="pln"/>
        </w:rPr>
      </w:pPr>
      <w:ins w:id="895" w:author="Unknown">
        <w:r>
          <w:rPr>
            <w:rStyle w:val="pln"/>
          </w:rPr>
          <w:t xml:space="preserve">      </w:t>
        </w:r>
        <w:r>
          <w:rPr>
            <w:rStyle w:val="typ"/>
          </w:rPr>
          <w:t>HelpFormatter</w:t>
        </w:r>
        <w:r>
          <w:rPr>
            <w:rStyle w:val="pln"/>
          </w:rPr>
          <w:t xml:space="preserve"> hf</w:t>
        </w:r>
        <w:r>
          <w:rPr>
            <w:rStyle w:val="pun"/>
            <w:rFonts w:eastAsiaTheme="majorEastAsia"/>
          </w:rPr>
          <w:t>=</w:t>
        </w:r>
        <w:r>
          <w:rPr>
            <w:rStyle w:val="kwd"/>
            <w:rFonts w:eastAsiaTheme="majorEastAsia"/>
          </w:rPr>
          <w:t>new</w:t>
        </w:r>
        <w:r>
          <w:rPr>
            <w:rStyle w:val="pln"/>
          </w:rPr>
          <w:t xml:space="preserve"> </w:t>
        </w:r>
        <w:r>
          <w:rPr>
            <w:rStyle w:val="typ"/>
          </w:rPr>
          <w:t>HelpFormatter</w:t>
        </w:r>
        <w:r>
          <w:rPr>
            <w:rStyle w:val="pun"/>
            <w:rFonts w:eastAsiaTheme="majorEastAsia"/>
          </w:rPr>
          <w:t>();</w:t>
        </w:r>
      </w:ins>
    </w:p>
    <w:p w:rsidR="005F4E07" w:rsidRDefault="005F4E07" w:rsidP="005F4E07">
      <w:pPr>
        <w:pStyle w:val="PrformatHTML"/>
        <w:rPr>
          <w:ins w:id="896" w:author="Unknown"/>
          <w:rStyle w:val="pln"/>
        </w:rPr>
      </w:pPr>
      <w:ins w:id="897" w:author="Unknown">
        <w:r>
          <w:rPr>
            <w:rStyle w:val="pln"/>
          </w:rPr>
          <w:t xml:space="preserve">      hf</w:t>
        </w:r>
        <w:r>
          <w:rPr>
            <w:rStyle w:val="pun"/>
            <w:rFonts w:eastAsiaTheme="majorEastAsia"/>
          </w:rPr>
          <w:t>.</w:t>
        </w:r>
        <w:r>
          <w:rPr>
            <w:rStyle w:val="pln"/>
          </w:rPr>
          <w:t>printHelp</w:t>
        </w:r>
        <w:r>
          <w:rPr>
            <w:rStyle w:val="pun"/>
            <w:rFonts w:eastAsiaTheme="majorEastAsia"/>
          </w:rPr>
          <w:t>(</w:t>
        </w:r>
        <w:r>
          <w:rPr>
            <w:rStyle w:val="str"/>
          </w:rPr>
          <w:t>"java org.gudy.azureus2.ui.common.Main"</w:t>
        </w:r>
        <w:r>
          <w:rPr>
            <w:rStyle w:val="pun"/>
            <w:rFonts w:eastAsiaTheme="majorEastAsia"/>
          </w:rPr>
          <w:t>,</w:t>
        </w:r>
        <w:r>
          <w:rPr>
            <w:rStyle w:val="str"/>
          </w:rPr>
          <w:t>"Optionally you can put torrent files to add to the end of the command line.\r\n"</w:t>
        </w:r>
        <w:r>
          <w:rPr>
            <w:rStyle w:val="pun"/>
            <w:rFonts w:eastAsiaTheme="majorEastAsia"/>
          </w:rPr>
          <w:t>,</w:t>
        </w:r>
        <w:r>
          <w:rPr>
            <w:rStyle w:val="pln"/>
          </w:rPr>
          <w:t>options</w:t>
        </w:r>
        <w:r>
          <w:rPr>
            <w:rStyle w:val="pun"/>
            <w:rFonts w:eastAsiaTheme="majorEastAsia"/>
          </w:rPr>
          <w:t>,</w:t>
        </w:r>
        <w:r>
          <w:rPr>
            <w:rStyle w:val="str"/>
          </w:rPr>
          <w:t>"Available User Interfaces: swt (default), web, console\r\nThe default interface is not started if you give either the '-e' or '-c' option (But you can start it by hand with '-u')."</w:t>
        </w:r>
        <w:r>
          <w:rPr>
            <w:rStyle w:val="pun"/>
            <w:rFonts w:eastAsiaTheme="majorEastAsia"/>
          </w:rPr>
          <w:t>,</w:t>
        </w:r>
        <w:r>
          <w:rPr>
            <w:rStyle w:val="kwd"/>
            <w:rFonts w:eastAsiaTheme="majorEastAsia"/>
          </w:rPr>
          <w:t>true</w:t>
        </w:r>
        <w:r>
          <w:rPr>
            <w:rStyle w:val="pun"/>
            <w:rFonts w:eastAsiaTheme="majorEastAsia"/>
          </w:rPr>
          <w:t>);</w:t>
        </w:r>
      </w:ins>
    </w:p>
    <w:p w:rsidR="005F4E07" w:rsidRDefault="005F4E07" w:rsidP="005F4E07">
      <w:pPr>
        <w:pStyle w:val="PrformatHTML"/>
        <w:rPr>
          <w:ins w:id="898" w:author="Unknown"/>
          <w:rStyle w:val="pln"/>
        </w:rPr>
      </w:pPr>
      <w:ins w:id="899" w:author="Unknown">
        <w:r>
          <w:rPr>
            <w:rStyle w:val="pln"/>
          </w:rPr>
          <w:t xml:space="preserve">      </w:t>
        </w:r>
        <w:r>
          <w:rPr>
            <w:rStyle w:val="typ"/>
          </w:rPr>
          <w:t>System</w:t>
        </w:r>
        <w:r>
          <w:rPr>
            <w:rStyle w:val="pun"/>
            <w:rFonts w:eastAsiaTheme="majorEastAsia"/>
          </w:rPr>
          <w:t>.</w:t>
        </w:r>
        <w:r>
          <w:rPr>
            <w:rStyle w:val="kwd"/>
            <w:rFonts w:eastAsiaTheme="majorEastAsia"/>
          </w:rPr>
          <w:t>exit</w:t>
        </w:r>
        <w:r>
          <w:rPr>
            <w:rStyle w:val="pun"/>
            <w:rFonts w:eastAsiaTheme="majorEastAsia"/>
          </w:rPr>
          <w:t>(</w:t>
        </w:r>
        <w:r>
          <w:rPr>
            <w:rStyle w:val="lit"/>
          </w:rPr>
          <w:t>0</w:t>
        </w:r>
        <w:r>
          <w:rPr>
            <w:rStyle w:val="pun"/>
            <w:rFonts w:eastAsiaTheme="majorEastAsia"/>
          </w:rPr>
          <w:t>);</w:t>
        </w:r>
      </w:ins>
    </w:p>
    <w:p w:rsidR="005F4E07" w:rsidRDefault="005F4E07" w:rsidP="005F4E07">
      <w:pPr>
        <w:pStyle w:val="PrformatHTML"/>
        <w:rPr>
          <w:ins w:id="900" w:author="Unknown"/>
          <w:rStyle w:val="pln"/>
        </w:rPr>
      </w:pPr>
      <w:ins w:id="901" w:author="Unknown">
        <w:r>
          <w:rPr>
            <w:rStyle w:val="pln"/>
          </w:rPr>
          <w:t xml:space="preserve">    </w:t>
        </w:r>
        <w:r>
          <w:rPr>
            <w:rStyle w:val="pun"/>
            <w:rFonts w:eastAsiaTheme="majorEastAsia"/>
          </w:rPr>
          <w:t>}</w:t>
        </w:r>
      </w:ins>
    </w:p>
    <w:p w:rsidR="005F4E07" w:rsidRDefault="005F4E07" w:rsidP="005F4E07">
      <w:pPr>
        <w:pStyle w:val="PrformatHTML"/>
        <w:rPr>
          <w:ins w:id="902" w:author="Unknown"/>
          <w:rStyle w:val="pln"/>
        </w:rPr>
      </w:pPr>
      <w:ins w:id="903" w:author="Unknown">
        <w:r>
          <w:rPr>
            <w:rStyle w:val="pln"/>
          </w:rPr>
          <w:t xml:space="preserve">  </w:t>
        </w:r>
        <w:r>
          <w:rPr>
            <w:rStyle w:val="pun"/>
            <w:rFonts w:eastAsiaTheme="majorEastAsia"/>
          </w:rPr>
          <w:t>}</w:t>
        </w:r>
      </w:ins>
    </w:p>
    <w:p w:rsidR="005F4E07" w:rsidRDefault="005F4E07" w:rsidP="005F4E07">
      <w:pPr>
        <w:pStyle w:val="PrformatHTML"/>
        <w:rPr>
          <w:ins w:id="904" w:author="Unknown"/>
          <w:rStyle w:val="pln"/>
        </w:rPr>
      </w:pPr>
      <w:ins w:id="905" w:author="Unknown">
        <w:r>
          <w:rPr>
            <w:rStyle w:val="pln"/>
          </w:rPr>
          <w:t xml:space="preserve">  </w:t>
        </w:r>
        <w:r>
          <w:rPr>
            <w:rStyle w:val="kwd"/>
            <w:rFonts w:eastAsiaTheme="majorEastAsia"/>
          </w:rPr>
          <w:t>return</w:t>
        </w:r>
        <w:r>
          <w:rPr>
            <w:rStyle w:val="pln"/>
          </w:rPr>
          <w:t xml:space="preserve"> commands</w:t>
        </w:r>
        <w:r>
          <w:rPr>
            <w:rStyle w:val="pun"/>
            <w:rFonts w:eastAsiaTheme="majorEastAsia"/>
          </w:rPr>
          <w:t>;</w:t>
        </w:r>
      </w:ins>
    </w:p>
    <w:p w:rsidR="005F4E07" w:rsidRDefault="005F4E07" w:rsidP="005F4E07">
      <w:pPr>
        <w:pStyle w:val="PrformatHTML"/>
        <w:rPr>
          <w:ins w:id="906" w:author="Unknown"/>
          <w:rStyle w:val="pln"/>
        </w:rPr>
      </w:pPr>
      <w:ins w:id="907" w:author="Unknown">
        <w:r>
          <w:rPr>
            <w:rStyle w:val="pun"/>
            <w:rFonts w:eastAsiaTheme="majorEastAsia"/>
          </w:rPr>
          <w:t>}</w:t>
        </w:r>
      </w:ins>
    </w:p>
    <w:p w:rsidR="005F4E07" w:rsidRDefault="005F4E07" w:rsidP="005F4E07">
      <w:pPr>
        <w:pStyle w:val="PrformatHTML"/>
        <w:rPr>
          <w:ins w:id="908" w:author="Unknown"/>
        </w:rPr>
      </w:pPr>
      <w:ins w:id="909" w:author="Unknown">
        <w:r>
          <w:rPr>
            <w:rStyle w:val="pln"/>
          </w:rPr>
          <w:t xml:space="preserve"> </w:t>
        </w:r>
      </w:ins>
    </w:p>
    <w:p w:rsidR="005F4E07" w:rsidRDefault="005F4E07" w:rsidP="005F4E07">
      <w:pPr>
        <w:rPr>
          <w:ins w:id="910" w:author="Unknown"/>
        </w:rPr>
      </w:pPr>
    </w:p>
    <w:p w:rsidR="005F4E07" w:rsidRDefault="005F4E07" w:rsidP="005F4E07">
      <w:pPr>
        <w:pStyle w:val="NormalWeb"/>
        <w:shd w:val="clear" w:color="auto" w:fill="FCFCFC"/>
        <w:rPr>
          <w:ins w:id="911" w:author="Unknown"/>
          <w:b/>
          <w:bCs/>
          <w:color w:val="424345"/>
        </w:rPr>
      </w:pPr>
      <w:ins w:id="912" w:author="Unknown">
        <w:r>
          <w:rPr>
            <w:b/>
            <w:bCs/>
            <w:color w:val="424345"/>
          </w:rPr>
          <w:t>Code Example 18:</w:t>
        </w:r>
      </w:ins>
    </w:p>
    <w:p w:rsidR="005F4E07" w:rsidRDefault="005F4E07" w:rsidP="005F4E07">
      <w:pPr>
        <w:pStyle w:val="NormalWeb"/>
        <w:shd w:val="clear" w:color="auto" w:fill="FCFCFC"/>
        <w:rPr>
          <w:ins w:id="913" w:author="Unknown"/>
        </w:rPr>
      </w:pPr>
      <w:ins w:id="914" w:author="Unknown">
        <w:r>
          <w:t xml:space="preserve">From project </w:t>
        </w:r>
        <w:r>
          <w:rPr>
            <w:i/>
            <w:iCs/>
          </w:rPr>
          <w:t>BitMate</w:t>
        </w:r>
        <w:r>
          <w:t xml:space="preserve">, under directory </w:t>
        </w:r>
        <w:r>
          <w:rPr>
            <w:i/>
            <w:iCs/>
          </w:rPr>
          <w:t>/uis/src/org/gudy/azureus2/ui/console/commands/</w:t>
        </w:r>
        <w:r>
          <w:t xml:space="preserve">. </w:t>
        </w:r>
      </w:ins>
    </w:p>
    <w:p w:rsidR="005F4E07" w:rsidRDefault="005F4E07" w:rsidP="005F4E07">
      <w:pPr>
        <w:pStyle w:val="NormalWeb"/>
        <w:shd w:val="clear" w:color="auto" w:fill="FCFCFC"/>
        <w:rPr>
          <w:ins w:id="915" w:author="Unknown"/>
        </w:rPr>
      </w:pPr>
      <w:ins w:id="916" w:author="Unknown">
        <w:r>
          <w:t xml:space="preserve">Source </w:t>
        </w:r>
        <w:r>
          <w:rPr>
            <w:i/>
            <w:iCs/>
          </w:rPr>
          <w:t>OptionsConsoleCommand.java</w:t>
        </w:r>
        <w:r>
          <w:t xml:space="preserve"> </w:t>
        </w:r>
      </w:ins>
    </w:p>
    <w:p w:rsidR="005F4E07" w:rsidRDefault="005F4E07" w:rsidP="005F4E07">
      <w:pPr>
        <w:pStyle w:val="PrformatHTML"/>
        <w:rPr>
          <w:ins w:id="917" w:author="Unknown"/>
          <w:rStyle w:val="com"/>
        </w:rPr>
      </w:pPr>
      <w:ins w:id="918" w:author="Unknown">
        <w:r>
          <w:rPr>
            <w:rStyle w:val="com"/>
          </w:rPr>
          <w:t xml:space="preserve">/** </w:t>
        </w:r>
      </w:ins>
    </w:p>
    <w:p w:rsidR="005F4E07" w:rsidRDefault="005F4E07" w:rsidP="005F4E07">
      <w:pPr>
        <w:pStyle w:val="PrformatHTML"/>
        <w:rPr>
          <w:ins w:id="919" w:author="Unknown"/>
          <w:rStyle w:val="com"/>
        </w:rPr>
      </w:pPr>
      <w:ins w:id="920" w:author="Unknown">
        <w:r>
          <w:rPr>
            <w:rStyle w:val="com"/>
          </w:rPr>
          <w:t xml:space="preserve"> * take the args and try and create a command line object</w:t>
        </w:r>
      </w:ins>
    </w:p>
    <w:p w:rsidR="005F4E07" w:rsidRDefault="005F4E07" w:rsidP="005F4E07">
      <w:pPr>
        <w:pStyle w:val="PrformatHTML"/>
        <w:rPr>
          <w:ins w:id="921" w:author="Unknown"/>
          <w:rStyle w:val="pln"/>
        </w:rPr>
      </w:pPr>
      <w:ins w:id="922" w:author="Unknown">
        <w:r>
          <w:rPr>
            <w:rStyle w:val="com"/>
          </w:rPr>
          <w:t xml:space="preserve"> */</w:t>
        </w:r>
      </w:ins>
    </w:p>
    <w:p w:rsidR="005F4E07" w:rsidRDefault="005F4E07" w:rsidP="005F4E07">
      <w:pPr>
        <w:pStyle w:val="PrformatHTML"/>
        <w:rPr>
          <w:ins w:id="923" w:author="Unknown"/>
          <w:rStyle w:val="pln"/>
        </w:rPr>
      </w:pPr>
      <w:ins w:id="924" w:author="Unknown">
        <w:r>
          <w:rPr>
            <w:rStyle w:val="kwd"/>
            <w:rFonts w:eastAsiaTheme="majorEastAsia"/>
          </w:rPr>
          <w:t>public</w:t>
        </w:r>
        <w:r>
          <w:rPr>
            <w:rStyle w:val="pln"/>
          </w:rPr>
          <w:t xml:space="preserve"> </w:t>
        </w:r>
        <w:r>
          <w:rPr>
            <w:rStyle w:val="kwd"/>
            <w:rFonts w:eastAsiaTheme="majorEastAsia"/>
          </w:rPr>
          <w:t>void</w:t>
        </w:r>
        <w:r>
          <w:rPr>
            <w:rStyle w:val="pln"/>
          </w:rPr>
          <w:t xml:space="preserve"> execute</w:t>
        </w:r>
        <w:r>
          <w:rPr>
            <w:rStyle w:val="pun"/>
            <w:rFonts w:eastAsiaTheme="majorEastAsia"/>
          </w:rPr>
          <w:t>(</w:t>
        </w:r>
        <w:r>
          <w:rPr>
            <w:rStyle w:val="typ"/>
          </w:rPr>
          <w:t>String</w:t>
        </w:r>
        <w:r>
          <w:rPr>
            <w:rStyle w:val="pln"/>
          </w:rPr>
          <w:t xml:space="preserve"> commandName</w:t>
        </w:r>
        <w:r>
          <w:rPr>
            <w:rStyle w:val="pun"/>
            <w:rFonts w:eastAsiaTheme="majorEastAsia"/>
          </w:rPr>
          <w:t>,</w:t>
        </w:r>
        <w:r>
          <w:rPr>
            <w:rStyle w:val="typ"/>
          </w:rPr>
          <w:t>ConsoleInput</w:t>
        </w:r>
        <w:r>
          <w:rPr>
            <w:rStyle w:val="pln"/>
          </w:rPr>
          <w:t xml:space="preserve"> console</w:t>
        </w:r>
        <w:r>
          <w:rPr>
            <w:rStyle w:val="pun"/>
            <w:rFonts w:eastAsiaTheme="majorEastAsia"/>
          </w:rPr>
          <w:t>,</w:t>
        </w:r>
        <w:r>
          <w:rPr>
            <w:rStyle w:val="typ"/>
          </w:rPr>
          <w:t>List</w:t>
        </w:r>
        <w:r>
          <w:rPr>
            <w:rStyle w:val="pln"/>
          </w:rPr>
          <w:t xml:space="preserve"> arguments</w:t>
        </w:r>
        <w:r>
          <w:rPr>
            <w:rStyle w:val="pun"/>
            <w:rFonts w:eastAsiaTheme="majorEastAsia"/>
          </w:rPr>
          <w:t>){</w:t>
        </w:r>
      </w:ins>
    </w:p>
    <w:p w:rsidR="005F4E07" w:rsidRDefault="005F4E07" w:rsidP="005F4E07">
      <w:pPr>
        <w:pStyle w:val="PrformatHTML"/>
        <w:rPr>
          <w:ins w:id="925" w:author="Unknown"/>
          <w:rStyle w:val="pln"/>
        </w:rPr>
      </w:pPr>
      <w:ins w:id="926" w:author="Unknown">
        <w:r>
          <w:rPr>
            <w:rStyle w:val="pln"/>
          </w:rPr>
          <w:t xml:space="preserve">  </w:t>
        </w:r>
        <w:r>
          <w:rPr>
            <w:rStyle w:val="typ"/>
          </w:rPr>
          <w:t>CommandLineParser</w:t>
        </w:r>
        <w:r>
          <w:rPr>
            <w:rStyle w:val="pln"/>
          </w:rPr>
          <w:t xml:space="preserve"> parser</w:t>
        </w:r>
        <w:r>
          <w:rPr>
            <w:rStyle w:val="pun"/>
            <w:rFonts w:eastAsiaTheme="majorEastAsia"/>
          </w:rPr>
          <w:t>=</w:t>
        </w:r>
        <w:r>
          <w:rPr>
            <w:rStyle w:val="pln"/>
          </w:rPr>
          <w:t>getParser</w:t>
        </w:r>
        <w:r>
          <w:rPr>
            <w:rStyle w:val="pun"/>
            <w:rFonts w:eastAsiaTheme="majorEastAsia"/>
          </w:rPr>
          <w:t>();</w:t>
        </w:r>
      </w:ins>
    </w:p>
    <w:p w:rsidR="005F4E07" w:rsidRDefault="005F4E07" w:rsidP="005F4E07">
      <w:pPr>
        <w:pStyle w:val="PrformatHTML"/>
        <w:rPr>
          <w:ins w:id="927" w:author="Unknown"/>
          <w:rStyle w:val="pln"/>
        </w:rPr>
      </w:pPr>
      <w:ins w:id="928" w:author="Unknown">
        <w:r>
          <w:rPr>
            <w:rStyle w:val="pln"/>
          </w:rPr>
          <w:t xml:space="preserve">  </w:t>
        </w:r>
        <w:r>
          <w:rPr>
            <w:rStyle w:val="kwd"/>
            <w:rFonts w:eastAsiaTheme="majorEastAsia"/>
          </w:rPr>
          <w:t>try</w:t>
        </w:r>
        <w:r>
          <w:rPr>
            <w:rStyle w:val="pln"/>
          </w:rPr>
          <w:t xml:space="preserve"> </w:t>
        </w:r>
        <w:r>
          <w:rPr>
            <w:rStyle w:val="pun"/>
            <w:rFonts w:eastAsiaTheme="majorEastAsia"/>
          </w:rPr>
          <w:t>{</w:t>
        </w:r>
      </w:ins>
    </w:p>
    <w:p w:rsidR="005F4E07" w:rsidRDefault="005F4E07" w:rsidP="005F4E07">
      <w:pPr>
        <w:pStyle w:val="PrformatHTML"/>
        <w:rPr>
          <w:ins w:id="929" w:author="Unknown"/>
          <w:rStyle w:val="pln"/>
        </w:rPr>
      </w:pPr>
      <w:ins w:id="930" w:author="Unknown">
        <w:r>
          <w:rPr>
            <w:rStyle w:val="pln"/>
          </w:rPr>
          <w:t xml:space="preserve">    </w:t>
        </w:r>
        <w:r>
          <w:rPr>
            <w:rStyle w:val="typ"/>
          </w:rPr>
          <w:t>String</w:t>
        </w:r>
        <w:r>
          <w:rPr>
            <w:rStyle w:val="pun"/>
            <w:rFonts w:eastAsiaTheme="majorEastAsia"/>
          </w:rPr>
          <w:t>[]</w:t>
        </w:r>
        <w:r>
          <w:rPr>
            <w:rStyle w:val="pln"/>
          </w:rPr>
          <w:t xml:space="preserve"> args</w:t>
        </w:r>
        <w:r>
          <w:rPr>
            <w:rStyle w:val="pun"/>
            <w:rFonts w:eastAsiaTheme="majorEastAsia"/>
          </w:rPr>
          <w:t>=</w:t>
        </w:r>
        <w:r>
          <w:rPr>
            <w:rStyle w:val="kwd"/>
            <w:rFonts w:eastAsiaTheme="majorEastAsia"/>
          </w:rPr>
          <w:t>new</w:t>
        </w:r>
        <w:r>
          <w:rPr>
            <w:rStyle w:val="pln"/>
          </w:rPr>
          <w:t xml:space="preserve"> </w:t>
        </w:r>
        <w:r>
          <w:rPr>
            <w:rStyle w:val="typ"/>
          </w:rPr>
          <w:t>String</w:t>
        </w:r>
        <w:r>
          <w:rPr>
            <w:rStyle w:val="pun"/>
            <w:rFonts w:eastAsiaTheme="majorEastAsia"/>
          </w:rPr>
          <w:t>[</w:t>
        </w:r>
        <w:r>
          <w:rPr>
            <w:rStyle w:val="pln"/>
          </w:rPr>
          <w:t>arguments</w:t>
        </w:r>
        <w:r>
          <w:rPr>
            <w:rStyle w:val="pun"/>
            <w:rFonts w:eastAsiaTheme="majorEastAsia"/>
          </w:rPr>
          <w:t>.</w:t>
        </w:r>
        <w:r>
          <w:rPr>
            <w:rStyle w:val="pln"/>
          </w:rPr>
          <w:t>size</w:t>
        </w:r>
        <w:r>
          <w:rPr>
            <w:rStyle w:val="pun"/>
            <w:rFonts w:eastAsiaTheme="majorEastAsia"/>
          </w:rPr>
          <w:t>()];</w:t>
        </w:r>
      </w:ins>
    </w:p>
    <w:p w:rsidR="005F4E07" w:rsidRDefault="005F4E07" w:rsidP="005F4E07">
      <w:pPr>
        <w:pStyle w:val="PrformatHTML"/>
        <w:rPr>
          <w:ins w:id="931" w:author="Unknown"/>
          <w:rStyle w:val="pln"/>
        </w:rPr>
      </w:pPr>
      <w:ins w:id="932" w:author="Unknown">
        <w:r>
          <w:rPr>
            <w:rStyle w:val="pln"/>
          </w:rPr>
          <w:t xml:space="preserve">    </w:t>
        </w:r>
        <w:r>
          <w:rPr>
            <w:rStyle w:val="kwd"/>
            <w:rFonts w:eastAsiaTheme="majorEastAsia"/>
          </w:rPr>
          <w:t>int</w:t>
        </w:r>
        <w:r>
          <w:rPr>
            <w:rStyle w:val="pln"/>
          </w:rPr>
          <w:t xml:space="preserve"> i</w:t>
        </w:r>
        <w:r>
          <w:rPr>
            <w:rStyle w:val="pun"/>
            <w:rFonts w:eastAsiaTheme="majorEastAsia"/>
          </w:rPr>
          <w:t>=</w:t>
        </w:r>
        <w:r>
          <w:rPr>
            <w:rStyle w:val="lit"/>
          </w:rPr>
          <w:t>0</w:t>
        </w:r>
        <w:r>
          <w:rPr>
            <w:rStyle w:val="pun"/>
            <w:rFonts w:eastAsiaTheme="majorEastAsia"/>
          </w:rPr>
          <w:t>;</w:t>
        </w:r>
      </w:ins>
    </w:p>
    <w:p w:rsidR="005F4E07" w:rsidRDefault="005F4E07" w:rsidP="005F4E07">
      <w:pPr>
        <w:pStyle w:val="PrformatHTML"/>
        <w:rPr>
          <w:ins w:id="933" w:author="Unknown"/>
          <w:rStyle w:val="pln"/>
        </w:rPr>
      </w:pPr>
      <w:ins w:id="934" w:author="Unknown">
        <w:r>
          <w:rPr>
            <w:rStyle w:val="pln"/>
          </w:rPr>
          <w:t xml:space="preserve">    </w:t>
        </w:r>
        <w:r>
          <w:rPr>
            <w:rStyle w:val="kwd"/>
            <w:rFonts w:eastAsiaTheme="majorEastAsia"/>
          </w:rPr>
          <w:t>for</w:t>
        </w:r>
        <w:r>
          <w:rPr>
            <w:rStyle w:val="pln"/>
          </w:rPr>
          <w:t xml:space="preserve"> </w:t>
        </w:r>
        <w:r>
          <w:rPr>
            <w:rStyle w:val="pun"/>
            <w:rFonts w:eastAsiaTheme="majorEastAsia"/>
          </w:rPr>
          <w:t>(</w:t>
        </w:r>
        <w:r>
          <w:rPr>
            <w:rStyle w:val="typ"/>
          </w:rPr>
          <w:t>Iterator</w:t>
        </w:r>
        <w:r>
          <w:rPr>
            <w:rStyle w:val="pln"/>
          </w:rPr>
          <w:t xml:space="preserve"> iter</w:t>
        </w:r>
        <w:r>
          <w:rPr>
            <w:rStyle w:val="pun"/>
            <w:rFonts w:eastAsiaTheme="majorEastAsia"/>
          </w:rPr>
          <w:t>=</w:t>
        </w:r>
        <w:r>
          <w:rPr>
            <w:rStyle w:val="pln"/>
          </w:rPr>
          <w:t>arguments</w:t>
        </w:r>
        <w:r>
          <w:rPr>
            <w:rStyle w:val="pun"/>
            <w:rFonts w:eastAsiaTheme="majorEastAsia"/>
          </w:rPr>
          <w:t>.</w:t>
        </w:r>
        <w:r>
          <w:rPr>
            <w:rStyle w:val="pln"/>
          </w:rPr>
          <w:t>iterator</w:t>
        </w:r>
        <w:r>
          <w:rPr>
            <w:rStyle w:val="pun"/>
            <w:rFonts w:eastAsiaTheme="majorEastAsia"/>
          </w:rPr>
          <w:t>();</w:t>
        </w:r>
        <w:r>
          <w:rPr>
            <w:rStyle w:val="pln"/>
          </w:rPr>
          <w:t xml:space="preserve"> iter</w:t>
        </w:r>
        <w:r>
          <w:rPr>
            <w:rStyle w:val="pun"/>
            <w:rFonts w:eastAsiaTheme="majorEastAsia"/>
          </w:rPr>
          <w:t>.</w:t>
        </w:r>
        <w:r>
          <w:rPr>
            <w:rStyle w:val="pln"/>
          </w:rPr>
          <w:t>hasNext</w:t>
        </w:r>
        <w:r>
          <w:rPr>
            <w:rStyle w:val="pun"/>
            <w:rFonts w:eastAsiaTheme="majorEastAsia"/>
          </w:rPr>
          <w:t>();</w:t>
        </w:r>
        <w:r>
          <w:rPr>
            <w:rStyle w:val="pln"/>
          </w:rPr>
          <w:t xml:space="preserve"> </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935" w:author="Unknown"/>
          <w:rStyle w:val="pln"/>
        </w:rPr>
      </w:pPr>
      <w:ins w:id="936" w:author="Unknown">
        <w:r>
          <w:rPr>
            <w:rStyle w:val="pln"/>
          </w:rPr>
          <w:t xml:space="preserve">      </w:t>
        </w:r>
        <w:r>
          <w:rPr>
            <w:rStyle w:val="typ"/>
          </w:rPr>
          <w:t>String</w:t>
        </w:r>
        <w:r>
          <w:rPr>
            <w:rStyle w:val="pln"/>
          </w:rPr>
          <w:t xml:space="preserve"> arg</w:t>
        </w:r>
        <w:r>
          <w:rPr>
            <w:rStyle w:val="pun"/>
            <w:rFonts w:eastAsiaTheme="majorEastAsia"/>
          </w:rPr>
          <w:t>=(</w:t>
        </w:r>
        <w:r>
          <w:rPr>
            <w:rStyle w:val="typ"/>
          </w:rPr>
          <w:t>String</w:t>
        </w:r>
        <w:r>
          <w:rPr>
            <w:rStyle w:val="pun"/>
            <w:rFonts w:eastAsiaTheme="majorEastAsia"/>
          </w:rPr>
          <w:t>)</w:t>
        </w:r>
        <w:r>
          <w:rPr>
            <w:rStyle w:val="pln"/>
          </w:rPr>
          <w:t>iter</w:t>
        </w:r>
        <w:r>
          <w:rPr>
            <w:rStyle w:val="pun"/>
            <w:rFonts w:eastAsiaTheme="majorEastAsia"/>
          </w:rPr>
          <w:t>.</w:t>
        </w:r>
        <w:r>
          <w:rPr>
            <w:rStyle w:val="kwd"/>
            <w:rFonts w:eastAsiaTheme="majorEastAsia"/>
          </w:rPr>
          <w:t>next</w:t>
        </w:r>
        <w:r>
          <w:rPr>
            <w:rStyle w:val="pun"/>
            <w:rFonts w:eastAsiaTheme="majorEastAsia"/>
          </w:rPr>
          <w:t>();</w:t>
        </w:r>
      </w:ins>
    </w:p>
    <w:p w:rsidR="005F4E07" w:rsidRDefault="005F4E07" w:rsidP="005F4E07">
      <w:pPr>
        <w:pStyle w:val="PrformatHTML"/>
        <w:rPr>
          <w:ins w:id="937" w:author="Unknown"/>
          <w:rStyle w:val="pln"/>
        </w:rPr>
      </w:pPr>
      <w:ins w:id="938" w:author="Unknown">
        <w:r>
          <w:rPr>
            <w:rStyle w:val="pln"/>
          </w:rPr>
          <w:t xml:space="preserve">      args</w:t>
        </w:r>
        <w:r>
          <w:rPr>
            <w:rStyle w:val="pun"/>
            <w:rFonts w:eastAsiaTheme="majorEastAsia"/>
          </w:rPr>
          <w:t>[</w:t>
        </w:r>
        <w:r>
          <w:rPr>
            <w:rStyle w:val="pln"/>
          </w:rPr>
          <w:t>i</w:t>
        </w:r>
        <w:r>
          <w:rPr>
            <w:rStyle w:val="pun"/>
            <w:rFonts w:eastAsiaTheme="majorEastAsia"/>
          </w:rPr>
          <w:t>++]=</w:t>
        </w:r>
        <w:r>
          <w:rPr>
            <w:rStyle w:val="pln"/>
          </w:rPr>
          <w:t>arg</w:t>
        </w:r>
        <w:r>
          <w:rPr>
            <w:rStyle w:val="pun"/>
            <w:rFonts w:eastAsiaTheme="majorEastAsia"/>
          </w:rPr>
          <w:t>;</w:t>
        </w:r>
      </w:ins>
    </w:p>
    <w:p w:rsidR="005F4E07" w:rsidRDefault="005F4E07" w:rsidP="005F4E07">
      <w:pPr>
        <w:pStyle w:val="PrformatHTML"/>
        <w:rPr>
          <w:ins w:id="939" w:author="Unknown"/>
          <w:rStyle w:val="pln"/>
        </w:rPr>
      </w:pPr>
      <w:ins w:id="940" w:author="Unknown">
        <w:r>
          <w:rPr>
            <w:rStyle w:val="pln"/>
          </w:rPr>
          <w:t xml:space="preserve">    </w:t>
        </w:r>
        <w:r>
          <w:rPr>
            <w:rStyle w:val="pun"/>
            <w:rFonts w:eastAsiaTheme="majorEastAsia"/>
          </w:rPr>
          <w:t>}</w:t>
        </w:r>
      </w:ins>
    </w:p>
    <w:p w:rsidR="005F4E07" w:rsidRDefault="005F4E07" w:rsidP="005F4E07">
      <w:pPr>
        <w:pStyle w:val="PrformatHTML"/>
        <w:rPr>
          <w:ins w:id="941" w:author="Unknown"/>
          <w:rStyle w:val="pln"/>
        </w:rPr>
      </w:pPr>
      <w:ins w:id="942" w:author="Unknown">
        <w:r>
          <w:rPr>
            <w:rStyle w:val="pln"/>
          </w:rPr>
          <w:t xml:space="preserve">    </w:t>
        </w:r>
        <w:r>
          <w:rPr>
            <w:rStyle w:val="typ"/>
          </w:rPr>
          <w:t>CommandLine</w:t>
        </w:r>
        <w:r>
          <w:rPr>
            <w:rStyle w:val="pln"/>
          </w:rPr>
          <w:t xml:space="preserve"> line</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getOptions</w:t>
        </w:r>
        <w:r>
          <w:rPr>
            <w:rStyle w:val="pun"/>
            <w:rFonts w:eastAsiaTheme="majorEastAsia"/>
          </w:rPr>
          <w:t>(),</w:t>
        </w:r>
        <w:r>
          <w:rPr>
            <w:rStyle w:val="pln"/>
          </w:rPr>
          <w:t>args</w:t>
        </w:r>
        <w:r>
          <w:rPr>
            <w:rStyle w:val="pun"/>
            <w:rFonts w:eastAsiaTheme="majorEastAsia"/>
          </w:rPr>
          <w:t>);</w:t>
        </w:r>
      </w:ins>
    </w:p>
    <w:p w:rsidR="005F4E07" w:rsidRDefault="005F4E07" w:rsidP="005F4E07">
      <w:pPr>
        <w:pStyle w:val="PrformatHTML"/>
        <w:rPr>
          <w:ins w:id="943" w:author="Unknown"/>
          <w:rStyle w:val="pln"/>
        </w:rPr>
      </w:pPr>
      <w:ins w:id="944" w:author="Unknown">
        <w:r>
          <w:rPr>
            <w:rStyle w:val="pln"/>
          </w:rPr>
          <w:t xml:space="preserve">    execute</w:t>
        </w:r>
        <w:r>
          <w:rPr>
            <w:rStyle w:val="pun"/>
            <w:rFonts w:eastAsiaTheme="majorEastAsia"/>
          </w:rPr>
          <w:t>(</w:t>
        </w:r>
        <w:r>
          <w:rPr>
            <w:rStyle w:val="pln"/>
          </w:rPr>
          <w:t>commandName</w:t>
        </w:r>
        <w:r>
          <w:rPr>
            <w:rStyle w:val="pun"/>
            <w:rFonts w:eastAsiaTheme="majorEastAsia"/>
          </w:rPr>
          <w:t>,</w:t>
        </w:r>
        <w:r>
          <w:rPr>
            <w:rStyle w:val="pln"/>
          </w:rPr>
          <w:t>console</w:t>
        </w:r>
        <w:r>
          <w:rPr>
            <w:rStyle w:val="pun"/>
            <w:rFonts w:eastAsiaTheme="majorEastAsia"/>
          </w:rPr>
          <w:t>,</w:t>
        </w:r>
        <w:r>
          <w:rPr>
            <w:rStyle w:val="pln"/>
          </w:rPr>
          <w:t>line</w:t>
        </w:r>
        <w:r>
          <w:rPr>
            <w:rStyle w:val="pun"/>
            <w:rFonts w:eastAsiaTheme="majorEastAsia"/>
          </w:rPr>
          <w:t>);</w:t>
        </w:r>
      </w:ins>
    </w:p>
    <w:p w:rsidR="005F4E07" w:rsidRDefault="005F4E07" w:rsidP="005F4E07">
      <w:pPr>
        <w:pStyle w:val="PrformatHTML"/>
        <w:rPr>
          <w:ins w:id="945" w:author="Unknown"/>
          <w:rStyle w:val="pln"/>
        </w:rPr>
      </w:pPr>
      <w:ins w:id="946" w:author="Unknown">
        <w:r>
          <w:rPr>
            <w:rStyle w:val="pln"/>
          </w:rPr>
          <w:t xml:space="preserve">  </w:t>
        </w:r>
        <w:r>
          <w:rPr>
            <w:rStyle w:val="pun"/>
            <w:rFonts w:eastAsiaTheme="majorEastAsia"/>
          </w:rPr>
          <w:t>}</w:t>
        </w:r>
      </w:ins>
    </w:p>
    <w:p w:rsidR="005F4E07" w:rsidRDefault="005F4E07" w:rsidP="005F4E07">
      <w:pPr>
        <w:pStyle w:val="PrformatHTML"/>
        <w:rPr>
          <w:ins w:id="947" w:author="Unknown"/>
          <w:rStyle w:val="pln"/>
        </w:rPr>
      </w:pPr>
      <w:ins w:id="948" w:author="Unknown">
        <w:r>
          <w:rPr>
            <w:rStyle w:val="pln"/>
          </w:rPr>
          <w:t xml:space="preserve"> </w:t>
        </w:r>
        <w:r>
          <w:rPr>
            <w:rStyle w:val="kwd"/>
            <w:rFonts w:eastAsiaTheme="majorEastAsia"/>
          </w:rPr>
          <w:t>catch</w:t>
        </w:r>
        <w:r>
          <w:rPr>
            <w:rStyle w:val="pln"/>
          </w:rPr>
          <w:t xml:space="preserve"> </w:t>
        </w:r>
        <w:r>
          <w:rPr>
            <w:rStyle w:val="pun"/>
            <w:rFonts w:eastAsiaTheme="majorEastAsia"/>
          </w:rPr>
          <w:t>(</w:t>
        </w:r>
        <w:r>
          <w:rPr>
            <w:rStyle w:val="pln"/>
          </w:rPr>
          <w:t xml:space="preserve">  </w:t>
        </w:r>
        <w:r>
          <w:rPr>
            <w:rStyle w:val="typ"/>
          </w:rPr>
          <w:t>ParseException</w:t>
        </w:r>
        <w:r>
          <w:rPr>
            <w:rStyle w:val="pln"/>
          </w:rPr>
          <w:t xml:space="preserve"> e</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949" w:author="Unknown"/>
          <w:rStyle w:val="pln"/>
        </w:rPr>
      </w:pPr>
      <w:ins w:id="950" w:author="Unknown">
        <w:r>
          <w:rPr>
            <w:rStyle w:val="pln"/>
          </w:rPr>
          <w:t xml:space="preserve">    console</w:t>
        </w:r>
        <w:r>
          <w:rPr>
            <w:rStyle w:val="pun"/>
            <w:rFonts w:eastAsiaTheme="majorEastAsia"/>
          </w:rPr>
          <w:t>.</w:t>
        </w:r>
        <w:r>
          <w:rPr>
            <w:rStyle w:val="kwd"/>
            <w:rFonts w:eastAsiaTheme="majorEastAsia"/>
          </w:rPr>
          <w:t>out</w:t>
        </w:r>
        <w:r>
          <w:rPr>
            <w:rStyle w:val="pun"/>
            <w:rFonts w:eastAsiaTheme="majorEastAsia"/>
          </w:rPr>
          <w:t>.</w:t>
        </w:r>
        <w:r>
          <w:rPr>
            <w:rStyle w:val="pln"/>
          </w:rPr>
          <w:t>println</w:t>
        </w:r>
        <w:r>
          <w:rPr>
            <w:rStyle w:val="pun"/>
            <w:rFonts w:eastAsiaTheme="majorEastAsia"/>
          </w:rPr>
          <w:t>(</w:t>
        </w:r>
        <w:r>
          <w:rPr>
            <w:rStyle w:val="str"/>
          </w:rPr>
          <w:t>"&gt;&gt; Invalid arguments: "</w:t>
        </w:r>
        <w:r>
          <w:rPr>
            <w:rStyle w:val="pln"/>
          </w:rPr>
          <w:t xml:space="preserve"> </w:t>
        </w:r>
        <w:r>
          <w:rPr>
            <w:rStyle w:val="pun"/>
            <w:rFonts w:eastAsiaTheme="majorEastAsia"/>
          </w:rPr>
          <w:t>+</w:t>
        </w:r>
        <w:r>
          <w:rPr>
            <w:rStyle w:val="pln"/>
          </w:rPr>
          <w:t xml:space="preserve"> e</w:t>
        </w:r>
        <w:r>
          <w:rPr>
            <w:rStyle w:val="pun"/>
            <w:rFonts w:eastAsiaTheme="majorEastAsia"/>
          </w:rPr>
          <w:t>.</w:t>
        </w:r>
        <w:r>
          <w:rPr>
            <w:rStyle w:val="pln"/>
          </w:rPr>
          <w:t>getMessage</w:t>
        </w:r>
        <w:r>
          <w:rPr>
            <w:rStyle w:val="pun"/>
            <w:rFonts w:eastAsiaTheme="majorEastAsia"/>
          </w:rPr>
          <w:t>());</w:t>
        </w:r>
      </w:ins>
    </w:p>
    <w:p w:rsidR="005F4E07" w:rsidRDefault="005F4E07" w:rsidP="005F4E07">
      <w:pPr>
        <w:pStyle w:val="PrformatHTML"/>
        <w:rPr>
          <w:ins w:id="951" w:author="Unknown"/>
          <w:rStyle w:val="pln"/>
        </w:rPr>
      </w:pPr>
      <w:ins w:id="952" w:author="Unknown">
        <w:r>
          <w:rPr>
            <w:rStyle w:val="pln"/>
          </w:rPr>
          <w:t xml:space="preserve">    printHelp</w:t>
        </w:r>
        <w:r>
          <w:rPr>
            <w:rStyle w:val="pun"/>
            <w:rFonts w:eastAsiaTheme="majorEastAsia"/>
          </w:rPr>
          <w:t>(</w:t>
        </w:r>
        <w:r>
          <w:rPr>
            <w:rStyle w:val="pln"/>
          </w:rPr>
          <w:t>console</w:t>
        </w:r>
        <w:r>
          <w:rPr>
            <w:rStyle w:val="pun"/>
            <w:rFonts w:eastAsiaTheme="majorEastAsia"/>
          </w:rPr>
          <w:t>.</w:t>
        </w:r>
        <w:r>
          <w:rPr>
            <w:rStyle w:val="kwd"/>
            <w:rFonts w:eastAsiaTheme="majorEastAsia"/>
          </w:rPr>
          <w:t>out</w:t>
        </w:r>
        <w:r>
          <w:rPr>
            <w:rStyle w:val="pun"/>
            <w:rFonts w:eastAsiaTheme="majorEastAsia"/>
          </w:rPr>
          <w:t>,</w:t>
        </w:r>
        <w:r>
          <w:rPr>
            <w:rStyle w:val="pln"/>
          </w:rPr>
          <w:t>arguments</w:t>
        </w:r>
        <w:r>
          <w:rPr>
            <w:rStyle w:val="pun"/>
            <w:rFonts w:eastAsiaTheme="majorEastAsia"/>
          </w:rPr>
          <w:t>);</w:t>
        </w:r>
      </w:ins>
    </w:p>
    <w:p w:rsidR="005F4E07" w:rsidRDefault="005F4E07" w:rsidP="005F4E07">
      <w:pPr>
        <w:pStyle w:val="PrformatHTML"/>
        <w:rPr>
          <w:ins w:id="953" w:author="Unknown"/>
          <w:rStyle w:val="pln"/>
        </w:rPr>
      </w:pPr>
      <w:ins w:id="954" w:author="Unknown">
        <w:r>
          <w:rPr>
            <w:rStyle w:val="pln"/>
          </w:rPr>
          <w:t xml:space="preserve">  </w:t>
        </w:r>
        <w:r>
          <w:rPr>
            <w:rStyle w:val="pun"/>
            <w:rFonts w:eastAsiaTheme="majorEastAsia"/>
          </w:rPr>
          <w:t>}</w:t>
        </w:r>
      </w:ins>
    </w:p>
    <w:p w:rsidR="005F4E07" w:rsidRDefault="005F4E07" w:rsidP="005F4E07">
      <w:pPr>
        <w:pStyle w:val="PrformatHTML"/>
        <w:rPr>
          <w:ins w:id="955" w:author="Unknown"/>
          <w:rStyle w:val="pln"/>
        </w:rPr>
      </w:pPr>
      <w:ins w:id="956" w:author="Unknown">
        <w:r>
          <w:rPr>
            <w:rStyle w:val="pun"/>
            <w:rFonts w:eastAsiaTheme="majorEastAsia"/>
          </w:rPr>
          <w:t>}</w:t>
        </w:r>
      </w:ins>
    </w:p>
    <w:p w:rsidR="005F4E07" w:rsidRDefault="005F4E07" w:rsidP="005F4E07">
      <w:pPr>
        <w:pStyle w:val="PrformatHTML"/>
        <w:rPr>
          <w:ins w:id="957" w:author="Unknown"/>
        </w:rPr>
      </w:pPr>
      <w:ins w:id="958" w:author="Unknown">
        <w:r>
          <w:rPr>
            <w:rStyle w:val="pln"/>
          </w:rPr>
          <w:t xml:space="preserve"> </w:t>
        </w:r>
      </w:ins>
    </w:p>
    <w:p w:rsidR="005F4E07" w:rsidRDefault="005F4E07" w:rsidP="005F4E07">
      <w:pPr>
        <w:rPr>
          <w:ins w:id="959" w:author="Unknown"/>
        </w:rPr>
      </w:pPr>
    </w:p>
    <w:p w:rsidR="005F4E07" w:rsidRDefault="005F4E07" w:rsidP="005F4E07">
      <w:pPr>
        <w:pStyle w:val="NormalWeb"/>
        <w:shd w:val="clear" w:color="auto" w:fill="FCFCFC"/>
        <w:rPr>
          <w:ins w:id="960" w:author="Unknown"/>
          <w:b/>
          <w:bCs/>
          <w:color w:val="424345"/>
        </w:rPr>
      </w:pPr>
      <w:ins w:id="961" w:author="Unknown">
        <w:r>
          <w:rPr>
            <w:b/>
            <w:bCs/>
            <w:color w:val="424345"/>
          </w:rPr>
          <w:t>Code Example 19:</w:t>
        </w:r>
      </w:ins>
    </w:p>
    <w:p w:rsidR="005F4E07" w:rsidRDefault="005F4E07" w:rsidP="005F4E07">
      <w:pPr>
        <w:pStyle w:val="NormalWeb"/>
        <w:shd w:val="clear" w:color="auto" w:fill="FCFCFC"/>
        <w:rPr>
          <w:ins w:id="962" w:author="Unknown"/>
        </w:rPr>
      </w:pPr>
      <w:ins w:id="963" w:author="Unknown">
        <w:r>
          <w:t xml:space="preserve">From project </w:t>
        </w:r>
        <w:r>
          <w:rPr>
            <w:i/>
            <w:iCs/>
          </w:rPr>
          <w:t>bonecp</w:t>
        </w:r>
        <w:r>
          <w:t xml:space="preserve">, under directory </w:t>
        </w:r>
        <w:r>
          <w:rPr>
            <w:i/>
            <w:iCs/>
          </w:rPr>
          <w:t>/bonecp-benchmark/src/main/java/com/jolbox/benchmark/</w:t>
        </w:r>
        <w:r>
          <w:t xml:space="preserve">. </w:t>
        </w:r>
      </w:ins>
    </w:p>
    <w:p w:rsidR="005F4E07" w:rsidRDefault="005F4E07" w:rsidP="005F4E07">
      <w:pPr>
        <w:pStyle w:val="NormalWeb"/>
        <w:shd w:val="clear" w:color="auto" w:fill="FCFCFC"/>
        <w:rPr>
          <w:ins w:id="964" w:author="Unknown"/>
        </w:rPr>
      </w:pPr>
      <w:ins w:id="965" w:author="Unknown">
        <w:r>
          <w:t xml:space="preserve">Source </w:t>
        </w:r>
        <w:r>
          <w:rPr>
            <w:i/>
            <w:iCs/>
          </w:rPr>
          <w:t>BenchmarkMain.java</w:t>
        </w:r>
        <w:r>
          <w:t xml:space="preserve"> </w:t>
        </w:r>
      </w:ins>
    </w:p>
    <w:p w:rsidR="005F4E07" w:rsidRDefault="005F4E07" w:rsidP="005F4E07">
      <w:pPr>
        <w:pStyle w:val="PrformatHTML"/>
        <w:rPr>
          <w:ins w:id="966" w:author="Unknown"/>
          <w:rStyle w:val="com"/>
        </w:rPr>
      </w:pPr>
      <w:ins w:id="967" w:author="Unknown">
        <w:r>
          <w:rPr>
            <w:rStyle w:val="com"/>
          </w:rPr>
          <w:t xml:space="preserve">/** </w:t>
        </w:r>
      </w:ins>
    </w:p>
    <w:p w:rsidR="005F4E07" w:rsidRDefault="005F4E07" w:rsidP="005F4E07">
      <w:pPr>
        <w:pStyle w:val="PrformatHTML"/>
        <w:rPr>
          <w:ins w:id="968" w:author="Unknown"/>
          <w:rStyle w:val="com"/>
        </w:rPr>
      </w:pPr>
      <w:ins w:id="969" w:author="Unknown">
        <w:r>
          <w:rPr>
            <w:rStyle w:val="com"/>
          </w:rPr>
          <w:t xml:space="preserve"> * @param args</w:t>
        </w:r>
      </w:ins>
    </w:p>
    <w:p w:rsidR="005F4E07" w:rsidRDefault="005F4E07" w:rsidP="005F4E07">
      <w:pPr>
        <w:pStyle w:val="PrformatHTML"/>
        <w:rPr>
          <w:ins w:id="970" w:author="Unknown"/>
          <w:rStyle w:val="com"/>
        </w:rPr>
      </w:pPr>
      <w:ins w:id="971" w:author="Unknown">
        <w:r>
          <w:rPr>
            <w:rStyle w:val="com"/>
          </w:rPr>
          <w:t xml:space="preserve"> * @throws ClassNotFoundException </w:t>
        </w:r>
      </w:ins>
    </w:p>
    <w:p w:rsidR="005F4E07" w:rsidRDefault="005F4E07" w:rsidP="005F4E07">
      <w:pPr>
        <w:pStyle w:val="PrformatHTML"/>
        <w:rPr>
          <w:ins w:id="972" w:author="Unknown"/>
          <w:rStyle w:val="com"/>
        </w:rPr>
      </w:pPr>
      <w:ins w:id="973" w:author="Unknown">
        <w:r>
          <w:rPr>
            <w:rStyle w:val="com"/>
          </w:rPr>
          <w:t xml:space="preserve"> * @throws PropertyVetoException </w:t>
        </w:r>
      </w:ins>
    </w:p>
    <w:p w:rsidR="005F4E07" w:rsidRDefault="005F4E07" w:rsidP="005F4E07">
      <w:pPr>
        <w:pStyle w:val="PrformatHTML"/>
        <w:rPr>
          <w:ins w:id="974" w:author="Unknown"/>
          <w:rStyle w:val="com"/>
        </w:rPr>
      </w:pPr>
      <w:ins w:id="975" w:author="Unknown">
        <w:r>
          <w:rPr>
            <w:rStyle w:val="com"/>
          </w:rPr>
          <w:t xml:space="preserve"> * @throws SQLException </w:t>
        </w:r>
      </w:ins>
    </w:p>
    <w:p w:rsidR="005F4E07" w:rsidRDefault="005F4E07" w:rsidP="005F4E07">
      <w:pPr>
        <w:pStyle w:val="PrformatHTML"/>
        <w:rPr>
          <w:ins w:id="976" w:author="Unknown"/>
          <w:rStyle w:val="com"/>
        </w:rPr>
      </w:pPr>
      <w:ins w:id="977" w:author="Unknown">
        <w:r>
          <w:rPr>
            <w:rStyle w:val="com"/>
          </w:rPr>
          <w:t xml:space="preserve"> * @throws NoSuchMethodException </w:t>
        </w:r>
      </w:ins>
    </w:p>
    <w:p w:rsidR="005F4E07" w:rsidRDefault="005F4E07" w:rsidP="005F4E07">
      <w:pPr>
        <w:pStyle w:val="PrformatHTML"/>
        <w:rPr>
          <w:ins w:id="978" w:author="Unknown"/>
          <w:rStyle w:val="com"/>
        </w:rPr>
      </w:pPr>
      <w:ins w:id="979" w:author="Unknown">
        <w:r>
          <w:rPr>
            <w:rStyle w:val="com"/>
          </w:rPr>
          <w:t xml:space="preserve"> * @throws InvocationTargetException </w:t>
        </w:r>
      </w:ins>
    </w:p>
    <w:p w:rsidR="005F4E07" w:rsidRDefault="005F4E07" w:rsidP="005F4E07">
      <w:pPr>
        <w:pStyle w:val="PrformatHTML"/>
        <w:rPr>
          <w:ins w:id="980" w:author="Unknown"/>
          <w:rStyle w:val="com"/>
        </w:rPr>
      </w:pPr>
      <w:ins w:id="981" w:author="Unknown">
        <w:r>
          <w:rPr>
            <w:rStyle w:val="com"/>
          </w:rPr>
          <w:t xml:space="preserve"> * @throws IllegalAccessException </w:t>
        </w:r>
      </w:ins>
    </w:p>
    <w:p w:rsidR="005F4E07" w:rsidRDefault="005F4E07" w:rsidP="005F4E07">
      <w:pPr>
        <w:pStyle w:val="PrformatHTML"/>
        <w:rPr>
          <w:ins w:id="982" w:author="Unknown"/>
          <w:rStyle w:val="com"/>
        </w:rPr>
      </w:pPr>
      <w:ins w:id="983" w:author="Unknown">
        <w:r>
          <w:rPr>
            <w:rStyle w:val="com"/>
          </w:rPr>
          <w:t xml:space="preserve"> * @throws InterruptedException </w:t>
        </w:r>
      </w:ins>
    </w:p>
    <w:p w:rsidR="005F4E07" w:rsidRDefault="005F4E07" w:rsidP="005F4E07">
      <w:pPr>
        <w:pStyle w:val="PrformatHTML"/>
        <w:rPr>
          <w:ins w:id="984" w:author="Unknown"/>
          <w:rStyle w:val="com"/>
        </w:rPr>
      </w:pPr>
      <w:ins w:id="985" w:author="Unknown">
        <w:r>
          <w:rPr>
            <w:rStyle w:val="com"/>
          </w:rPr>
          <w:t xml:space="preserve"> * @throws SecurityException </w:t>
        </w:r>
      </w:ins>
    </w:p>
    <w:p w:rsidR="005F4E07" w:rsidRDefault="005F4E07" w:rsidP="005F4E07">
      <w:pPr>
        <w:pStyle w:val="PrformatHTML"/>
        <w:rPr>
          <w:ins w:id="986" w:author="Unknown"/>
          <w:rStyle w:val="com"/>
        </w:rPr>
      </w:pPr>
      <w:ins w:id="987" w:author="Unknown">
        <w:r>
          <w:rPr>
            <w:rStyle w:val="com"/>
          </w:rPr>
          <w:t xml:space="preserve"> * @throws IllegalArgumentException </w:t>
        </w:r>
      </w:ins>
    </w:p>
    <w:p w:rsidR="005F4E07" w:rsidRDefault="005F4E07" w:rsidP="005F4E07">
      <w:pPr>
        <w:pStyle w:val="PrformatHTML"/>
        <w:rPr>
          <w:ins w:id="988" w:author="Unknown"/>
          <w:rStyle w:val="com"/>
        </w:rPr>
      </w:pPr>
      <w:ins w:id="989" w:author="Unknown">
        <w:r>
          <w:rPr>
            <w:rStyle w:val="com"/>
          </w:rPr>
          <w:t xml:space="preserve"> * @throws NamingException </w:t>
        </w:r>
      </w:ins>
    </w:p>
    <w:p w:rsidR="005F4E07" w:rsidRDefault="005F4E07" w:rsidP="005F4E07">
      <w:pPr>
        <w:pStyle w:val="PrformatHTML"/>
        <w:rPr>
          <w:ins w:id="990" w:author="Unknown"/>
          <w:rStyle w:val="com"/>
        </w:rPr>
      </w:pPr>
      <w:ins w:id="991" w:author="Unknown">
        <w:r>
          <w:rPr>
            <w:rStyle w:val="com"/>
          </w:rPr>
          <w:t xml:space="preserve"> * @throws ParseException </w:t>
        </w:r>
      </w:ins>
    </w:p>
    <w:p w:rsidR="005F4E07" w:rsidRDefault="005F4E07" w:rsidP="005F4E07">
      <w:pPr>
        <w:pStyle w:val="PrformatHTML"/>
        <w:rPr>
          <w:ins w:id="992" w:author="Unknown"/>
          <w:rStyle w:val="pln"/>
        </w:rPr>
      </w:pPr>
      <w:ins w:id="993" w:author="Unknown">
        <w:r>
          <w:rPr>
            <w:rStyle w:val="com"/>
          </w:rPr>
          <w:t xml:space="preserve"> */</w:t>
        </w:r>
      </w:ins>
    </w:p>
    <w:p w:rsidR="005F4E07" w:rsidRDefault="005F4E07" w:rsidP="005F4E07">
      <w:pPr>
        <w:pStyle w:val="PrformatHTML"/>
        <w:rPr>
          <w:ins w:id="994" w:author="Unknown"/>
          <w:rStyle w:val="pln"/>
        </w:rPr>
      </w:pPr>
      <w:ins w:id="995" w:author="Unknown">
        <w:r>
          <w:rPr>
            <w:rStyle w:val="kwd"/>
            <w:rFonts w:eastAsiaTheme="majorEastAsia"/>
          </w:rPr>
          <w:t>public</w:t>
        </w: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main</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r>
          <w:rPr>
            <w:rStyle w:val="pln"/>
          </w:rPr>
          <w:t xml:space="preserve"> </w:t>
        </w:r>
        <w:r>
          <w:rPr>
            <w:rStyle w:val="kwd"/>
            <w:rFonts w:eastAsiaTheme="majorEastAsia"/>
          </w:rPr>
          <w:t>throws</w:t>
        </w:r>
        <w:r>
          <w:rPr>
            <w:rStyle w:val="pln"/>
          </w:rPr>
          <w:t xml:space="preserve"> </w:t>
        </w:r>
        <w:r>
          <w:rPr>
            <w:rStyle w:val="typ"/>
          </w:rPr>
          <w:t>ClassNotFoundException</w:t>
        </w:r>
        <w:r>
          <w:rPr>
            <w:rStyle w:val="pun"/>
            <w:rFonts w:eastAsiaTheme="majorEastAsia"/>
          </w:rPr>
          <w:t>,</w:t>
        </w:r>
        <w:r>
          <w:rPr>
            <w:rStyle w:val="pln"/>
          </w:rPr>
          <w:t xml:space="preserve"> </w:t>
        </w:r>
        <w:r>
          <w:rPr>
            <w:rStyle w:val="typ"/>
          </w:rPr>
          <w:t>SQLException</w:t>
        </w:r>
        <w:r>
          <w:rPr>
            <w:rStyle w:val="pun"/>
            <w:rFonts w:eastAsiaTheme="majorEastAsia"/>
          </w:rPr>
          <w:t>,</w:t>
        </w:r>
        <w:r>
          <w:rPr>
            <w:rStyle w:val="pln"/>
          </w:rPr>
          <w:t xml:space="preserve"> </w:t>
        </w:r>
        <w:r>
          <w:rPr>
            <w:rStyle w:val="typ"/>
          </w:rPr>
          <w:t>PropertyVetoException</w:t>
        </w:r>
        <w:r>
          <w:rPr>
            <w:rStyle w:val="pun"/>
            <w:rFonts w:eastAsiaTheme="majorEastAsia"/>
          </w:rPr>
          <w:t>,</w:t>
        </w:r>
        <w:r>
          <w:rPr>
            <w:rStyle w:val="pln"/>
          </w:rPr>
          <w:t xml:space="preserve"> </w:t>
        </w:r>
        <w:r>
          <w:rPr>
            <w:rStyle w:val="typ"/>
          </w:rPr>
          <w:t>IllegalArgumentException</w:t>
        </w:r>
        <w:r>
          <w:rPr>
            <w:rStyle w:val="pun"/>
            <w:rFonts w:eastAsiaTheme="majorEastAsia"/>
          </w:rPr>
          <w:t>,</w:t>
        </w:r>
        <w:r>
          <w:rPr>
            <w:rStyle w:val="pln"/>
          </w:rPr>
          <w:t xml:space="preserve"> </w:t>
        </w:r>
        <w:r>
          <w:rPr>
            <w:rStyle w:val="typ"/>
          </w:rPr>
          <w:t>SecurityException</w:t>
        </w:r>
        <w:r>
          <w:rPr>
            <w:rStyle w:val="pun"/>
            <w:rFonts w:eastAsiaTheme="majorEastAsia"/>
          </w:rPr>
          <w:t>,</w:t>
        </w:r>
        <w:r>
          <w:rPr>
            <w:rStyle w:val="pln"/>
          </w:rPr>
          <w:t xml:space="preserve"> </w:t>
        </w:r>
        <w:r>
          <w:rPr>
            <w:rStyle w:val="typ"/>
          </w:rPr>
          <w:t>InterruptedException</w:t>
        </w:r>
        <w:r>
          <w:rPr>
            <w:rStyle w:val="pun"/>
            <w:rFonts w:eastAsiaTheme="majorEastAsia"/>
          </w:rPr>
          <w:t>,</w:t>
        </w:r>
        <w:r>
          <w:rPr>
            <w:rStyle w:val="pln"/>
          </w:rPr>
          <w:t xml:space="preserve"> </w:t>
        </w:r>
        <w:r>
          <w:rPr>
            <w:rStyle w:val="typ"/>
          </w:rPr>
          <w:t>IllegalAccessException</w:t>
        </w:r>
        <w:r>
          <w:rPr>
            <w:rStyle w:val="pun"/>
            <w:rFonts w:eastAsiaTheme="majorEastAsia"/>
          </w:rPr>
          <w:t>,</w:t>
        </w:r>
        <w:r>
          <w:rPr>
            <w:rStyle w:val="pln"/>
          </w:rPr>
          <w:t xml:space="preserve"> </w:t>
        </w:r>
        <w:r>
          <w:rPr>
            <w:rStyle w:val="typ"/>
          </w:rPr>
          <w:t>InvocationTargetException</w:t>
        </w:r>
        <w:r>
          <w:rPr>
            <w:rStyle w:val="pun"/>
            <w:rFonts w:eastAsiaTheme="majorEastAsia"/>
          </w:rPr>
          <w:t>,</w:t>
        </w:r>
        <w:r>
          <w:rPr>
            <w:rStyle w:val="pln"/>
          </w:rPr>
          <w:t xml:space="preserve"> </w:t>
        </w:r>
        <w:r>
          <w:rPr>
            <w:rStyle w:val="typ"/>
          </w:rPr>
          <w:t>NoSuchMethodException</w:t>
        </w:r>
        <w:r>
          <w:rPr>
            <w:rStyle w:val="pun"/>
            <w:rFonts w:eastAsiaTheme="majorEastAsia"/>
          </w:rPr>
          <w:t>,</w:t>
        </w:r>
        <w:r>
          <w:rPr>
            <w:rStyle w:val="pln"/>
          </w:rPr>
          <w:t xml:space="preserve"> </w:t>
        </w:r>
        <w:r>
          <w:rPr>
            <w:rStyle w:val="typ"/>
          </w:rPr>
          <w:t>NamingException</w:t>
        </w:r>
        <w:r>
          <w:rPr>
            <w:rStyle w:val="pun"/>
            <w:rFonts w:eastAsiaTheme="majorEastAsia"/>
          </w:rPr>
          <w:t>,</w:t>
        </w:r>
        <w:r>
          <w:rPr>
            <w:rStyle w:val="pln"/>
          </w:rPr>
          <w:t xml:space="preserve"> </w:t>
        </w:r>
        <w:r>
          <w:rPr>
            <w:rStyle w:val="typ"/>
          </w:rPr>
          <w:t>ParseException</w:t>
        </w:r>
        <w:r>
          <w:rPr>
            <w:rStyle w:val="pln"/>
          </w:rPr>
          <w:t xml:space="preserve"> </w:t>
        </w:r>
        <w:r>
          <w:rPr>
            <w:rStyle w:val="pun"/>
            <w:rFonts w:eastAsiaTheme="majorEastAsia"/>
          </w:rPr>
          <w:t>{</w:t>
        </w:r>
      </w:ins>
    </w:p>
    <w:p w:rsidR="005F4E07" w:rsidRDefault="005F4E07" w:rsidP="005F4E07">
      <w:pPr>
        <w:pStyle w:val="PrformatHTML"/>
        <w:rPr>
          <w:ins w:id="996" w:author="Unknown"/>
          <w:rStyle w:val="pln"/>
        </w:rPr>
      </w:pPr>
      <w:ins w:id="997" w:author="Unknown">
        <w:r>
          <w:rPr>
            <w:rStyle w:val="pln"/>
          </w:rPr>
          <w:t xml:space="preserve">  </w:t>
        </w:r>
        <w:r>
          <w:rPr>
            <w:rStyle w:val="typ"/>
          </w:rPr>
          <w:t>Options</w:t>
        </w:r>
        <w:r>
          <w:rPr>
            <w:rStyle w:val="pln"/>
          </w:rPr>
          <w:t xml:space="preserve"> options</w:t>
        </w:r>
        <w:r>
          <w:rPr>
            <w:rStyle w:val="pun"/>
            <w:rFonts w:eastAsiaTheme="majorEastAsia"/>
          </w:rPr>
          <w:t>=</w:t>
        </w:r>
        <w:r>
          <w:rPr>
            <w:rStyle w:val="kwd"/>
            <w:rFonts w:eastAsiaTheme="majorEastAsia"/>
          </w:rPr>
          <w:t>new</w:t>
        </w:r>
        <w:r>
          <w:rPr>
            <w:rStyle w:val="pln"/>
          </w:rPr>
          <w:t xml:space="preserve"> </w:t>
        </w:r>
        <w:r>
          <w:rPr>
            <w:rStyle w:val="typ"/>
          </w:rPr>
          <w:t>Options</w:t>
        </w:r>
        <w:r>
          <w:rPr>
            <w:rStyle w:val="pun"/>
            <w:rFonts w:eastAsiaTheme="majorEastAsia"/>
          </w:rPr>
          <w:t>();</w:t>
        </w:r>
      </w:ins>
    </w:p>
    <w:p w:rsidR="005F4E07" w:rsidRDefault="005F4E07" w:rsidP="005F4E07">
      <w:pPr>
        <w:pStyle w:val="PrformatHTML"/>
        <w:rPr>
          <w:ins w:id="998" w:author="Unknown"/>
          <w:rStyle w:val="pln"/>
        </w:rPr>
      </w:pPr>
      <w:ins w:id="999"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"t"</w:t>
        </w:r>
        <w:r>
          <w:rPr>
            <w:rStyle w:val="pun"/>
            <w:rFonts w:eastAsiaTheme="majorEastAsia"/>
          </w:rPr>
          <w:t>,</w:t>
        </w:r>
        <w:r>
          <w:rPr>
            <w:rStyle w:val="str"/>
          </w:rPr>
          <w:t>"threads"</w:t>
        </w:r>
        <w:r>
          <w:rPr>
            <w:rStyle w:val="pun"/>
            <w:rFonts w:eastAsiaTheme="majorEastAsia"/>
          </w:rPr>
          <w:t>,</w:t>
        </w:r>
        <w:r>
          <w:rPr>
            <w:rStyle w:val="kwd"/>
            <w:rFonts w:eastAsiaTheme="majorEastAsia"/>
          </w:rPr>
          <w:t>true</w:t>
        </w:r>
        <w:r>
          <w:rPr>
            <w:rStyle w:val="pun"/>
            <w:rFonts w:eastAsiaTheme="majorEastAsia"/>
          </w:rPr>
          <w:t>,</w:t>
        </w:r>
        <w:r>
          <w:rPr>
            <w:rStyle w:val="str"/>
          </w:rPr>
          <w:t>"Max number of threads"</w:t>
        </w:r>
        <w:r>
          <w:rPr>
            <w:rStyle w:val="pun"/>
            <w:rFonts w:eastAsiaTheme="majorEastAsia"/>
          </w:rPr>
          <w:t>);</w:t>
        </w:r>
      </w:ins>
    </w:p>
    <w:p w:rsidR="005F4E07" w:rsidRDefault="005F4E07" w:rsidP="005F4E07">
      <w:pPr>
        <w:pStyle w:val="PrformatHTML"/>
        <w:rPr>
          <w:ins w:id="1000" w:author="Unknown"/>
          <w:rStyle w:val="pln"/>
        </w:rPr>
      </w:pPr>
      <w:ins w:id="1001"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"s"</w:t>
        </w:r>
        <w:r>
          <w:rPr>
            <w:rStyle w:val="pun"/>
            <w:rFonts w:eastAsiaTheme="majorEastAsia"/>
          </w:rPr>
          <w:t>,</w:t>
        </w:r>
        <w:r>
          <w:rPr>
            <w:rStyle w:val="str"/>
          </w:rPr>
          <w:t>"stepping"</w:t>
        </w:r>
        <w:r>
          <w:rPr>
            <w:rStyle w:val="pun"/>
            <w:rFonts w:eastAsiaTheme="majorEastAsia"/>
          </w:rPr>
          <w:t>,</w:t>
        </w:r>
        <w:r>
          <w:rPr>
            <w:rStyle w:val="kwd"/>
            <w:rFonts w:eastAsiaTheme="majorEastAsia"/>
          </w:rPr>
          <w:t>true</w:t>
        </w:r>
        <w:r>
          <w:rPr>
            <w:rStyle w:val="pun"/>
            <w:rFonts w:eastAsiaTheme="majorEastAsia"/>
          </w:rPr>
          <w:t>,</w:t>
        </w:r>
        <w:r>
          <w:rPr>
            <w:rStyle w:val="str"/>
          </w:rPr>
          <w:t>"Stepping of threads"</w:t>
        </w:r>
        <w:r>
          <w:rPr>
            <w:rStyle w:val="pun"/>
            <w:rFonts w:eastAsiaTheme="majorEastAsia"/>
          </w:rPr>
          <w:t>);</w:t>
        </w:r>
      </w:ins>
    </w:p>
    <w:p w:rsidR="005F4E07" w:rsidRDefault="005F4E07" w:rsidP="005F4E07">
      <w:pPr>
        <w:pStyle w:val="PrformatHTML"/>
        <w:rPr>
          <w:ins w:id="1002" w:author="Unknown"/>
          <w:rStyle w:val="pln"/>
        </w:rPr>
      </w:pPr>
      <w:ins w:id="1003"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"p"</w:t>
        </w:r>
        <w:r>
          <w:rPr>
            <w:rStyle w:val="pun"/>
            <w:rFonts w:eastAsiaTheme="majorEastAsia"/>
          </w:rPr>
          <w:t>,</w:t>
        </w:r>
        <w:r>
          <w:rPr>
            <w:rStyle w:val="str"/>
          </w:rPr>
          <w:t>"poolsize"</w:t>
        </w:r>
        <w:r>
          <w:rPr>
            <w:rStyle w:val="pun"/>
            <w:rFonts w:eastAsiaTheme="majorEastAsia"/>
          </w:rPr>
          <w:t>,</w:t>
        </w:r>
        <w:r>
          <w:rPr>
            <w:rStyle w:val="kwd"/>
            <w:rFonts w:eastAsiaTheme="majorEastAsia"/>
          </w:rPr>
          <w:t>true</w:t>
        </w:r>
        <w:r>
          <w:rPr>
            <w:rStyle w:val="pun"/>
            <w:rFonts w:eastAsiaTheme="majorEastAsia"/>
          </w:rPr>
          <w:t>,</w:t>
        </w:r>
        <w:r>
          <w:rPr>
            <w:rStyle w:val="str"/>
          </w:rPr>
          <w:t>"Pool size"</w:t>
        </w:r>
        <w:r>
          <w:rPr>
            <w:rStyle w:val="pun"/>
            <w:rFonts w:eastAsiaTheme="majorEastAsia"/>
          </w:rPr>
          <w:t>);</w:t>
        </w:r>
      </w:ins>
    </w:p>
    <w:p w:rsidR="005F4E07" w:rsidRDefault="005F4E07" w:rsidP="005F4E07">
      <w:pPr>
        <w:pStyle w:val="PrformatHTML"/>
        <w:rPr>
          <w:ins w:id="1004" w:author="Unknown"/>
          <w:rStyle w:val="pln"/>
        </w:rPr>
      </w:pPr>
      <w:ins w:id="1005"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"h"</w:t>
        </w:r>
        <w:r>
          <w:rPr>
            <w:rStyle w:val="pun"/>
            <w:rFonts w:eastAsiaTheme="majorEastAsia"/>
          </w:rPr>
          <w:t>,</w:t>
        </w:r>
        <w:r>
          <w:rPr>
            <w:rStyle w:val="str"/>
          </w:rPr>
          <w:t>"help"</w:t>
        </w:r>
        <w:r>
          <w:rPr>
            <w:rStyle w:val="pun"/>
            <w:rFonts w:eastAsiaTheme="majorEastAsia"/>
          </w:rPr>
          <w:t>,</w:t>
        </w:r>
        <w:r>
          <w:rPr>
            <w:rStyle w:val="kwd"/>
            <w:rFonts w:eastAsiaTheme="majorEastAsia"/>
          </w:rPr>
          <w:t>false</w:t>
        </w:r>
        <w:r>
          <w:rPr>
            <w:rStyle w:val="pun"/>
            <w:rFonts w:eastAsiaTheme="majorEastAsia"/>
          </w:rPr>
          <w:t>,</w:t>
        </w:r>
        <w:r>
          <w:rPr>
            <w:rStyle w:val="str"/>
          </w:rPr>
          <w:t>"Help"</w:t>
        </w:r>
        <w:r>
          <w:rPr>
            <w:rStyle w:val="pun"/>
            <w:rFonts w:eastAsiaTheme="majorEastAsia"/>
          </w:rPr>
          <w:t>);</w:t>
        </w:r>
      </w:ins>
    </w:p>
    <w:p w:rsidR="005F4E07" w:rsidRDefault="005F4E07" w:rsidP="005F4E07">
      <w:pPr>
        <w:pStyle w:val="PrformatHTML"/>
        <w:rPr>
          <w:ins w:id="1006" w:author="Unknown"/>
          <w:rStyle w:val="pln"/>
        </w:rPr>
      </w:pPr>
      <w:ins w:id="1007" w:author="Unknown">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PosixParser</w:t>
        </w:r>
        <w:r>
          <w:rPr>
            <w:rStyle w:val="pun"/>
            <w:rFonts w:eastAsiaTheme="majorEastAsia"/>
          </w:rPr>
          <w:t>();</w:t>
        </w:r>
      </w:ins>
    </w:p>
    <w:p w:rsidR="005F4E07" w:rsidRDefault="005F4E07" w:rsidP="005F4E07">
      <w:pPr>
        <w:pStyle w:val="PrformatHTML"/>
        <w:rPr>
          <w:ins w:id="1008" w:author="Unknown"/>
          <w:rStyle w:val="pln"/>
        </w:rPr>
      </w:pPr>
      <w:ins w:id="1009" w:author="Unknown">
        <w:r>
          <w:rPr>
            <w:rStyle w:val="pln"/>
          </w:rPr>
          <w:t xml:space="preserve">  </w:t>
        </w:r>
        <w:r>
          <w:rPr>
            <w:rStyle w:val="typ"/>
          </w:rPr>
          <w:t>CommandLine</w:t>
        </w:r>
        <w:r>
          <w:rPr>
            <w:rStyle w:val="pln"/>
          </w:rPr>
          <w:t xml:space="preserve"> cmd</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options</w:t>
        </w:r>
        <w:r>
          <w:rPr>
            <w:rStyle w:val="pun"/>
            <w:rFonts w:eastAsiaTheme="majorEastAsia"/>
          </w:rPr>
          <w:t>,</w:t>
        </w:r>
        <w:r>
          <w:rPr>
            <w:rStyle w:val="pln"/>
          </w:rPr>
          <w:t>args</w:t>
        </w:r>
        <w:r>
          <w:rPr>
            <w:rStyle w:val="pun"/>
            <w:rFonts w:eastAsiaTheme="majorEastAsia"/>
          </w:rPr>
          <w:t>);</w:t>
        </w:r>
      </w:ins>
    </w:p>
    <w:p w:rsidR="005F4E07" w:rsidRDefault="005F4E07" w:rsidP="005F4E07">
      <w:pPr>
        <w:pStyle w:val="PrformatHTML"/>
        <w:rPr>
          <w:ins w:id="1010" w:author="Unknown"/>
          <w:rStyle w:val="pln"/>
        </w:rPr>
      </w:pPr>
      <w:ins w:id="1011"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cmd</w:t>
        </w:r>
        <w:r>
          <w:rPr>
            <w:rStyle w:val="pun"/>
            <w:rFonts w:eastAsiaTheme="majorEastAsia"/>
          </w:rPr>
          <w:t>.</w:t>
        </w:r>
        <w:r>
          <w:rPr>
            <w:rStyle w:val="pln"/>
          </w:rPr>
          <w:t>hasOption</w:t>
        </w:r>
        <w:r>
          <w:rPr>
            <w:rStyle w:val="pun"/>
            <w:rFonts w:eastAsiaTheme="majorEastAsia"/>
          </w:rPr>
          <w:t>(</w:t>
        </w:r>
        <w:r>
          <w:rPr>
            <w:rStyle w:val="str"/>
          </w:rPr>
          <w:t>"h"</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1012" w:author="Unknown"/>
          <w:rStyle w:val="pln"/>
        </w:rPr>
      </w:pPr>
      <w:ins w:id="1013" w:author="Unknown">
        <w:r>
          <w:rPr>
            <w:rStyle w:val="pln"/>
          </w:rPr>
          <w:t xml:space="preserve">    </w:t>
        </w:r>
        <w:r>
          <w:rPr>
            <w:rStyle w:val="typ"/>
          </w:rPr>
          <w:t>HelpFormatter</w:t>
        </w:r>
        <w:r>
          <w:rPr>
            <w:rStyle w:val="pln"/>
          </w:rPr>
          <w:t xml:space="preserve"> formatter</w:t>
        </w:r>
        <w:r>
          <w:rPr>
            <w:rStyle w:val="pun"/>
            <w:rFonts w:eastAsiaTheme="majorEastAsia"/>
          </w:rPr>
          <w:t>=</w:t>
        </w:r>
        <w:r>
          <w:rPr>
            <w:rStyle w:val="kwd"/>
            <w:rFonts w:eastAsiaTheme="majorEastAsia"/>
          </w:rPr>
          <w:t>new</w:t>
        </w:r>
        <w:r>
          <w:rPr>
            <w:rStyle w:val="pln"/>
          </w:rPr>
          <w:t xml:space="preserve"> </w:t>
        </w:r>
        <w:r>
          <w:rPr>
            <w:rStyle w:val="typ"/>
          </w:rPr>
          <w:t>HelpFormatter</w:t>
        </w:r>
        <w:r>
          <w:rPr>
            <w:rStyle w:val="pun"/>
            <w:rFonts w:eastAsiaTheme="majorEastAsia"/>
          </w:rPr>
          <w:t>();</w:t>
        </w:r>
      </w:ins>
    </w:p>
    <w:p w:rsidR="005F4E07" w:rsidRDefault="005F4E07" w:rsidP="005F4E07">
      <w:pPr>
        <w:pStyle w:val="PrformatHTML"/>
        <w:rPr>
          <w:ins w:id="1014" w:author="Unknown"/>
          <w:rStyle w:val="pln"/>
        </w:rPr>
      </w:pPr>
      <w:ins w:id="1015" w:author="Unknown">
        <w:r>
          <w:rPr>
            <w:rStyle w:val="pln"/>
          </w:rPr>
          <w:t xml:space="preserve">    formatter</w:t>
        </w:r>
        <w:r>
          <w:rPr>
            <w:rStyle w:val="pun"/>
            <w:rFonts w:eastAsiaTheme="majorEastAsia"/>
          </w:rPr>
          <w:t>.</w:t>
        </w:r>
        <w:r>
          <w:rPr>
            <w:rStyle w:val="pln"/>
          </w:rPr>
          <w:t>printHelp</w:t>
        </w:r>
        <w:r>
          <w:rPr>
            <w:rStyle w:val="pun"/>
            <w:rFonts w:eastAsiaTheme="majorEastAsia"/>
          </w:rPr>
          <w:t>(</w:t>
        </w:r>
        <w:r>
          <w:rPr>
            <w:rStyle w:val="str"/>
          </w:rPr>
          <w:t>"benchmark.jar"</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1016" w:author="Unknown"/>
          <w:rStyle w:val="pln"/>
        </w:rPr>
      </w:pPr>
      <w:ins w:id="1017" w:author="Unknown">
        <w:r>
          <w:rPr>
            <w:rStyle w:val="pln"/>
          </w:rPr>
          <w:t xml:space="preserve">    </w:t>
        </w:r>
        <w:r>
          <w:rPr>
            <w:rStyle w:val="typ"/>
          </w:rPr>
          <w:t>System</w:t>
        </w:r>
        <w:r>
          <w:rPr>
            <w:rStyle w:val="pun"/>
            <w:rFonts w:eastAsiaTheme="majorEastAsia"/>
          </w:rPr>
          <w:t>.</w:t>
        </w:r>
        <w:r>
          <w:rPr>
            <w:rStyle w:val="kwd"/>
            <w:rFonts w:eastAsiaTheme="majorEastAsia"/>
          </w:rPr>
          <w:t>exit</w:t>
        </w:r>
        <w:r>
          <w:rPr>
            <w:rStyle w:val="pun"/>
            <w:rFonts w:eastAsiaTheme="majorEastAsia"/>
          </w:rPr>
          <w:t>(</w:t>
        </w:r>
        <w:r>
          <w:rPr>
            <w:rStyle w:val="lit"/>
          </w:rPr>
          <w:t>1</w:t>
        </w:r>
        <w:r>
          <w:rPr>
            <w:rStyle w:val="pun"/>
            <w:rFonts w:eastAsiaTheme="majorEastAsia"/>
          </w:rPr>
          <w:t>);</w:t>
        </w:r>
      </w:ins>
    </w:p>
    <w:p w:rsidR="005F4E07" w:rsidRDefault="005F4E07" w:rsidP="005F4E07">
      <w:pPr>
        <w:pStyle w:val="PrformatHTML"/>
        <w:rPr>
          <w:ins w:id="1018" w:author="Unknown"/>
          <w:rStyle w:val="pln"/>
        </w:rPr>
      </w:pPr>
      <w:ins w:id="1019" w:author="Unknown">
        <w:r>
          <w:rPr>
            <w:rStyle w:val="pln"/>
          </w:rPr>
          <w:t xml:space="preserve">  </w:t>
        </w:r>
        <w:r>
          <w:rPr>
            <w:rStyle w:val="pun"/>
            <w:rFonts w:eastAsiaTheme="majorEastAsia"/>
          </w:rPr>
          <w:t>}</w:t>
        </w:r>
      </w:ins>
    </w:p>
    <w:p w:rsidR="005F4E07" w:rsidRDefault="005F4E07" w:rsidP="005F4E07">
      <w:pPr>
        <w:pStyle w:val="PrformatHTML"/>
        <w:rPr>
          <w:ins w:id="1020" w:author="Unknown"/>
          <w:rStyle w:val="pln"/>
        </w:rPr>
      </w:pPr>
      <w:ins w:id="1021" w:author="Unknown">
        <w:r>
          <w:rPr>
            <w:rStyle w:val="pln"/>
          </w:rPr>
          <w:t xml:space="preserve">  </w:t>
        </w:r>
        <w:r>
          <w:rPr>
            <w:rStyle w:val="typ"/>
          </w:rPr>
          <w:t>Class</w:t>
        </w:r>
        <w:r>
          <w:rPr>
            <w:rStyle w:val="pun"/>
            <w:rFonts w:eastAsiaTheme="majorEastAsia"/>
          </w:rPr>
          <w:t>.</w:t>
        </w:r>
        <w:r>
          <w:rPr>
            <w:rStyle w:val="pln"/>
          </w:rPr>
          <w:t>forName</w:t>
        </w:r>
        <w:r>
          <w:rPr>
            <w:rStyle w:val="pun"/>
            <w:rFonts w:eastAsiaTheme="majorEastAsia"/>
          </w:rPr>
          <w:t>(</w:t>
        </w:r>
        <w:r>
          <w:rPr>
            <w:rStyle w:val="str"/>
          </w:rPr>
          <w:t>"com.jolbox.bonecp.MockJDBCDriver"</w:t>
        </w:r>
        <w:r>
          <w:rPr>
            <w:rStyle w:val="pun"/>
            <w:rFonts w:eastAsiaTheme="majorEastAsia"/>
          </w:rPr>
          <w:t>);</w:t>
        </w:r>
      </w:ins>
    </w:p>
    <w:p w:rsidR="005F4E07" w:rsidRDefault="005F4E07" w:rsidP="005F4E07">
      <w:pPr>
        <w:pStyle w:val="PrformatHTML"/>
        <w:rPr>
          <w:ins w:id="1022" w:author="Unknown"/>
          <w:rStyle w:val="pln"/>
        </w:rPr>
      </w:pPr>
      <w:ins w:id="1023" w:author="Unknown">
        <w:r>
          <w:rPr>
            <w:rStyle w:val="pln"/>
          </w:rPr>
          <w:t xml:space="preserve">  </w:t>
        </w:r>
        <w:r>
          <w:rPr>
            <w:rStyle w:val="kwd"/>
            <w:rFonts w:eastAsiaTheme="majorEastAsia"/>
          </w:rPr>
          <w:t>new</w:t>
        </w:r>
        <w:r>
          <w:rPr>
            <w:rStyle w:val="pln"/>
          </w:rPr>
          <w:t xml:space="preserve"> </w:t>
        </w:r>
        <w:r>
          <w:rPr>
            <w:rStyle w:val="typ"/>
          </w:rPr>
          <w:t>MockJDBCDriver</w:t>
        </w:r>
        <w:r>
          <w:rPr>
            <w:rStyle w:val="pun"/>
            <w:rFonts w:eastAsiaTheme="majorEastAsia"/>
          </w:rPr>
          <w:t>();</w:t>
        </w:r>
      </w:ins>
    </w:p>
    <w:p w:rsidR="005F4E07" w:rsidRDefault="005F4E07" w:rsidP="005F4E07">
      <w:pPr>
        <w:pStyle w:val="PrformatHTML"/>
        <w:rPr>
          <w:ins w:id="1024" w:author="Unknown"/>
          <w:rStyle w:val="pln"/>
        </w:rPr>
      </w:pPr>
      <w:ins w:id="1025" w:author="Unknown">
        <w:r>
          <w:rPr>
            <w:rStyle w:val="pln"/>
          </w:rPr>
          <w:t xml:space="preserve">  </w:t>
        </w:r>
        <w:r>
          <w:rPr>
            <w:rStyle w:val="typ"/>
          </w:rPr>
          <w:t>BenchmarkTests</w:t>
        </w:r>
        <w:r>
          <w:rPr>
            <w:rStyle w:val="pln"/>
          </w:rPr>
          <w:t xml:space="preserve"> tests</w:t>
        </w:r>
        <w:r>
          <w:rPr>
            <w:rStyle w:val="pun"/>
            <w:rFonts w:eastAsiaTheme="majorEastAsia"/>
          </w:rPr>
          <w:t>=</w:t>
        </w:r>
        <w:r>
          <w:rPr>
            <w:rStyle w:val="kwd"/>
            <w:rFonts w:eastAsiaTheme="majorEastAsia"/>
          </w:rPr>
          <w:t>new</w:t>
        </w:r>
        <w:r>
          <w:rPr>
            <w:rStyle w:val="pln"/>
          </w:rPr>
          <w:t xml:space="preserve"> </w:t>
        </w:r>
        <w:r>
          <w:rPr>
            <w:rStyle w:val="typ"/>
          </w:rPr>
          <w:t>BenchmarkTests</w:t>
        </w:r>
        <w:r>
          <w:rPr>
            <w:rStyle w:val="pun"/>
            <w:rFonts w:eastAsiaTheme="majorEastAsia"/>
          </w:rPr>
          <w:t>();</w:t>
        </w:r>
      </w:ins>
    </w:p>
    <w:p w:rsidR="005F4E07" w:rsidRDefault="005F4E07" w:rsidP="005F4E07">
      <w:pPr>
        <w:pStyle w:val="PrformatHTML"/>
        <w:rPr>
          <w:ins w:id="1026" w:author="Unknown"/>
          <w:rStyle w:val="pln"/>
        </w:rPr>
      </w:pPr>
      <w:ins w:id="1027" w:author="Unknown">
        <w:r>
          <w:rPr>
            <w:rStyle w:val="pln"/>
          </w:rPr>
          <w:t xml:space="preserve">  </w:t>
        </w:r>
        <w:r>
          <w:rPr>
            <w:rStyle w:val="typ"/>
          </w:rPr>
          <w:t>BenchmarkTests</w:t>
        </w:r>
        <w:r>
          <w:rPr>
            <w:rStyle w:val="pun"/>
            <w:rFonts w:eastAsiaTheme="majorEastAsia"/>
          </w:rPr>
          <w:t>.</w:t>
        </w:r>
        <w:r>
          <w:rPr>
            <w:rStyle w:val="pln"/>
          </w:rPr>
          <w:t>threads</w:t>
        </w:r>
        <w:r>
          <w:rPr>
            <w:rStyle w:val="pun"/>
            <w:rFonts w:eastAsiaTheme="majorEastAsia"/>
          </w:rPr>
          <w:t>=</w:t>
        </w:r>
        <w:r>
          <w:rPr>
            <w:rStyle w:val="lit"/>
          </w:rPr>
          <w:t>200</w:t>
        </w:r>
        <w:r>
          <w:rPr>
            <w:rStyle w:val="pun"/>
            <w:rFonts w:eastAsiaTheme="majorEastAsia"/>
          </w:rPr>
          <w:t>;</w:t>
        </w:r>
      </w:ins>
    </w:p>
    <w:p w:rsidR="005F4E07" w:rsidRDefault="005F4E07" w:rsidP="005F4E07">
      <w:pPr>
        <w:pStyle w:val="PrformatHTML"/>
        <w:rPr>
          <w:ins w:id="1028" w:author="Unknown"/>
          <w:rStyle w:val="pln"/>
        </w:rPr>
      </w:pPr>
      <w:ins w:id="1029" w:author="Unknown">
        <w:r>
          <w:rPr>
            <w:rStyle w:val="pln"/>
          </w:rPr>
          <w:t xml:space="preserve">  </w:t>
        </w:r>
        <w:r>
          <w:rPr>
            <w:rStyle w:val="typ"/>
          </w:rPr>
          <w:t>BenchmarkTests</w:t>
        </w:r>
        <w:r>
          <w:rPr>
            <w:rStyle w:val="pun"/>
            <w:rFonts w:eastAsiaTheme="majorEastAsia"/>
          </w:rPr>
          <w:t>.</w:t>
        </w:r>
        <w:r>
          <w:rPr>
            <w:rStyle w:val="pln"/>
          </w:rPr>
          <w:t>stepping</w:t>
        </w:r>
        <w:r>
          <w:rPr>
            <w:rStyle w:val="pun"/>
            <w:rFonts w:eastAsiaTheme="majorEastAsia"/>
          </w:rPr>
          <w:t>=</w:t>
        </w:r>
        <w:r>
          <w:rPr>
            <w:rStyle w:val="lit"/>
          </w:rPr>
          <w:t>20</w:t>
        </w:r>
        <w:r>
          <w:rPr>
            <w:rStyle w:val="pun"/>
            <w:rFonts w:eastAsiaTheme="majorEastAsia"/>
          </w:rPr>
          <w:t>;</w:t>
        </w:r>
      </w:ins>
    </w:p>
    <w:p w:rsidR="005F4E07" w:rsidRDefault="005F4E07" w:rsidP="005F4E07">
      <w:pPr>
        <w:pStyle w:val="PrformatHTML"/>
        <w:rPr>
          <w:ins w:id="1030" w:author="Unknown"/>
          <w:rStyle w:val="pln"/>
        </w:rPr>
      </w:pPr>
      <w:ins w:id="1031" w:author="Unknown">
        <w:r>
          <w:rPr>
            <w:rStyle w:val="pln"/>
          </w:rPr>
          <w:t xml:space="preserve">  </w:t>
        </w:r>
        <w:r>
          <w:rPr>
            <w:rStyle w:val="typ"/>
          </w:rPr>
          <w:t>BenchmarkTests</w:t>
        </w:r>
        <w:r>
          <w:rPr>
            <w:rStyle w:val="pun"/>
            <w:rFonts w:eastAsiaTheme="majorEastAsia"/>
          </w:rPr>
          <w:t>.</w:t>
        </w:r>
        <w:r>
          <w:rPr>
            <w:rStyle w:val="pln"/>
          </w:rPr>
          <w:t>pool_size</w:t>
        </w:r>
        <w:r>
          <w:rPr>
            <w:rStyle w:val="pun"/>
            <w:rFonts w:eastAsiaTheme="majorEastAsia"/>
          </w:rPr>
          <w:t>=</w:t>
        </w:r>
        <w:r>
          <w:rPr>
            <w:rStyle w:val="lit"/>
          </w:rPr>
          <w:t>200</w:t>
        </w:r>
        <w:r>
          <w:rPr>
            <w:rStyle w:val="pun"/>
            <w:rFonts w:eastAsiaTheme="majorEastAsia"/>
          </w:rPr>
          <w:t>;</w:t>
        </w:r>
      </w:ins>
    </w:p>
    <w:p w:rsidR="005F4E07" w:rsidRDefault="005F4E07" w:rsidP="005F4E07">
      <w:pPr>
        <w:pStyle w:val="PrformatHTML"/>
        <w:rPr>
          <w:ins w:id="1032" w:author="Unknown"/>
          <w:rStyle w:val="pln"/>
        </w:rPr>
      </w:pPr>
      <w:ins w:id="1033" w:author="Unknown">
        <w:r>
          <w:rPr>
            <w:rStyle w:val="pln"/>
          </w:rPr>
          <w:t xml:space="preserve">  </w:t>
        </w:r>
        <w:r>
          <w:rPr>
            <w:rStyle w:val="typ"/>
          </w:rPr>
          <w:t>System</w:t>
        </w:r>
        <w:r>
          <w:rPr>
            <w:rStyle w:val="pun"/>
            <w:rFonts w:eastAsiaTheme="majorEastAsia"/>
          </w:rPr>
          <w:t>.</w:t>
        </w:r>
        <w:r>
          <w:rPr>
            <w:rStyle w:val="kwd"/>
            <w:rFonts w:eastAsiaTheme="majorEastAsia"/>
          </w:rPr>
          <w:t>out</w:t>
        </w:r>
        <w:r>
          <w:rPr>
            <w:rStyle w:val="pun"/>
            <w:rFonts w:eastAsiaTheme="majorEastAsia"/>
          </w:rPr>
          <w:t>.</w:t>
        </w:r>
        <w:r>
          <w:rPr>
            <w:rStyle w:val="pln"/>
          </w:rPr>
          <w:t>println</w:t>
        </w:r>
        <w:r>
          <w:rPr>
            <w:rStyle w:val="pun"/>
            <w:rFonts w:eastAsiaTheme="majorEastAsia"/>
          </w:rPr>
          <w:t>(</w:t>
        </w:r>
        <w:r>
          <w:rPr>
            <w:rStyle w:val="str"/>
          </w:rPr>
          <w:t>"JIT warm up"</w:t>
        </w:r>
        <w:r>
          <w:rPr>
            <w:rStyle w:val="pun"/>
            <w:rFonts w:eastAsiaTheme="majorEastAsia"/>
          </w:rPr>
          <w:t>);</w:t>
        </w:r>
      </w:ins>
    </w:p>
    <w:p w:rsidR="005F4E07" w:rsidRDefault="005F4E07" w:rsidP="005F4E07">
      <w:pPr>
        <w:pStyle w:val="PrformatHTML"/>
        <w:rPr>
          <w:ins w:id="1034" w:author="Unknown"/>
          <w:rStyle w:val="pln"/>
        </w:rPr>
      </w:pPr>
      <w:ins w:id="1035" w:author="Unknown">
        <w:r>
          <w:rPr>
            <w:rStyle w:val="pln"/>
          </w:rPr>
          <w:t xml:space="preserve">  tests</w:t>
        </w:r>
        <w:r>
          <w:rPr>
            <w:rStyle w:val="pun"/>
            <w:rFonts w:eastAsiaTheme="majorEastAsia"/>
          </w:rPr>
          <w:t>.</w:t>
        </w:r>
        <w:r>
          <w:rPr>
            <w:rStyle w:val="pln"/>
          </w:rPr>
          <w:t>testMultiThreadedConstantDelay</w:t>
        </w:r>
        <w:r>
          <w:rPr>
            <w:rStyle w:val="pun"/>
            <w:rFonts w:eastAsiaTheme="majorEastAsia"/>
          </w:rPr>
          <w:t>(</w:t>
        </w:r>
        <w:r>
          <w:rPr>
            <w:rStyle w:val="lit"/>
          </w:rPr>
          <w:t>0</w:t>
        </w:r>
        <w:r>
          <w:rPr>
            <w:rStyle w:val="pun"/>
            <w:rFonts w:eastAsiaTheme="majorEastAsia"/>
          </w:rPr>
          <w:t>);</w:t>
        </w:r>
      </w:ins>
    </w:p>
    <w:p w:rsidR="005F4E07" w:rsidRDefault="005F4E07" w:rsidP="005F4E07">
      <w:pPr>
        <w:pStyle w:val="PrformatHTML"/>
        <w:rPr>
          <w:ins w:id="1036" w:author="Unknown"/>
          <w:rStyle w:val="pln"/>
        </w:rPr>
      </w:pPr>
      <w:ins w:id="1037" w:author="Unknown">
        <w:r>
          <w:rPr>
            <w:rStyle w:val="pln"/>
          </w:rPr>
          <w:t xml:space="preserve">  </w:t>
        </w:r>
        <w:r>
          <w:rPr>
            <w:rStyle w:val="typ"/>
          </w:rPr>
          <w:t>BenchmarkTests</w:t>
        </w:r>
        <w:r>
          <w:rPr>
            <w:rStyle w:val="pun"/>
            <w:rFonts w:eastAsiaTheme="majorEastAsia"/>
          </w:rPr>
          <w:t>.</w:t>
        </w:r>
        <w:r>
          <w:rPr>
            <w:rStyle w:val="pln"/>
          </w:rPr>
          <w:t>threads</w:t>
        </w:r>
        <w:r>
          <w:rPr>
            <w:rStyle w:val="pun"/>
            <w:rFonts w:eastAsiaTheme="majorEastAsia"/>
          </w:rPr>
          <w:t>=</w:t>
        </w:r>
        <w:r>
          <w:rPr>
            <w:rStyle w:val="lit"/>
          </w:rPr>
          <w:t>200</w:t>
        </w:r>
        <w:r>
          <w:rPr>
            <w:rStyle w:val="pun"/>
            <w:rFonts w:eastAsiaTheme="majorEastAsia"/>
          </w:rPr>
          <w:t>;</w:t>
        </w:r>
      </w:ins>
    </w:p>
    <w:p w:rsidR="005F4E07" w:rsidRDefault="005F4E07" w:rsidP="005F4E07">
      <w:pPr>
        <w:pStyle w:val="PrformatHTML"/>
        <w:rPr>
          <w:ins w:id="1038" w:author="Unknown"/>
          <w:rStyle w:val="pln"/>
        </w:rPr>
      </w:pPr>
      <w:ins w:id="1039" w:author="Unknown">
        <w:r>
          <w:rPr>
            <w:rStyle w:val="pln"/>
          </w:rPr>
          <w:t xml:space="preserve">  </w:t>
        </w:r>
        <w:r>
          <w:rPr>
            <w:rStyle w:val="typ"/>
          </w:rPr>
          <w:t>BenchmarkTests</w:t>
        </w:r>
        <w:r>
          <w:rPr>
            <w:rStyle w:val="pun"/>
            <w:rFonts w:eastAsiaTheme="majorEastAsia"/>
          </w:rPr>
          <w:t>.</w:t>
        </w:r>
        <w:r>
          <w:rPr>
            <w:rStyle w:val="pln"/>
          </w:rPr>
          <w:t>stepping</w:t>
        </w:r>
        <w:r>
          <w:rPr>
            <w:rStyle w:val="pun"/>
            <w:rFonts w:eastAsiaTheme="majorEastAsia"/>
          </w:rPr>
          <w:t>=</w:t>
        </w:r>
        <w:r>
          <w:rPr>
            <w:rStyle w:val="lit"/>
          </w:rPr>
          <w:t>5</w:t>
        </w:r>
        <w:r>
          <w:rPr>
            <w:rStyle w:val="pun"/>
            <w:rFonts w:eastAsiaTheme="majorEastAsia"/>
          </w:rPr>
          <w:t>;</w:t>
        </w:r>
      </w:ins>
    </w:p>
    <w:p w:rsidR="005F4E07" w:rsidRDefault="005F4E07" w:rsidP="005F4E07">
      <w:pPr>
        <w:pStyle w:val="PrformatHTML"/>
        <w:rPr>
          <w:ins w:id="1040" w:author="Unknown"/>
          <w:rStyle w:val="pln"/>
        </w:rPr>
      </w:pPr>
      <w:ins w:id="1041" w:author="Unknown">
        <w:r>
          <w:rPr>
            <w:rStyle w:val="pln"/>
          </w:rPr>
          <w:t xml:space="preserve">  </w:t>
        </w:r>
        <w:r>
          <w:rPr>
            <w:rStyle w:val="typ"/>
          </w:rPr>
          <w:t>BenchmarkTests</w:t>
        </w:r>
        <w:r>
          <w:rPr>
            <w:rStyle w:val="pun"/>
            <w:rFonts w:eastAsiaTheme="majorEastAsia"/>
          </w:rPr>
          <w:t>.</w:t>
        </w:r>
        <w:r>
          <w:rPr>
            <w:rStyle w:val="pln"/>
          </w:rPr>
          <w:t>pool_size</w:t>
        </w:r>
        <w:r>
          <w:rPr>
            <w:rStyle w:val="pun"/>
            <w:rFonts w:eastAsiaTheme="majorEastAsia"/>
          </w:rPr>
          <w:t>=</w:t>
        </w:r>
        <w:r>
          <w:rPr>
            <w:rStyle w:val="lit"/>
          </w:rPr>
          <w:t>100</w:t>
        </w:r>
        <w:r>
          <w:rPr>
            <w:rStyle w:val="pun"/>
            <w:rFonts w:eastAsiaTheme="majorEastAsia"/>
          </w:rPr>
          <w:t>;</w:t>
        </w:r>
      </w:ins>
    </w:p>
    <w:p w:rsidR="005F4E07" w:rsidRDefault="005F4E07" w:rsidP="005F4E07">
      <w:pPr>
        <w:pStyle w:val="PrformatHTML"/>
        <w:rPr>
          <w:ins w:id="1042" w:author="Unknown"/>
          <w:rStyle w:val="pln"/>
        </w:rPr>
      </w:pPr>
      <w:ins w:id="1043"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cmd</w:t>
        </w:r>
        <w:r>
          <w:rPr>
            <w:rStyle w:val="pun"/>
            <w:rFonts w:eastAsiaTheme="majorEastAsia"/>
          </w:rPr>
          <w:t>.</w:t>
        </w:r>
        <w:r>
          <w:rPr>
            <w:rStyle w:val="pln"/>
          </w:rPr>
          <w:t>hasOption</w:t>
        </w:r>
        <w:r>
          <w:rPr>
            <w:rStyle w:val="pun"/>
            <w:rFonts w:eastAsiaTheme="majorEastAsia"/>
          </w:rPr>
          <w:t>(</w:t>
        </w:r>
        <w:r>
          <w:rPr>
            <w:rStyle w:val="str"/>
          </w:rPr>
          <w:t>"t"</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1044" w:author="Unknown"/>
          <w:rStyle w:val="pln"/>
        </w:rPr>
      </w:pPr>
      <w:ins w:id="1045" w:author="Unknown">
        <w:r>
          <w:rPr>
            <w:rStyle w:val="pln"/>
          </w:rPr>
          <w:t xml:space="preserve">    </w:t>
        </w:r>
        <w:r>
          <w:rPr>
            <w:rStyle w:val="typ"/>
          </w:rPr>
          <w:t>BenchmarkTests</w:t>
        </w:r>
        <w:r>
          <w:rPr>
            <w:rStyle w:val="pun"/>
            <w:rFonts w:eastAsiaTheme="majorEastAsia"/>
          </w:rPr>
          <w:t>.</w:t>
        </w:r>
        <w:r>
          <w:rPr>
            <w:rStyle w:val="pln"/>
          </w:rPr>
          <w:t>threads</w:t>
        </w:r>
        <w:r>
          <w:rPr>
            <w:rStyle w:val="pun"/>
            <w:rFonts w:eastAsiaTheme="majorEastAsia"/>
          </w:rPr>
          <w:t>=</w:t>
        </w:r>
        <w:r>
          <w:rPr>
            <w:rStyle w:val="typ"/>
          </w:rPr>
          <w:t>Integer</w:t>
        </w:r>
        <w:r>
          <w:rPr>
            <w:rStyle w:val="pun"/>
            <w:rFonts w:eastAsiaTheme="majorEastAsia"/>
          </w:rPr>
          <w:t>.</w:t>
        </w:r>
        <w:r>
          <w:rPr>
            <w:rStyle w:val="pln"/>
          </w:rPr>
          <w:t>parseInt</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str"/>
          </w:rPr>
          <w:t>"t"</w:t>
        </w:r>
        <w:r>
          <w:rPr>
            <w:rStyle w:val="pun"/>
            <w:rFonts w:eastAsiaTheme="majorEastAsia"/>
          </w:rPr>
          <w:t>,</w:t>
        </w:r>
        <w:r>
          <w:rPr>
            <w:rStyle w:val="str"/>
          </w:rPr>
          <w:t>"400"</w:t>
        </w:r>
        <w:r>
          <w:rPr>
            <w:rStyle w:val="pun"/>
            <w:rFonts w:eastAsiaTheme="majorEastAsia"/>
          </w:rPr>
          <w:t>));</w:t>
        </w:r>
      </w:ins>
    </w:p>
    <w:p w:rsidR="005F4E07" w:rsidRDefault="005F4E07" w:rsidP="005F4E07">
      <w:pPr>
        <w:pStyle w:val="PrformatHTML"/>
        <w:rPr>
          <w:ins w:id="1046" w:author="Unknown"/>
          <w:rStyle w:val="pln"/>
        </w:rPr>
      </w:pPr>
      <w:ins w:id="1047" w:author="Unknown">
        <w:r>
          <w:rPr>
            <w:rStyle w:val="pln"/>
          </w:rPr>
          <w:t xml:space="preserve">  </w:t>
        </w:r>
        <w:r>
          <w:rPr>
            <w:rStyle w:val="pun"/>
            <w:rFonts w:eastAsiaTheme="majorEastAsia"/>
          </w:rPr>
          <w:t>}</w:t>
        </w:r>
      </w:ins>
    </w:p>
    <w:p w:rsidR="005F4E07" w:rsidRDefault="005F4E07" w:rsidP="005F4E07">
      <w:pPr>
        <w:pStyle w:val="PrformatHTML"/>
        <w:rPr>
          <w:ins w:id="1048" w:author="Unknown"/>
          <w:rStyle w:val="pln"/>
        </w:rPr>
      </w:pPr>
      <w:ins w:id="1049"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cmd</w:t>
        </w:r>
        <w:r>
          <w:rPr>
            <w:rStyle w:val="pun"/>
            <w:rFonts w:eastAsiaTheme="majorEastAsia"/>
          </w:rPr>
          <w:t>.</w:t>
        </w:r>
        <w:r>
          <w:rPr>
            <w:rStyle w:val="pln"/>
          </w:rPr>
          <w:t>hasOption</w:t>
        </w:r>
        <w:r>
          <w:rPr>
            <w:rStyle w:val="pun"/>
            <w:rFonts w:eastAsiaTheme="majorEastAsia"/>
          </w:rPr>
          <w:t>(</w:t>
        </w:r>
        <w:r>
          <w:rPr>
            <w:rStyle w:val="str"/>
          </w:rPr>
          <w:t>"s"</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1050" w:author="Unknown"/>
          <w:rStyle w:val="pln"/>
        </w:rPr>
      </w:pPr>
      <w:ins w:id="1051" w:author="Unknown">
        <w:r>
          <w:rPr>
            <w:rStyle w:val="pln"/>
          </w:rPr>
          <w:t xml:space="preserve">    </w:t>
        </w:r>
        <w:r>
          <w:rPr>
            <w:rStyle w:val="typ"/>
          </w:rPr>
          <w:t>BenchmarkTests</w:t>
        </w:r>
        <w:r>
          <w:rPr>
            <w:rStyle w:val="pun"/>
            <w:rFonts w:eastAsiaTheme="majorEastAsia"/>
          </w:rPr>
          <w:t>.</w:t>
        </w:r>
        <w:r>
          <w:rPr>
            <w:rStyle w:val="pln"/>
          </w:rPr>
          <w:t>stepping</w:t>
        </w:r>
        <w:r>
          <w:rPr>
            <w:rStyle w:val="pun"/>
            <w:rFonts w:eastAsiaTheme="majorEastAsia"/>
          </w:rPr>
          <w:t>=</w:t>
        </w:r>
        <w:r>
          <w:rPr>
            <w:rStyle w:val="typ"/>
          </w:rPr>
          <w:t>Integer</w:t>
        </w:r>
        <w:r>
          <w:rPr>
            <w:rStyle w:val="pun"/>
            <w:rFonts w:eastAsiaTheme="majorEastAsia"/>
          </w:rPr>
          <w:t>.</w:t>
        </w:r>
        <w:r>
          <w:rPr>
            <w:rStyle w:val="pln"/>
          </w:rPr>
          <w:t>parseInt</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str"/>
          </w:rPr>
          <w:t>"s"</w:t>
        </w:r>
        <w:r>
          <w:rPr>
            <w:rStyle w:val="pun"/>
            <w:rFonts w:eastAsiaTheme="majorEastAsia"/>
          </w:rPr>
          <w:t>,</w:t>
        </w:r>
        <w:r>
          <w:rPr>
            <w:rStyle w:val="str"/>
          </w:rPr>
          <w:t>"20"</w:t>
        </w:r>
        <w:r>
          <w:rPr>
            <w:rStyle w:val="pun"/>
            <w:rFonts w:eastAsiaTheme="majorEastAsia"/>
          </w:rPr>
          <w:t>));</w:t>
        </w:r>
      </w:ins>
    </w:p>
    <w:p w:rsidR="005F4E07" w:rsidRDefault="005F4E07" w:rsidP="005F4E07">
      <w:pPr>
        <w:pStyle w:val="PrformatHTML"/>
        <w:rPr>
          <w:ins w:id="1052" w:author="Unknown"/>
          <w:rStyle w:val="pln"/>
        </w:rPr>
      </w:pPr>
      <w:ins w:id="1053" w:author="Unknown">
        <w:r>
          <w:rPr>
            <w:rStyle w:val="pln"/>
          </w:rPr>
          <w:t xml:space="preserve">  </w:t>
        </w:r>
        <w:r>
          <w:rPr>
            <w:rStyle w:val="pun"/>
            <w:rFonts w:eastAsiaTheme="majorEastAsia"/>
          </w:rPr>
          <w:t>}</w:t>
        </w:r>
      </w:ins>
    </w:p>
    <w:p w:rsidR="005F4E07" w:rsidRDefault="005F4E07" w:rsidP="005F4E07">
      <w:pPr>
        <w:pStyle w:val="PrformatHTML"/>
        <w:rPr>
          <w:ins w:id="1054" w:author="Unknown"/>
          <w:rStyle w:val="pln"/>
        </w:rPr>
      </w:pPr>
      <w:ins w:id="1055"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cmd</w:t>
        </w:r>
        <w:r>
          <w:rPr>
            <w:rStyle w:val="pun"/>
            <w:rFonts w:eastAsiaTheme="majorEastAsia"/>
          </w:rPr>
          <w:t>.</w:t>
        </w:r>
        <w:r>
          <w:rPr>
            <w:rStyle w:val="pln"/>
          </w:rPr>
          <w:t>hasOption</w:t>
        </w:r>
        <w:r>
          <w:rPr>
            <w:rStyle w:val="pun"/>
            <w:rFonts w:eastAsiaTheme="majorEastAsia"/>
          </w:rPr>
          <w:t>(</w:t>
        </w:r>
        <w:r>
          <w:rPr>
            <w:rStyle w:val="str"/>
          </w:rPr>
          <w:t>"p"</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1056" w:author="Unknown"/>
          <w:rStyle w:val="pln"/>
        </w:rPr>
      </w:pPr>
      <w:ins w:id="1057" w:author="Unknown">
        <w:r>
          <w:rPr>
            <w:rStyle w:val="pln"/>
          </w:rPr>
          <w:t xml:space="preserve">    </w:t>
        </w:r>
        <w:r>
          <w:rPr>
            <w:rStyle w:val="typ"/>
          </w:rPr>
          <w:t>BenchmarkTests</w:t>
        </w:r>
        <w:r>
          <w:rPr>
            <w:rStyle w:val="pun"/>
            <w:rFonts w:eastAsiaTheme="majorEastAsia"/>
          </w:rPr>
          <w:t>.</w:t>
        </w:r>
        <w:r>
          <w:rPr>
            <w:rStyle w:val="pln"/>
          </w:rPr>
          <w:t>pool_size</w:t>
        </w:r>
        <w:r>
          <w:rPr>
            <w:rStyle w:val="pun"/>
            <w:rFonts w:eastAsiaTheme="majorEastAsia"/>
          </w:rPr>
          <w:t>=</w:t>
        </w:r>
        <w:r>
          <w:rPr>
            <w:rStyle w:val="typ"/>
          </w:rPr>
          <w:t>Integer</w:t>
        </w:r>
        <w:r>
          <w:rPr>
            <w:rStyle w:val="pun"/>
            <w:rFonts w:eastAsiaTheme="majorEastAsia"/>
          </w:rPr>
          <w:t>.</w:t>
        </w:r>
        <w:r>
          <w:rPr>
            <w:rStyle w:val="pln"/>
          </w:rPr>
          <w:t>parseInt</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str"/>
          </w:rPr>
          <w:t>"p"</w:t>
        </w:r>
        <w:r>
          <w:rPr>
            <w:rStyle w:val="pun"/>
            <w:rFonts w:eastAsiaTheme="majorEastAsia"/>
          </w:rPr>
          <w:t>,</w:t>
        </w:r>
        <w:r>
          <w:rPr>
            <w:rStyle w:val="str"/>
          </w:rPr>
          <w:t>"200"</w:t>
        </w:r>
        <w:r>
          <w:rPr>
            <w:rStyle w:val="pun"/>
            <w:rFonts w:eastAsiaTheme="majorEastAsia"/>
          </w:rPr>
          <w:t>));</w:t>
        </w:r>
      </w:ins>
    </w:p>
    <w:p w:rsidR="005F4E07" w:rsidRDefault="005F4E07" w:rsidP="005F4E07">
      <w:pPr>
        <w:pStyle w:val="PrformatHTML"/>
        <w:rPr>
          <w:ins w:id="1058" w:author="Unknown"/>
          <w:rStyle w:val="pln"/>
        </w:rPr>
      </w:pPr>
      <w:ins w:id="1059" w:author="Unknown">
        <w:r>
          <w:rPr>
            <w:rStyle w:val="pln"/>
          </w:rPr>
          <w:t xml:space="preserve">  </w:t>
        </w:r>
        <w:r>
          <w:rPr>
            <w:rStyle w:val="pun"/>
            <w:rFonts w:eastAsiaTheme="majorEastAsia"/>
          </w:rPr>
          <w:t>}</w:t>
        </w:r>
      </w:ins>
    </w:p>
    <w:p w:rsidR="005F4E07" w:rsidRDefault="005F4E07" w:rsidP="005F4E07">
      <w:pPr>
        <w:pStyle w:val="PrformatHTML"/>
        <w:rPr>
          <w:ins w:id="1060" w:author="Unknown"/>
          <w:rStyle w:val="pln"/>
        </w:rPr>
      </w:pPr>
      <w:ins w:id="1061" w:author="Unknown">
        <w:r>
          <w:rPr>
            <w:rStyle w:val="pln"/>
          </w:rPr>
          <w:t xml:space="preserve">  </w:t>
        </w:r>
        <w:r>
          <w:rPr>
            <w:rStyle w:val="typ"/>
          </w:rPr>
          <w:t>System</w:t>
        </w:r>
        <w:r>
          <w:rPr>
            <w:rStyle w:val="pun"/>
            <w:rFonts w:eastAsiaTheme="majorEastAsia"/>
          </w:rPr>
          <w:t>.</w:t>
        </w:r>
        <w:r>
          <w:rPr>
            <w:rStyle w:val="kwd"/>
            <w:rFonts w:eastAsiaTheme="majorEastAsia"/>
          </w:rPr>
          <w:t>out</w:t>
        </w:r>
        <w:r>
          <w:rPr>
            <w:rStyle w:val="pun"/>
            <w:rFonts w:eastAsiaTheme="majorEastAsia"/>
          </w:rPr>
          <w:t>.</w:t>
        </w:r>
        <w:r>
          <w:rPr>
            <w:rStyle w:val="pln"/>
          </w:rPr>
          <w:t>println</w:t>
        </w:r>
        <w:r>
          <w:rPr>
            <w:rStyle w:val="pun"/>
            <w:rFonts w:eastAsiaTheme="majorEastAsia"/>
          </w:rPr>
          <w:t>(</w:t>
        </w:r>
        <w:r>
          <w:rPr>
            <w:rStyle w:val="str"/>
          </w:rPr>
          <w:t>"Starting benchmark tests with "</w:t>
        </w:r>
        <w:r>
          <w:rPr>
            <w:rStyle w:val="pln"/>
          </w:rPr>
          <w:t xml:space="preserve"> </w:t>
        </w:r>
        <w:r>
          <w:rPr>
            <w:rStyle w:val="pun"/>
            <w:rFonts w:eastAsiaTheme="majorEastAsia"/>
          </w:rPr>
          <w:t>+</w:t>
        </w:r>
        <w:r>
          <w:rPr>
            <w:rStyle w:val="pln"/>
          </w:rPr>
          <w:t xml:space="preserve"> </w:t>
        </w:r>
        <w:r>
          <w:rPr>
            <w:rStyle w:val="typ"/>
          </w:rPr>
          <w:t>BenchmarkTests</w:t>
        </w:r>
        <w:r>
          <w:rPr>
            <w:rStyle w:val="pun"/>
            <w:rFonts w:eastAsiaTheme="majorEastAsia"/>
          </w:rPr>
          <w:t>.</w:t>
        </w:r>
        <w:r>
          <w:rPr>
            <w:rStyle w:val="pln"/>
          </w:rPr>
          <w:t xml:space="preserve">threads </w:t>
        </w:r>
        <w:r>
          <w:rPr>
            <w:rStyle w:val="pun"/>
            <w:rFonts w:eastAsiaTheme="majorEastAsia"/>
          </w:rPr>
          <w:t>+</w:t>
        </w:r>
        <w:r>
          <w:rPr>
            <w:rStyle w:val="pln"/>
          </w:rPr>
          <w:t xml:space="preserve"> </w:t>
        </w:r>
        <w:r>
          <w:rPr>
            <w:rStyle w:val="str"/>
          </w:rPr>
          <w:t>" threads (stepping "</w:t>
        </w:r>
        <w:r>
          <w:rPr>
            <w:rStyle w:val="pun"/>
            <w:rFonts w:eastAsiaTheme="majorEastAsia"/>
          </w:rPr>
          <w:t>+</w:t>
        </w:r>
        <w:r>
          <w:rPr>
            <w:rStyle w:val="pln"/>
          </w:rPr>
          <w:t xml:space="preserve"> </w:t>
        </w:r>
        <w:r>
          <w:rPr>
            <w:rStyle w:val="typ"/>
          </w:rPr>
          <w:t>BenchmarkTests</w:t>
        </w:r>
        <w:r>
          <w:rPr>
            <w:rStyle w:val="pun"/>
            <w:rFonts w:eastAsiaTheme="majorEastAsia"/>
          </w:rPr>
          <w:t>.</w:t>
        </w:r>
        <w:r>
          <w:rPr>
            <w:rStyle w:val="pln"/>
          </w:rPr>
          <w:t>stepping</w:t>
        </w:r>
        <w:r>
          <w:rPr>
            <w:rStyle w:val="pun"/>
            <w:rFonts w:eastAsiaTheme="majorEastAsia"/>
          </w:rPr>
          <w:t>+</w:t>
        </w:r>
        <w:r>
          <w:rPr>
            <w:rStyle w:val="pln"/>
          </w:rPr>
          <w:t xml:space="preserve"> </w:t>
        </w:r>
        <w:r>
          <w:rPr>
            <w:rStyle w:val="str"/>
          </w:rPr>
          <w:t>") using pool size of "</w:t>
        </w:r>
        <w:r>
          <w:rPr>
            <w:rStyle w:val="pun"/>
            <w:rFonts w:eastAsiaTheme="majorEastAsia"/>
          </w:rPr>
          <w:t>+</w:t>
        </w:r>
        <w:r>
          <w:rPr>
            <w:rStyle w:val="pln"/>
          </w:rPr>
          <w:t xml:space="preserve"> </w:t>
        </w:r>
        <w:r>
          <w:rPr>
            <w:rStyle w:val="typ"/>
          </w:rPr>
          <w:t>BenchmarkTests</w:t>
        </w:r>
        <w:r>
          <w:rPr>
            <w:rStyle w:val="pun"/>
            <w:rFonts w:eastAsiaTheme="majorEastAsia"/>
          </w:rPr>
          <w:t>.</w:t>
        </w:r>
        <w:r>
          <w:rPr>
            <w:rStyle w:val="pln"/>
          </w:rPr>
          <w:t>pool_size</w:t>
        </w:r>
        <w:r>
          <w:rPr>
            <w:rStyle w:val="pun"/>
            <w:rFonts w:eastAsiaTheme="majorEastAsia"/>
          </w:rPr>
          <w:t>+</w:t>
        </w:r>
        <w:r>
          <w:rPr>
            <w:rStyle w:val="pln"/>
          </w:rPr>
          <w:t xml:space="preserve"> </w:t>
        </w:r>
        <w:r>
          <w:rPr>
            <w:rStyle w:val="str"/>
          </w:rPr>
          <w:t>" connections"</w:t>
        </w:r>
        <w:r>
          <w:rPr>
            <w:rStyle w:val="pun"/>
            <w:rFonts w:eastAsiaTheme="majorEastAsia"/>
          </w:rPr>
          <w:t>);</w:t>
        </w:r>
      </w:ins>
    </w:p>
    <w:p w:rsidR="005F4E07" w:rsidRDefault="005F4E07" w:rsidP="005F4E07">
      <w:pPr>
        <w:pStyle w:val="PrformatHTML"/>
        <w:rPr>
          <w:ins w:id="1062" w:author="Unknown"/>
          <w:rStyle w:val="pln"/>
        </w:rPr>
      </w:pPr>
      <w:ins w:id="1063" w:author="Unknown">
        <w:r>
          <w:rPr>
            <w:rStyle w:val="pln"/>
          </w:rPr>
          <w:t xml:space="preserve">  </w:t>
        </w:r>
        <w:r>
          <w:rPr>
            <w:rStyle w:val="typ"/>
          </w:rPr>
          <w:t>System</w:t>
        </w:r>
        <w:r>
          <w:rPr>
            <w:rStyle w:val="pun"/>
            <w:rFonts w:eastAsiaTheme="majorEastAsia"/>
          </w:rPr>
          <w:t>.</w:t>
        </w:r>
        <w:r>
          <w:rPr>
            <w:rStyle w:val="kwd"/>
            <w:rFonts w:eastAsiaTheme="majorEastAsia"/>
          </w:rPr>
          <w:t>out</w:t>
        </w:r>
        <w:r>
          <w:rPr>
            <w:rStyle w:val="pun"/>
            <w:rFonts w:eastAsiaTheme="majorEastAsia"/>
          </w:rPr>
          <w:t>.</w:t>
        </w:r>
        <w:r>
          <w:rPr>
            <w:rStyle w:val="pln"/>
          </w:rPr>
          <w:t>println</w:t>
        </w:r>
        <w:r>
          <w:rPr>
            <w:rStyle w:val="pun"/>
            <w:rFonts w:eastAsiaTheme="majorEastAsia"/>
          </w:rPr>
          <w:t>(</w:t>
        </w:r>
        <w:r>
          <w:rPr>
            <w:rStyle w:val="str"/>
          </w:rPr>
          <w:t>"Starting tests"</w:t>
        </w:r>
        <w:r>
          <w:rPr>
            <w:rStyle w:val="pun"/>
            <w:rFonts w:eastAsiaTheme="majorEastAsia"/>
          </w:rPr>
          <w:t>);</w:t>
        </w:r>
      </w:ins>
    </w:p>
    <w:p w:rsidR="005F4E07" w:rsidRDefault="005F4E07" w:rsidP="005F4E07">
      <w:pPr>
        <w:pStyle w:val="PrformatHTML"/>
        <w:rPr>
          <w:ins w:id="1064" w:author="Unknown"/>
          <w:rStyle w:val="pln"/>
        </w:rPr>
      </w:pPr>
      <w:ins w:id="1065" w:author="Unknown">
        <w:r>
          <w:rPr>
            <w:rStyle w:val="pln"/>
          </w:rPr>
          <w:t xml:space="preserve">  plotLineGraph</w:t>
        </w:r>
        <w:r>
          <w:rPr>
            <w:rStyle w:val="pun"/>
            <w:rFonts w:eastAsiaTheme="majorEastAsia"/>
          </w:rPr>
          <w:t>(</w:t>
        </w:r>
        <w:r>
          <w:rPr>
            <w:rStyle w:val="pln"/>
          </w:rPr>
          <w:t>tests</w:t>
        </w:r>
        <w:r>
          <w:rPr>
            <w:rStyle w:val="pun"/>
            <w:rFonts w:eastAsiaTheme="majorEastAsia"/>
          </w:rPr>
          <w:t>.</w:t>
        </w:r>
        <w:r>
          <w:rPr>
            <w:rStyle w:val="pln"/>
          </w:rPr>
          <w:t>testMultiThreadedConstantDelay</w:t>
        </w:r>
        <w:r>
          <w:rPr>
            <w:rStyle w:val="pun"/>
            <w:rFonts w:eastAsiaTheme="majorEastAsia"/>
          </w:rPr>
          <w:t>(</w:t>
        </w:r>
        <w:r>
          <w:rPr>
            <w:rStyle w:val="lit"/>
          </w:rPr>
          <w:t>0</w:t>
        </w:r>
        <w:r>
          <w:rPr>
            <w:rStyle w:val="pun"/>
            <w:rFonts w:eastAsiaTheme="majorEastAsia"/>
          </w:rPr>
          <w:t>),</w:t>
        </w:r>
        <w:r>
          <w:rPr>
            <w:rStyle w:val="lit"/>
          </w:rPr>
          <w:t>0</w:t>
        </w:r>
        <w:r>
          <w:rPr>
            <w:rStyle w:val="pun"/>
            <w:rFonts w:eastAsiaTheme="majorEastAsia"/>
          </w:rPr>
          <w:t>,</w:t>
        </w:r>
        <w:r>
          <w:rPr>
            <w:rStyle w:val="kwd"/>
            <w:rFonts w:eastAsiaTheme="majorEastAsia"/>
          </w:rPr>
          <w:t>false</w:t>
        </w:r>
        <w:r>
          <w:rPr>
            <w:rStyle w:val="pun"/>
            <w:rFonts w:eastAsiaTheme="majorEastAsia"/>
          </w:rPr>
          <w:t>);</w:t>
        </w:r>
      </w:ins>
    </w:p>
    <w:p w:rsidR="005F4E07" w:rsidRDefault="005F4E07" w:rsidP="005F4E07">
      <w:pPr>
        <w:pStyle w:val="PrformatHTML"/>
        <w:rPr>
          <w:ins w:id="1066" w:author="Unknown"/>
          <w:rStyle w:val="pln"/>
        </w:rPr>
      </w:pPr>
      <w:ins w:id="1067" w:author="Unknown">
        <w:r>
          <w:rPr>
            <w:rStyle w:val="pln"/>
          </w:rPr>
          <w:t xml:space="preserve">  plotBarGraph</w:t>
        </w:r>
        <w:r>
          <w:rPr>
            <w:rStyle w:val="pun"/>
            <w:rFonts w:eastAsiaTheme="majorEastAsia"/>
          </w:rPr>
          <w:t>(</w:t>
        </w:r>
        <w:r>
          <w:rPr>
            <w:rStyle w:val="str"/>
          </w:rPr>
          <w:t>"Single Thread"</w:t>
        </w:r>
        <w:r>
          <w:rPr>
            <w:rStyle w:val="pun"/>
            <w:rFonts w:eastAsiaTheme="majorEastAsia"/>
          </w:rPr>
          <w:t>,</w:t>
        </w:r>
        <w:r>
          <w:rPr>
            <w:rStyle w:val="str"/>
          </w:rPr>
          <w:t>"bonecp-singlethread-poolsize-"</w:t>
        </w:r>
        <w:r>
          <w:rPr>
            <w:rStyle w:val="pln"/>
          </w:rPr>
          <w:t xml:space="preserve"> </w:t>
        </w:r>
        <w:r>
          <w:rPr>
            <w:rStyle w:val="pun"/>
            <w:rFonts w:eastAsiaTheme="majorEastAsia"/>
          </w:rPr>
          <w:t>+</w:t>
        </w:r>
        <w:r>
          <w:rPr>
            <w:rStyle w:val="pln"/>
          </w:rPr>
          <w:t xml:space="preserve"> </w:t>
        </w:r>
        <w:r>
          <w:rPr>
            <w:rStyle w:val="typ"/>
          </w:rPr>
          <w:t>BenchmarkTests</w:t>
        </w:r>
        <w:r>
          <w:rPr>
            <w:rStyle w:val="pun"/>
            <w:rFonts w:eastAsiaTheme="majorEastAsia"/>
          </w:rPr>
          <w:t>.</w:t>
        </w:r>
        <w:r>
          <w:rPr>
            <w:rStyle w:val="pln"/>
          </w:rPr>
          <w:t xml:space="preserve">pool_size </w:t>
        </w:r>
        <w:r>
          <w:rPr>
            <w:rStyle w:val="pun"/>
            <w:rFonts w:eastAsiaTheme="majorEastAsia"/>
          </w:rPr>
          <w:t>+</w:t>
        </w:r>
        <w:r>
          <w:rPr>
            <w:rStyle w:val="pln"/>
          </w:rPr>
          <w:t xml:space="preserve"> </w:t>
        </w:r>
        <w:r>
          <w:rPr>
            <w:rStyle w:val="str"/>
          </w:rPr>
          <w:t>"-threads-"</w:t>
        </w:r>
        <w:r>
          <w:rPr>
            <w:rStyle w:val="pun"/>
            <w:rFonts w:eastAsiaTheme="majorEastAsia"/>
          </w:rPr>
          <w:t>+</w:t>
        </w:r>
        <w:r>
          <w:rPr>
            <w:rStyle w:val="pln"/>
          </w:rPr>
          <w:t xml:space="preserve"> </w:t>
        </w:r>
        <w:r>
          <w:rPr>
            <w:rStyle w:val="typ"/>
          </w:rPr>
          <w:t>BenchmarkTests</w:t>
        </w:r>
        <w:r>
          <w:rPr>
            <w:rStyle w:val="pun"/>
            <w:rFonts w:eastAsiaTheme="majorEastAsia"/>
          </w:rPr>
          <w:t>.</w:t>
        </w:r>
        <w:r>
          <w:rPr>
            <w:rStyle w:val="pln"/>
          </w:rPr>
          <w:t>threads</w:t>
        </w:r>
        <w:r>
          <w:rPr>
            <w:rStyle w:val="pun"/>
            <w:rFonts w:eastAsiaTheme="majorEastAsia"/>
          </w:rPr>
          <w:t>+</w:t>
        </w:r>
        <w:r>
          <w:rPr>
            <w:rStyle w:val="pln"/>
          </w:rPr>
          <w:t xml:space="preserve"> </w:t>
        </w:r>
        <w:r>
          <w:rPr>
            <w:rStyle w:val="str"/>
          </w:rPr>
          <w:t>".png"</w:t>
        </w:r>
        <w:r>
          <w:rPr>
            <w:rStyle w:val="pun"/>
            <w:rFonts w:eastAsiaTheme="majorEastAsia"/>
          </w:rPr>
          <w:t>,</w:t>
        </w:r>
        <w:r>
          <w:rPr>
            <w:rStyle w:val="pln"/>
          </w:rPr>
          <w:t>tests</w:t>
        </w:r>
        <w:r>
          <w:rPr>
            <w:rStyle w:val="pun"/>
            <w:rFonts w:eastAsiaTheme="majorEastAsia"/>
          </w:rPr>
          <w:t>.</w:t>
        </w:r>
        <w:r>
          <w:rPr>
            <w:rStyle w:val="pln"/>
          </w:rPr>
          <w:t>testSingleThread</w:t>
        </w:r>
        <w:r>
          <w:rPr>
            <w:rStyle w:val="pun"/>
            <w:rFonts w:eastAsiaTheme="majorEastAsia"/>
          </w:rPr>
          <w:t>());</w:t>
        </w:r>
      </w:ins>
    </w:p>
    <w:p w:rsidR="005F4E07" w:rsidRDefault="005F4E07" w:rsidP="005F4E07">
      <w:pPr>
        <w:pStyle w:val="PrformatHTML"/>
        <w:rPr>
          <w:ins w:id="1068" w:author="Unknown"/>
          <w:rStyle w:val="pln"/>
        </w:rPr>
      </w:pPr>
      <w:ins w:id="1069" w:author="Unknown">
        <w:r>
          <w:rPr>
            <w:rStyle w:val="pln"/>
          </w:rPr>
          <w:t xml:space="preserve">  plotBarGraph</w:t>
        </w:r>
        <w:r>
          <w:rPr>
            <w:rStyle w:val="pun"/>
            <w:rFonts w:eastAsiaTheme="majorEastAsia"/>
          </w:rPr>
          <w:t>(</w:t>
        </w:r>
        <w:r>
          <w:rPr>
            <w:rStyle w:val="str"/>
          </w:rPr>
          <w:t>"Prepared Statement\nSingle Threaded"</w:t>
        </w:r>
        <w:r>
          <w:rPr>
            <w:rStyle w:val="pun"/>
            <w:rFonts w:eastAsiaTheme="majorEastAsia"/>
          </w:rPr>
          <w:t>,</w:t>
        </w:r>
        <w:r>
          <w:rPr>
            <w:rStyle w:val="str"/>
          </w:rPr>
          <w:t>"bonecp-preparedstatement-single-poolsize-"</w:t>
        </w:r>
        <w:r>
          <w:rPr>
            <w:rStyle w:val="pln"/>
          </w:rPr>
          <w:t xml:space="preserve"> </w:t>
        </w:r>
        <w:r>
          <w:rPr>
            <w:rStyle w:val="pun"/>
            <w:rFonts w:eastAsiaTheme="majorEastAsia"/>
          </w:rPr>
          <w:t>+</w:t>
        </w:r>
        <w:r>
          <w:rPr>
            <w:rStyle w:val="pln"/>
          </w:rPr>
          <w:t xml:space="preserve"> </w:t>
        </w:r>
        <w:r>
          <w:rPr>
            <w:rStyle w:val="typ"/>
          </w:rPr>
          <w:t>BenchmarkTests</w:t>
        </w:r>
        <w:r>
          <w:rPr>
            <w:rStyle w:val="pun"/>
            <w:rFonts w:eastAsiaTheme="majorEastAsia"/>
          </w:rPr>
          <w:t>.</w:t>
        </w:r>
        <w:r>
          <w:rPr>
            <w:rStyle w:val="pln"/>
          </w:rPr>
          <w:t xml:space="preserve">pool_size </w:t>
        </w:r>
        <w:r>
          <w:rPr>
            <w:rStyle w:val="pun"/>
            <w:rFonts w:eastAsiaTheme="majorEastAsia"/>
          </w:rPr>
          <w:t>+</w:t>
        </w:r>
        <w:r>
          <w:rPr>
            <w:rStyle w:val="pln"/>
          </w:rPr>
          <w:t xml:space="preserve"> </w:t>
        </w:r>
        <w:r>
          <w:rPr>
            <w:rStyle w:val="str"/>
          </w:rPr>
          <w:t>"-threads-"</w:t>
        </w:r>
        <w:r>
          <w:rPr>
            <w:rStyle w:val="pun"/>
            <w:rFonts w:eastAsiaTheme="majorEastAsia"/>
          </w:rPr>
          <w:t>+</w:t>
        </w:r>
        <w:r>
          <w:rPr>
            <w:rStyle w:val="pln"/>
          </w:rPr>
          <w:t xml:space="preserve"> </w:t>
        </w:r>
        <w:r>
          <w:rPr>
            <w:rStyle w:val="typ"/>
          </w:rPr>
          <w:t>BenchmarkTests</w:t>
        </w:r>
        <w:r>
          <w:rPr>
            <w:rStyle w:val="pun"/>
            <w:rFonts w:eastAsiaTheme="majorEastAsia"/>
          </w:rPr>
          <w:t>.</w:t>
        </w:r>
        <w:r>
          <w:rPr>
            <w:rStyle w:val="pln"/>
          </w:rPr>
          <w:t>threads</w:t>
        </w:r>
        <w:r>
          <w:rPr>
            <w:rStyle w:val="pun"/>
            <w:rFonts w:eastAsiaTheme="majorEastAsia"/>
          </w:rPr>
          <w:t>+</w:t>
        </w:r>
        <w:r>
          <w:rPr>
            <w:rStyle w:val="pln"/>
          </w:rPr>
          <w:t xml:space="preserve"> </w:t>
        </w:r>
        <w:r>
          <w:rPr>
            <w:rStyle w:val="str"/>
          </w:rPr>
          <w:t>".png"</w:t>
        </w:r>
        <w:r>
          <w:rPr>
            <w:rStyle w:val="pun"/>
            <w:rFonts w:eastAsiaTheme="majorEastAsia"/>
          </w:rPr>
          <w:t>,</w:t>
        </w:r>
        <w:r>
          <w:rPr>
            <w:rStyle w:val="pln"/>
          </w:rPr>
          <w:t>tests</w:t>
        </w:r>
        <w:r>
          <w:rPr>
            <w:rStyle w:val="pun"/>
            <w:rFonts w:eastAsiaTheme="majorEastAsia"/>
          </w:rPr>
          <w:t>.</w:t>
        </w:r>
        <w:r>
          <w:rPr>
            <w:rStyle w:val="pln"/>
          </w:rPr>
          <w:t>testPreparedStatementSingleThread</w:t>
        </w:r>
        <w:r>
          <w:rPr>
            <w:rStyle w:val="pun"/>
            <w:rFonts w:eastAsiaTheme="majorEastAsia"/>
          </w:rPr>
          <w:t>());</w:t>
        </w:r>
      </w:ins>
    </w:p>
    <w:p w:rsidR="005F4E07" w:rsidRDefault="005F4E07" w:rsidP="005F4E07">
      <w:pPr>
        <w:pStyle w:val="PrformatHTML"/>
        <w:rPr>
          <w:ins w:id="1070" w:author="Unknown"/>
          <w:rStyle w:val="pln"/>
        </w:rPr>
      </w:pPr>
      <w:ins w:id="1071" w:author="Unknown">
        <w:r>
          <w:rPr>
            <w:rStyle w:val="pun"/>
            <w:rFonts w:eastAsiaTheme="majorEastAsia"/>
          </w:rPr>
          <w:t>}</w:t>
        </w:r>
      </w:ins>
    </w:p>
    <w:p w:rsidR="005F4E07" w:rsidRDefault="005F4E07" w:rsidP="005F4E07">
      <w:pPr>
        <w:pStyle w:val="PrformatHTML"/>
        <w:rPr>
          <w:ins w:id="1072" w:author="Unknown"/>
        </w:rPr>
      </w:pPr>
      <w:ins w:id="1073" w:author="Unknown">
        <w:r>
          <w:rPr>
            <w:rStyle w:val="pln"/>
          </w:rPr>
          <w:t xml:space="preserve"> </w:t>
        </w:r>
      </w:ins>
    </w:p>
    <w:p w:rsidR="005F4E07" w:rsidRDefault="005F4E07" w:rsidP="005F4E07">
      <w:pPr>
        <w:rPr>
          <w:ins w:id="1074" w:author="Unknown"/>
        </w:rPr>
      </w:pPr>
    </w:p>
    <w:p w:rsidR="005F4E07" w:rsidRDefault="005F4E07" w:rsidP="005F4E07">
      <w:pPr>
        <w:pStyle w:val="NormalWeb"/>
        <w:shd w:val="clear" w:color="auto" w:fill="FCFCFC"/>
        <w:rPr>
          <w:ins w:id="1075" w:author="Unknown"/>
          <w:b/>
          <w:bCs/>
          <w:color w:val="424345"/>
        </w:rPr>
      </w:pPr>
      <w:ins w:id="1076" w:author="Unknown">
        <w:r>
          <w:rPr>
            <w:b/>
            <w:bCs/>
            <w:color w:val="424345"/>
          </w:rPr>
          <w:t>Code Example 20:</w:t>
        </w:r>
      </w:ins>
    </w:p>
    <w:p w:rsidR="005F4E07" w:rsidRDefault="005F4E07" w:rsidP="005F4E07">
      <w:pPr>
        <w:pStyle w:val="NormalWeb"/>
        <w:shd w:val="clear" w:color="auto" w:fill="FCFCFC"/>
        <w:rPr>
          <w:ins w:id="1077" w:author="Unknown"/>
        </w:rPr>
      </w:pPr>
      <w:ins w:id="1078" w:author="Unknown">
        <w:r>
          <w:t xml:space="preserve">From project </w:t>
        </w:r>
        <w:r>
          <w:rPr>
            <w:i/>
            <w:iCs/>
          </w:rPr>
          <w:t>bookkeeper</w:t>
        </w:r>
        <w:r>
          <w:t xml:space="preserve">, under directory </w:t>
        </w:r>
        <w:r>
          <w:rPr>
            <w:i/>
            <w:iCs/>
          </w:rPr>
          <w:t>/hedwig-client/src/main/java/org/apache/hedwig/client/benchmark/</w:t>
        </w:r>
        <w:r>
          <w:t xml:space="preserve">. </w:t>
        </w:r>
      </w:ins>
    </w:p>
    <w:p w:rsidR="005F4E07" w:rsidRDefault="005F4E07" w:rsidP="005F4E07">
      <w:pPr>
        <w:pStyle w:val="NormalWeb"/>
        <w:shd w:val="clear" w:color="auto" w:fill="FCFCFC"/>
        <w:rPr>
          <w:ins w:id="1079" w:author="Unknown"/>
        </w:rPr>
      </w:pPr>
      <w:ins w:id="1080" w:author="Unknown">
        <w:r>
          <w:t xml:space="preserve">Source </w:t>
        </w:r>
        <w:r>
          <w:rPr>
            <w:i/>
            <w:iCs/>
          </w:rPr>
          <w:t>HedwigBenchmark.java</w:t>
        </w:r>
        <w:r>
          <w:t xml:space="preserve"> </w:t>
        </w:r>
      </w:ins>
    </w:p>
    <w:p w:rsidR="005F4E07" w:rsidRDefault="005F4E07" w:rsidP="005F4E07">
      <w:pPr>
        <w:pStyle w:val="PrformatHTML"/>
        <w:rPr>
          <w:ins w:id="1081" w:author="Unknown"/>
          <w:rStyle w:val="pln"/>
        </w:rPr>
      </w:pPr>
      <w:ins w:id="1082" w:author="Unknown">
        <w:r>
          <w:rPr>
            <w:rStyle w:val="kwd"/>
            <w:rFonts w:eastAsiaTheme="majorEastAsia"/>
          </w:rPr>
          <w:t>public</w:t>
        </w: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main</w:t>
        </w:r>
        <w:r>
          <w:rPr>
            <w:rStyle w:val="pun"/>
            <w:rFonts w:eastAsiaTheme="majorEastAsia"/>
          </w:rPr>
          <w:t>(</w:t>
        </w:r>
        <w:r>
          <w:rPr>
            <w:rStyle w:val="typ"/>
          </w:rPr>
          <w:t>String</w:t>
        </w:r>
        <w:r>
          <w:rPr>
            <w:rStyle w:val="pun"/>
            <w:rFonts w:eastAsiaTheme="majorEastAsia"/>
          </w:rPr>
          <w:t>[]</w:t>
        </w:r>
        <w:r>
          <w:rPr>
            <w:rStyle w:val="pln"/>
          </w:rPr>
          <w:t xml:space="preserve"> args</w:t>
        </w:r>
        <w:r>
          <w:rPr>
            <w:rStyle w:val="pun"/>
            <w:rFonts w:eastAsiaTheme="majorEastAsia"/>
          </w:rPr>
          <w:t>)</w:t>
        </w:r>
        <w:r>
          <w:rPr>
            <w:rStyle w:val="pln"/>
          </w:rPr>
          <w:t xml:space="preserve"> </w:t>
        </w:r>
        <w:r>
          <w:rPr>
            <w:rStyle w:val="kwd"/>
            <w:rFonts w:eastAsiaTheme="majorEastAsia"/>
          </w:rPr>
          <w:t>throws</w:t>
        </w:r>
        <w:r>
          <w:rPr>
            <w:rStyle w:val="pln"/>
          </w:rPr>
          <w:t xml:space="preserve"> </w:t>
        </w:r>
        <w:r>
          <w:rPr>
            <w:rStyle w:val="typ"/>
          </w:rPr>
          <w:t>Exception</w:t>
        </w:r>
        <w:r>
          <w:rPr>
            <w:rStyle w:val="pln"/>
          </w:rPr>
          <w:t xml:space="preserve"> </w:t>
        </w:r>
        <w:r>
          <w:rPr>
            <w:rStyle w:val="pun"/>
            <w:rFonts w:eastAsiaTheme="majorEastAsia"/>
          </w:rPr>
          <w:t>{</w:t>
        </w:r>
      </w:ins>
    </w:p>
    <w:p w:rsidR="005F4E07" w:rsidRDefault="005F4E07" w:rsidP="005F4E07">
      <w:pPr>
        <w:pStyle w:val="PrformatHTML"/>
        <w:rPr>
          <w:ins w:id="1083" w:author="Unknown"/>
          <w:rStyle w:val="pln"/>
        </w:rPr>
      </w:pPr>
      <w:ins w:id="1084" w:author="Unknown">
        <w:r>
          <w:rPr>
            <w:rStyle w:val="pln"/>
          </w:rPr>
          <w:t xml:space="preserve">  </w:t>
        </w:r>
        <w:r>
          <w:rPr>
            <w:rStyle w:val="typ"/>
          </w:rPr>
          <w:t>Options</w:t>
        </w:r>
        <w:r>
          <w:rPr>
            <w:rStyle w:val="pln"/>
          </w:rPr>
          <w:t xml:space="preserve"> options</w:t>
        </w:r>
        <w:r>
          <w:rPr>
            <w:rStyle w:val="pun"/>
            <w:rFonts w:eastAsiaTheme="majorEastAsia"/>
          </w:rPr>
          <w:t>=</w:t>
        </w:r>
        <w:r>
          <w:rPr>
            <w:rStyle w:val="kwd"/>
            <w:rFonts w:eastAsiaTheme="majorEastAsia"/>
          </w:rPr>
          <w:t>new</w:t>
        </w:r>
        <w:r>
          <w:rPr>
            <w:rStyle w:val="pln"/>
          </w:rPr>
          <w:t xml:space="preserve"> </w:t>
        </w:r>
        <w:r>
          <w:rPr>
            <w:rStyle w:val="typ"/>
          </w:rPr>
          <w:t>Options</w:t>
        </w:r>
        <w:r>
          <w:rPr>
            <w:rStyle w:val="pun"/>
            <w:rFonts w:eastAsiaTheme="majorEastAsia"/>
          </w:rPr>
          <w:t>();</w:t>
        </w:r>
      </w:ins>
    </w:p>
    <w:p w:rsidR="005F4E07" w:rsidRDefault="005F4E07" w:rsidP="005F4E07">
      <w:pPr>
        <w:pStyle w:val="PrformatHTML"/>
        <w:rPr>
          <w:ins w:id="1085" w:author="Unknown"/>
          <w:rStyle w:val="pln"/>
        </w:rPr>
      </w:pPr>
      <w:ins w:id="1086"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"mode"</w:t>
        </w:r>
        <w:r>
          <w:rPr>
            <w:rStyle w:val="pun"/>
            <w:rFonts w:eastAsiaTheme="majorEastAsia"/>
          </w:rPr>
          <w:t>,</w:t>
        </w:r>
        <w:r>
          <w:rPr>
            <w:rStyle w:val="kwd"/>
            <w:rFonts w:eastAsiaTheme="majorEastAsia"/>
          </w:rPr>
          <w:t>true</w:t>
        </w:r>
        <w:r>
          <w:rPr>
            <w:rStyle w:val="pun"/>
            <w:rFonts w:eastAsiaTheme="majorEastAsia"/>
          </w:rPr>
          <w:t>,</w:t>
        </w:r>
        <w:r>
          <w:rPr>
            <w:rStyle w:val="str"/>
          </w:rPr>
          <w:t>"sub, recv, or pub"</w:t>
        </w:r>
        <w:r>
          <w:rPr>
            <w:rStyle w:val="pun"/>
            <w:rFonts w:eastAsiaTheme="majorEastAsia"/>
          </w:rPr>
          <w:t>);</w:t>
        </w:r>
      </w:ins>
    </w:p>
    <w:p w:rsidR="005F4E07" w:rsidRDefault="005F4E07" w:rsidP="005F4E07">
      <w:pPr>
        <w:pStyle w:val="PrformatHTML"/>
        <w:rPr>
          <w:ins w:id="1087" w:author="Unknown"/>
          <w:rStyle w:val="pln"/>
        </w:rPr>
      </w:pPr>
      <w:ins w:id="1088"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"nTopics"</w:t>
        </w:r>
        <w:r>
          <w:rPr>
            <w:rStyle w:val="pun"/>
            <w:rFonts w:eastAsiaTheme="majorEastAsia"/>
          </w:rPr>
          <w:t>,</w:t>
        </w:r>
        <w:r>
          <w:rPr>
            <w:rStyle w:val="kwd"/>
            <w:rFonts w:eastAsiaTheme="majorEastAsia"/>
          </w:rPr>
          <w:t>true</w:t>
        </w:r>
        <w:r>
          <w:rPr>
            <w:rStyle w:val="pun"/>
            <w:rFonts w:eastAsiaTheme="majorEastAsia"/>
          </w:rPr>
          <w:t>,</w:t>
        </w:r>
        <w:r>
          <w:rPr>
            <w:rStyle w:val="str"/>
          </w:rPr>
          <w:t>"Number of topics, default 50"</w:t>
        </w:r>
        <w:r>
          <w:rPr>
            <w:rStyle w:val="pun"/>
            <w:rFonts w:eastAsiaTheme="majorEastAsia"/>
          </w:rPr>
          <w:t>);</w:t>
        </w:r>
      </w:ins>
    </w:p>
    <w:p w:rsidR="005F4E07" w:rsidRDefault="005F4E07" w:rsidP="005F4E07">
      <w:pPr>
        <w:pStyle w:val="PrformatHTML"/>
        <w:rPr>
          <w:ins w:id="1089" w:author="Unknown"/>
          <w:rStyle w:val="pln"/>
        </w:rPr>
      </w:pPr>
      <w:ins w:id="1090"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"nMsgs"</w:t>
        </w:r>
        <w:r>
          <w:rPr>
            <w:rStyle w:val="pun"/>
            <w:rFonts w:eastAsiaTheme="majorEastAsia"/>
          </w:rPr>
          <w:t>,</w:t>
        </w:r>
        <w:r>
          <w:rPr>
            <w:rStyle w:val="kwd"/>
            <w:rFonts w:eastAsiaTheme="majorEastAsia"/>
          </w:rPr>
          <w:t>true</w:t>
        </w:r>
        <w:r>
          <w:rPr>
            <w:rStyle w:val="pun"/>
            <w:rFonts w:eastAsiaTheme="majorEastAsia"/>
          </w:rPr>
          <w:t>,</w:t>
        </w:r>
        <w:r>
          <w:rPr>
            <w:rStyle w:val="str"/>
          </w:rPr>
          <w:t>"Number of messages, default 1000"</w:t>
        </w:r>
        <w:r>
          <w:rPr>
            <w:rStyle w:val="pun"/>
            <w:rFonts w:eastAsiaTheme="majorEastAsia"/>
          </w:rPr>
          <w:t>);</w:t>
        </w:r>
      </w:ins>
    </w:p>
    <w:p w:rsidR="005F4E07" w:rsidRDefault="005F4E07" w:rsidP="005F4E07">
      <w:pPr>
        <w:pStyle w:val="PrformatHTML"/>
        <w:rPr>
          <w:ins w:id="1091" w:author="Unknown"/>
          <w:rStyle w:val="pln"/>
        </w:rPr>
      </w:pPr>
      <w:ins w:id="1092"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"nRegions"</w:t>
        </w:r>
        <w:r>
          <w:rPr>
            <w:rStyle w:val="pun"/>
            <w:rFonts w:eastAsiaTheme="majorEastAsia"/>
          </w:rPr>
          <w:t>,</w:t>
        </w:r>
        <w:r>
          <w:rPr>
            <w:rStyle w:val="kwd"/>
            <w:rFonts w:eastAsiaTheme="majorEastAsia"/>
          </w:rPr>
          <w:t>true</w:t>
        </w:r>
        <w:r>
          <w:rPr>
            <w:rStyle w:val="pun"/>
            <w:rFonts w:eastAsiaTheme="majorEastAsia"/>
          </w:rPr>
          <w:t>,</w:t>
        </w:r>
        <w:r>
          <w:rPr>
            <w:rStyle w:val="str"/>
          </w:rPr>
          <w:t>"Number of regsions, default 1"</w:t>
        </w:r>
        <w:r>
          <w:rPr>
            <w:rStyle w:val="pun"/>
            <w:rFonts w:eastAsiaTheme="majorEastAsia"/>
          </w:rPr>
          <w:t>);</w:t>
        </w:r>
      </w:ins>
    </w:p>
    <w:p w:rsidR="005F4E07" w:rsidRDefault="005F4E07" w:rsidP="005F4E07">
      <w:pPr>
        <w:pStyle w:val="PrformatHTML"/>
        <w:rPr>
          <w:ins w:id="1093" w:author="Unknown"/>
          <w:rStyle w:val="pln"/>
        </w:rPr>
      </w:pPr>
      <w:ins w:id="1094"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"startTopicLabel"</w:t>
        </w:r>
        <w:r>
          <w:rPr>
            <w:rStyle w:val="pun"/>
            <w:rFonts w:eastAsiaTheme="majorEastAsia"/>
          </w:rPr>
          <w:t>,</w:t>
        </w:r>
        <w:r>
          <w:rPr>
            <w:rStyle w:val="kwd"/>
            <w:rFonts w:eastAsiaTheme="majorEastAsia"/>
          </w:rPr>
          <w:t>true</w:t>
        </w:r>
        <w:r>
          <w:rPr>
            <w:rStyle w:val="pun"/>
            <w:rFonts w:eastAsiaTheme="majorEastAsia"/>
          </w:rPr>
          <w:t>,</w:t>
        </w:r>
        <w:r>
          <w:rPr>
            <w:rStyle w:val="str"/>
          </w:rPr>
          <w:t>"Prefix of topic labels. Must be numeric. Default 0"</w:t>
        </w:r>
        <w:r>
          <w:rPr>
            <w:rStyle w:val="pun"/>
            <w:rFonts w:eastAsiaTheme="majorEastAsia"/>
          </w:rPr>
          <w:t>);</w:t>
        </w:r>
      </w:ins>
    </w:p>
    <w:p w:rsidR="005F4E07" w:rsidRDefault="005F4E07" w:rsidP="005F4E07">
      <w:pPr>
        <w:pStyle w:val="PrformatHTML"/>
        <w:rPr>
          <w:ins w:id="1095" w:author="Unknown"/>
          <w:rStyle w:val="pln"/>
        </w:rPr>
      </w:pPr>
      <w:ins w:id="1096"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"partitionIndex"</w:t>
        </w:r>
        <w:r>
          <w:rPr>
            <w:rStyle w:val="pun"/>
            <w:rFonts w:eastAsiaTheme="majorEastAsia"/>
          </w:rPr>
          <w:t>,</w:t>
        </w:r>
        <w:r>
          <w:rPr>
            <w:rStyle w:val="kwd"/>
            <w:rFonts w:eastAsiaTheme="majorEastAsia"/>
          </w:rPr>
          <w:t>true</w:t>
        </w:r>
        <w:r>
          <w:rPr>
            <w:rStyle w:val="pun"/>
            <w:rFonts w:eastAsiaTheme="majorEastAsia"/>
          </w:rPr>
          <w:t>,</w:t>
        </w:r>
        <w:r>
          <w:rPr>
            <w:rStyle w:val="str"/>
          </w:rPr>
          <w:t>"If partitioning, the partition index for this client"</w:t>
        </w:r>
        <w:r>
          <w:rPr>
            <w:rStyle w:val="pun"/>
            <w:rFonts w:eastAsiaTheme="majorEastAsia"/>
          </w:rPr>
          <w:t>);</w:t>
        </w:r>
      </w:ins>
    </w:p>
    <w:p w:rsidR="005F4E07" w:rsidRDefault="005F4E07" w:rsidP="005F4E07">
      <w:pPr>
        <w:pStyle w:val="PrformatHTML"/>
        <w:rPr>
          <w:ins w:id="1097" w:author="Unknown"/>
          <w:rStyle w:val="pln"/>
        </w:rPr>
      </w:pPr>
      <w:ins w:id="1098"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"nPartitions"</w:t>
        </w:r>
        <w:r>
          <w:rPr>
            <w:rStyle w:val="pun"/>
            <w:rFonts w:eastAsiaTheme="majorEastAsia"/>
          </w:rPr>
          <w:t>,</w:t>
        </w:r>
        <w:r>
          <w:rPr>
            <w:rStyle w:val="kwd"/>
            <w:rFonts w:eastAsiaTheme="majorEastAsia"/>
          </w:rPr>
          <w:t>true</w:t>
        </w:r>
        <w:r>
          <w:rPr>
            <w:rStyle w:val="pun"/>
            <w:rFonts w:eastAsiaTheme="majorEastAsia"/>
          </w:rPr>
          <w:t>,</w:t>
        </w:r>
        <w:r>
          <w:rPr>
            <w:rStyle w:val="str"/>
          </w:rPr>
          <w:t>"Number of partitions, default 1"</w:t>
        </w:r>
        <w:r>
          <w:rPr>
            <w:rStyle w:val="pun"/>
            <w:rFonts w:eastAsiaTheme="majorEastAsia"/>
          </w:rPr>
          <w:t>);</w:t>
        </w:r>
      </w:ins>
    </w:p>
    <w:p w:rsidR="005F4E07" w:rsidRDefault="005F4E07" w:rsidP="005F4E07">
      <w:pPr>
        <w:pStyle w:val="PrformatHTML"/>
        <w:rPr>
          <w:ins w:id="1099" w:author="Unknown"/>
          <w:rStyle w:val="pln"/>
        </w:rPr>
      </w:pPr>
      <w:ins w:id="1100"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"replicaIndex"</w:t>
        </w:r>
        <w:r>
          <w:rPr>
            <w:rStyle w:val="pun"/>
            <w:rFonts w:eastAsiaTheme="majorEastAsia"/>
          </w:rPr>
          <w:t>,</w:t>
        </w:r>
        <w:r>
          <w:rPr>
            <w:rStyle w:val="kwd"/>
            <w:rFonts w:eastAsiaTheme="majorEastAsia"/>
          </w:rPr>
          <w:t>true</w:t>
        </w:r>
        <w:r>
          <w:rPr>
            <w:rStyle w:val="pun"/>
            <w:rFonts w:eastAsiaTheme="majorEastAsia"/>
          </w:rPr>
          <w:t>,</w:t>
        </w:r>
        <w:r>
          <w:rPr>
            <w:rStyle w:val="str"/>
          </w:rPr>
          <w:t>"default 0"</w:t>
        </w:r>
        <w:r>
          <w:rPr>
            <w:rStyle w:val="pun"/>
            <w:rFonts w:eastAsiaTheme="majorEastAsia"/>
          </w:rPr>
          <w:t>);</w:t>
        </w:r>
      </w:ins>
    </w:p>
    <w:p w:rsidR="005F4E07" w:rsidRDefault="005F4E07" w:rsidP="005F4E07">
      <w:pPr>
        <w:pStyle w:val="PrformatHTML"/>
        <w:rPr>
          <w:ins w:id="1101" w:author="Unknown"/>
          <w:rStyle w:val="pln"/>
        </w:rPr>
      </w:pPr>
      <w:ins w:id="1102"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"rate"</w:t>
        </w:r>
        <w:r>
          <w:rPr>
            <w:rStyle w:val="pun"/>
            <w:rFonts w:eastAsiaTheme="majorEastAsia"/>
          </w:rPr>
          <w:t>,</w:t>
        </w:r>
        <w:r>
          <w:rPr>
            <w:rStyle w:val="kwd"/>
            <w:rFonts w:eastAsiaTheme="majorEastAsia"/>
          </w:rPr>
          <w:t>true</w:t>
        </w:r>
        <w:r>
          <w:rPr>
            <w:rStyle w:val="pun"/>
            <w:rFonts w:eastAsiaTheme="majorEastAsia"/>
          </w:rPr>
          <w:t>,</w:t>
        </w:r>
        <w:r>
          <w:rPr>
            <w:rStyle w:val="str"/>
          </w:rPr>
          <w:t>"default 0"</w:t>
        </w:r>
        <w:r>
          <w:rPr>
            <w:rStyle w:val="pun"/>
            <w:rFonts w:eastAsiaTheme="majorEastAsia"/>
          </w:rPr>
          <w:t>);</w:t>
        </w:r>
      </w:ins>
    </w:p>
    <w:p w:rsidR="005F4E07" w:rsidRDefault="005F4E07" w:rsidP="005F4E07">
      <w:pPr>
        <w:pStyle w:val="PrformatHTML"/>
        <w:rPr>
          <w:ins w:id="1103" w:author="Unknown"/>
          <w:rStyle w:val="pln"/>
        </w:rPr>
      </w:pPr>
      <w:ins w:id="1104"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"npar"</w:t>
        </w:r>
        <w:r>
          <w:rPr>
            <w:rStyle w:val="pun"/>
            <w:rFonts w:eastAsiaTheme="majorEastAsia"/>
          </w:rPr>
          <w:t>,</w:t>
        </w:r>
        <w:r>
          <w:rPr>
            <w:rStyle w:val="kwd"/>
            <w:rFonts w:eastAsiaTheme="majorEastAsia"/>
          </w:rPr>
          <w:t>true</w:t>
        </w:r>
        <w:r>
          <w:rPr>
            <w:rStyle w:val="pun"/>
            <w:rFonts w:eastAsiaTheme="majorEastAsia"/>
          </w:rPr>
          <w:t>,</w:t>
        </w:r>
        <w:r>
          <w:rPr>
            <w:rStyle w:val="str"/>
          </w:rPr>
          <w:t>"default 100"</w:t>
        </w:r>
        <w:r>
          <w:rPr>
            <w:rStyle w:val="pun"/>
            <w:rFonts w:eastAsiaTheme="majorEastAsia"/>
          </w:rPr>
          <w:t>);</w:t>
        </w:r>
      </w:ins>
    </w:p>
    <w:p w:rsidR="005F4E07" w:rsidRDefault="005F4E07" w:rsidP="005F4E07">
      <w:pPr>
        <w:pStyle w:val="PrformatHTML"/>
        <w:rPr>
          <w:ins w:id="1105" w:author="Unknown"/>
          <w:rStyle w:val="pln"/>
        </w:rPr>
      </w:pPr>
      <w:ins w:id="1106"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"msgSize"</w:t>
        </w:r>
        <w:r>
          <w:rPr>
            <w:rStyle w:val="pun"/>
            <w:rFonts w:eastAsiaTheme="majorEastAsia"/>
          </w:rPr>
          <w:t>,</w:t>
        </w:r>
        <w:r>
          <w:rPr>
            <w:rStyle w:val="kwd"/>
            <w:rFonts w:eastAsiaTheme="majorEastAsia"/>
          </w:rPr>
          <w:t>true</w:t>
        </w:r>
        <w:r>
          <w:rPr>
            <w:rStyle w:val="pun"/>
            <w:rFonts w:eastAsiaTheme="majorEastAsia"/>
          </w:rPr>
          <w:t>,</w:t>
        </w:r>
        <w:r>
          <w:rPr>
            <w:rStyle w:val="str"/>
          </w:rPr>
          <w:t>"Size of messages, default 1024"</w:t>
        </w:r>
        <w:r>
          <w:rPr>
            <w:rStyle w:val="pun"/>
            <w:rFonts w:eastAsiaTheme="majorEastAsia"/>
          </w:rPr>
          <w:t>);</w:t>
        </w:r>
      </w:ins>
    </w:p>
    <w:p w:rsidR="005F4E07" w:rsidRDefault="005F4E07" w:rsidP="005F4E07">
      <w:pPr>
        <w:pStyle w:val="PrformatHTML"/>
        <w:rPr>
          <w:ins w:id="1107" w:author="Unknown"/>
          <w:rStyle w:val="pln"/>
        </w:rPr>
      </w:pPr>
      <w:ins w:id="1108"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"nwarmups"</w:t>
        </w:r>
        <w:r>
          <w:rPr>
            <w:rStyle w:val="pun"/>
            <w:rFonts w:eastAsiaTheme="majorEastAsia"/>
          </w:rPr>
          <w:t>,</w:t>
        </w:r>
        <w:r>
          <w:rPr>
            <w:rStyle w:val="kwd"/>
            <w:rFonts w:eastAsiaTheme="majorEastAsia"/>
          </w:rPr>
          <w:t>true</w:t>
        </w:r>
        <w:r>
          <w:rPr>
            <w:rStyle w:val="pun"/>
            <w:rFonts w:eastAsiaTheme="majorEastAsia"/>
          </w:rPr>
          <w:t>,</w:t>
        </w:r>
        <w:r>
          <w:rPr>
            <w:rStyle w:val="str"/>
          </w:rPr>
          <w:t>"Number of warmup messages, default 1000"</w:t>
        </w:r>
        <w:r>
          <w:rPr>
            <w:rStyle w:val="pun"/>
            <w:rFonts w:eastAsiaTheme="majorEastAsia"/>
          </w:rPr>
          <w:t>);</w:t>
        </w:r>
      </w:ins>
    </w:p>
    <w:p w:rsidR="005F4E07" w:rsidRDefault="005F4E07" w:rsidP="005F4E07">
      <w:pPr>
        <w:pStyle w:val="PrformatHTML"/>
        <w:rPr>
          <w:ins w:id="1109" w:author="Unknown"/>
          <w:rStyle w:val="pln"/>
        </w:rPr>
      </w:pPr>
      <w:ins w:id="1110" w:author="Unknown">
        <w:r>
          <w:rPr>
            <w:rStyle w:val="pln"/>
          </w:rPr>
          <w:t xml:space="preserve">  options</w:t>
        </w:r>
        <w:r>
          <w:rPr>
            <w:rStyle w:val="pun"/>
            <w:rFonts w:eastAsiaTheme="majorEastAsia"/>
          </w:rPr>
          <w:t>.</w:t>
        </w:r>
        <w:r>
          <w:rPr>
            <w:rStyle w:val="pln"/>
          </w:rPr>
          <w:t>addOption</w:t>
        </w:r>
        <w:r>
          <w:rPr>
            <w:rStyle w:val="pun"/>
            <w:rFonts w:eastAsiaTheme="majorEastAsia"/>
          </w:rPr>
          <w:t>(</w:t>
        </w:r>
        <w:r>
          <w:rPr>
            <w:rStyle w:val="str"/>
          </w:rPr>
          <w:t>"defaultHub"</w:t>
        </w:r>
        <w:r>
          <w:rPr>
            <w:rStyle w:val="pun"/>
            <w:rFonts w:eastAsiaTheme="majorEastAsia"/>
          </w:rPr>
          <w:t>,</w:t>
        </w:r>
        <w:r>
          <w:rPr>
            <w:rStyle w:val="kwd"/>
            <w:rFonts w:eastAsiaTheme="majorEastAsia"/>
          </w:rPr>
          <w:t>true</w:t>
        </w:r>
        <w:r>
          <w:rPr>
            <w:rStyle w:val="pun"/>
            <w:rFonts w:eastAsiaTheme="majorEastAsia"/>
          </w:rPr>
          <w:t>,</w:t>
        </w:r>
        <w:r>
          <w:rPr>
            <w:rStyle w:val="str"/>
          </w:rPr>
          <w:t>"Default hedwig hub to connect to, default localhost:4080"</w:t>
        </w:r>
        <w:r>
          <w:rPr>
            <w:rStyle w:val="pun"/>
            <w:rFonts w:eastAsiaTheme="majorEastAsia"/>
          </w:rPr>
          <w:t>);</w:t>
        </w:r>
      </w:ins>
    </w:p>
    <w:p w:rsidR="005F4E07" w:rsidRDefault="005F4E07" w:rsidP="005F4E07">
      <w:pPr>
        <w:pStyle w:val="PrformatHTML"/>
        <w:rPr>
          <w:ins w:id="1111" w:author="Unknown"/>
          <w:rStyle w:val="pln"/>
        </w:rPr>
      </w:pPr>
      <w:ins w:id="1112" w:author="Unknown">
        <w:r>
          <w:rPr>
            <w:rStyle w:val="pln"/>
          </w:rPr>
          <w:t xml:space="preserve">  </w:t>
        </w:r>
        <w:r>
          <w:rPr>
            <w:rStyle w:val="typ"/>
          </w:rPr>
          <w:t>CommandLineParser</w:t>
        </w:r>
        <w:r>
          <w:rPr>
            <w:rStyle w:val="pln"/>
          </w:rPr>
          <w:t xml:space="preserve"> parser</w:t>
        </w:r>
        <w:r>
          <w:rPr>
            <w:rStyle w:val="pun"/>
            <w:rFonts w:eastAsiaTheme="majorEastAsia"/>
          </w:rPr>
          <w:t>=</w:t>
        </w:r>
        <w:r>
          <w:rPr>
            <w:rStyle w:val="kwd"/>
            <w:rFonts w:eastAsiaTheme="majorEastAsia"/>
          </w:rPr>
          <w:t>new</w:t>
        </w:r>
        <w:r>
          <w:rPr>
            <w:rStyle w:val="pln"/>
          </w:rPr>
          <w:t xml:space="preserve"> </w:t>
        </w:r>
        <w:r>
          <w:rPr>
            <w:rStyle w:val="typ"/>
          </w:rPr>
          <w:t>PosixParser</w:t>
        </w:r>
        <w:r>
          <w:rPr>
            <w:rStyle w:val="pun"/>
            <w:rFonts w:eastAsiaTheme="majorEastAsia"/>
          </w:rPr>
          <w:t>();</w:t>
        </w:r>
      </w:ins>
    </w:p>
    <w:p w:rsidR="005F4E07" w:rsidRDefault="005F4E07" w:rsidP="005F4E07">
      <w:pPr>
        <w:pStyle w:val="PrformatHTML"/>
        <w:rPr>
          <w:ins w:id="1113" w:author="Unknown"/>
          <w:rStyle w:val="pln"/>
        </w:rPr>
      </w:pPr>
      <w:ins w:id="1114" w:author="Unknown">
        <w:r>
          <w:rPr>
            <w:rStyle w:val="pln"/>
          </w:rPr>
          <w:t xml:space="preserve">  </w:t>
        </w:r>
        <w:r>
          <w:rPr>
            <w:rStyle w:val="kwd"/>
            <w:rFonts w:eastAsiaTheme="majorEastAsia"/>
          </w:rPr>
          <w:t>final</w:t>
        </w:r>
        <w:r>
          <w:rPr>
            <w:rStyle w:val="pln"/>
          </w:rPr>
          <w:t xml:space="preserve"> </w:t>
        </w:r>
        <w:r>
          <w:rPr>
            <w:rStyle w:val="typ"/>
          </w:rPr>
          <w:t>CommandLine</w:t>
        </w:r>
        <w:r>
          <w:rPr>
            <w:rStyle w:val="pln"/>
          </w:rPr>
          <w:t xml:space="preserve"> cmd</w:t>
        </w:r>
        <w:r>
          <w:rPr>
            <w:rStyle w:val="pun"/>
            <w:rFonts w:eastAsiaTheme="majorEastAsia"/>
          </w:rPr>
          <w:t>=</w:t>
        </w:r>
        <w:r>
          <w:rPr>
            <w:rStyle w:val="pln"/>
          </w:rPr>
          <w:t>parser</w:t>
        </w:r>
        <w:r>
          <w:rPr>
            <w:rStyle w:val="pun"/>
            <w:rFonts w:eastAsiaTheme="majorEastAsia"/>
          </w:rPr>
          <w:t>.</w:t>
        </w:r>
        <w:r>
          <w:rPr>
            <w:rStyle w:val="pln"/>
          </w:rPr>
          <w:t>parse</w:t>
        </w:r>
        <w:r>
          <w:rPr>
            <w:rStyle w:val="pun"/>
            <w:rFonts w:eastAsiaTheme="majorEastAsia"/>
          </w:rPr>
          <w:t>(</w:t>
        </w:r>
        <w:r>
          <w:rPr>
            <w:rStyle w:val="pln"/>
          </w:rPr>
          <w:t>options</w:t>
        </w:r>
        <w:r>
          <w:rPr>
            <w:rStyle w:val="pun"/>
            <w:rFonts w:eastAsiaTheme="majorEastAsia"/>
          </w:rPr>
          <w:t>,</w:t>
        </w:r>
        <w:r>
          <w:rPr>
            <w:rStyle w:val="pln"/>
          </w:rPr>
          <w:t>args</w:t>
        </w:r>
        <w:r>
          <w:rPr>
            <w:rStyle w:val="pun"/>
            <w:rFonts w:eastAsiaTheme="majorEastAsia"/>
          </w:rPr>
          <w:t>);</w:t>
        </w:r>
      </w:ins>
    </w:p>
    <w:p w:rsidR="005F4E07" w:rsidRDefault="005F4E07" w:rsidP="005F4E07">
      <w:pPr>
        <w:pStyle w:val="PrformatHTML"/>
        <w:rPr>
          <w:ins w:id="1115" w:author="Unknown"/>
          <w:rStyle w:val="pln"/>
        </w:rPr>
      </w:pPr>
      <w:ins w:id="1116" w:author="Unknown">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cmd</w:t>
        </w:r>
        <w:r>
          <w:rPr>
            <w:rStyle w:val="pun"/>
            <w:rFonts w:eastAsiaTheme="majorEastAsia"/>
          </w:rPr>
          <w:t>.</w:t>
        </w:r>
        <w:r>
          <w:rPr>
            <w:rStyle w:val="pln"/>
          </w:rPr>
          <w:t>hasOption</w:t>
        </w:r>
        <w:r>
          <w:rPr>
            <w:rStyle w:val="pun"/>
            <w:rFonts w:eastAsiaTheme="majorEastAsia"/>
          </w:rPr>
          <w:t>(</w:t>
        </w:r>
        <w:r>
          <w:rPr>
            <w:rStyle w:val="str"/>
          </w:rPr>
          <w:t>"help"</w:t>
        </w:r>
        <w:r>
          <w:rPr>
            <w:rStyle w:val="pun"/>
            <w:rFonts w:eastAsiaTheme="majorEastAsia"/>
          </w:rPr>
          <w:t>))</w:t>
        </w:r>
        <w:r>
          <w:rPr>
            <w:rStyle w:val="pln"/>
          </w:rPr>
          <w:t xml:space="preserve"> </w:t>
        </w:r>
        <w:r>
          <w:rPr>
            <w:rStyle w:val="pun"/>
            <w:rFonts w:eastAsiaTheme="majorEastAsia"/>
          </w:rPr>
          <w:t>{</w:t>
        </w:r>
      </w:ins>
    </w:p>
    <w:p w:rsidR="005F4E07" w:rsidRDefault="005F4E07" w:rsidP="005F4E07">
      <w:pPr>
        <w:pStyle w:val="PrformatHTML"/>
        <w:rPr>
          <w:ins w:id="1117" w:author="Unknown"/>
          <w:rStyle w:val="pln"/>
        </w:rPr>
      </w:pPr>
      <w:ins w:id="1118" w:author="Unknown">
        <w:r>
          <w:rPr>
            <w:rStyle w:val="pln"/>
          </w:rPr>
          <w:t xml:space="preserve">    </w:t>
        </w:r>
        <w:r>
          <w:rPr>
            <w:rStyle w:val="typ"/>
          </w:rPr>
          <w:t>HelpFormatter</w:t>
        </w:r>
        <w:r>
          <w:rPr>
            <w:rStyle w:val="pln"/>
          </w:rPr>
          <w:t xml:space="preserve"> formatter</w:t>
        </w:r>
        <w:r>
          <w:rPr>
            <w:rStyle w:val="pun"/>
            <w:rFonts w:eastAsiaTheme="majorEastAsia"/>
          </w:rPr>
          <w:t>=</w:t>
        </w:r>
        <w:r>
          <w:rPr>
            <w:rStyle w:val="kwd"/>
            <w:rFonts w:eastAsiaTheme="majorEastAsia"/>
          </w:rPr>
          <w:t>new</w:t>
        </w:r>
        <w:r>
          <w:rPr>
            <w:rStyle w:val="pln"/>
          </w:rPr>
          <w:t xml:space="preserve"> </w:t>
        </w:r>
        <w:r>
          <w:rPr>
            <w:rStyle w:val="typ"/>
          </w:rPr>
          <w:t>HelpFormatter</w:t>
        </w:r>
        <w:r>
          <w:rPr>
            <w:rStyle w:val="pun"/>
            <w:rFonts w:eastAsiaTheme="majorEastAsia"/>
          </w:rPr>
          <w:t>();</w:t>
        </w:r>
      </w:ins>
    </w:p>
    <w:p w:rsidR="005F4E07" w:rsidRDefault="005F4E07" w:rsidP="005F4E07">
      <w:pPr>
        <w:pStyle w:val="PrformatHTML"/>
        <w:rPr>
          <w:ins w:id="1119" w:author="Unknown"/>
          <w:rStyle w:val="pln"/>
        </w:rPr>
      </w:pPr>
      <w:ins w:id="1120" w:author="Unknown">
        <w:r>
          <w:rPr>
            <w:rStyle w:val="pln"/>
          </w:rPr>
          <w:t xml:space="preserve">    formatter</w:t>
        </w:r>
        <w:r>
          <w:rPr>
            <w:rStyle w:val="pun"/>
            <w:rFonts w:eastAsiaTheme="majorEastAsia"/>
          </w:rPr>
          <w:t>.</w:t>
        </w:r>
        <w:r>
          <w:rPr>
            <w:rStyle w:val="pln"/>
          </w:rPr>
          <w:t>printHelp</w:t>
        </w:r>
        <w:r>
          <w:rPr>
            <w:rStyle w:val="pun"/>
            <w:rFonts w:eastAsiaTheme="majorEastAsia"/>
          </w:rPr>
          <w:t>(</w:t>
        </w:r>
        <w:r>
          <w:rPr>
            <w:rStyle w:val="str"/>
          </w:rPr>
          <w:t>"HedwigBenchmark &lt;options&gt;"</w:t>
        </w:r>
        <w:r>
          <w:rPr>
            <w:rStyle w:val="pun"/>
            <w:rFonts w:eastAsiaTheme="majorEastAsia"/>
          </w:rPr>
          <w:t>,</w:t>
        </w:r>
        <w:r>
          <w:rPr>
            <w:rStyle w:val="pln"/>
          </w:rPr>
          <w:t>options</w:t>
        </w:r>
        <w:r>
          <w:rPr>
            <w:rStyle w:val="pun"/>
            <w:rFonts w:eastAsiaTheme="majorEastAsia"/>
          </w:rPr>
          <w:t>);</w:t>
        </w:r>
      </w:ins>
    </w:p>
    <w:p w:rsidR="005F4E07" w:rsidRDefault="005F4E07" w:rsidP="005F4E07">
      <w:pPr>
        <w:pStyle w:val="PrformatHTML"/>
        <w:rPr>
          <w:ins w:id="1121" w:author="Unknown"/>
          <w:rStyle w:val="pln"/>
        </w:rPr>
      </w:pPr>
      <w:ins w:id="1122" w:author="Unknown">
        <w:r>
          <w:rPr>
            <w:rStyle w:val="pln"/>
          </w:rPr>
          <w:t xml:space="preserve">    </w:t>
        </w:r>
        <w:r>
          <w:rPr>
            <w:rStyle w:val="typ"/>
          </w:rPr>
          <w:t>System</w:t>
        </w:r>
        <w:r>
          <w:rPr>
            <w:rStyle w:val="pun"/>
            <w:rFonts w:eastAsiaTheme="majorEastAsia"/>
          </w:rPr>
          <w:t>.</w:t>
        </w:r>
        <w:r>
          <w:rPr>
            <w:rStyle w:val="kwd"/>
            <w:rFonts w:eastAsiaTheme="majorEastAsia"/>
          </w:rPr>
          <w:t>exit</w:t>
        </w:r>
        <w:r>
          <w:rPr>
            <w:rStyle w:val="pun"/>
            <w:rFonts w:eastAsiaTheme="majorEastAsia"/>
          </w:rPr>
          <w:t>(-</w:t>
        </w:r>
        <w:r>
          <w:rPr>
            <w:rStyle w:val="lit"/>
          </w:rPr>
          <w:t>1</w:t>
        </w:r>
        <w:r>
          <w:rPr>
            <w:rStyle w:val="pun"/>
            <w:rFonts w:eastAsiaTheme="majorEastAsia"/>
          </w:rPr>
          <w:t>);</w:t>
        </w:r>
      </w:ins>
    </w:p>
    <w:p w:rsidR="005F4E07" w:rsidRDefault="005F4E07" w:rsidP="005F4E07">
      <w:pPr>
        <w:pStyle w:val="PrformatHTML"/>
        <w:rPr>
          <w:ins w:id="1123" w:author="Unknown"/>
          <w:rStyle w:val="pln"/>
        </w:rPr>
      </w:pPr>
      <w:ins w:id="1124" w:author="Unknown">
        <w:r>
          <w:rPr>
            <w:rStyle w:val="pln"/>
          </w:rPr>
          <w:t xml:space="preserve">  </w:t>
        </w:r>
        <w:r>
          <w:rPr>
            <w:rStyle w:val="pun"/>
            <w:rFonts w:eastAsiaTheme="majorEastAsia"/>
          </w:rPr>
          <w:t>}</w:t>
        </w:r>
      </w:ins>
    </w:p>
    <w:p w:rsidR="005F4E07" w:rsidRDefault="005F4E07" w:rsidP="005F4E07">
      <w:pPr>
        <w:pStyle w:val="PrformatHTML"/>
        <w:rPr>
          <w:ins w:id="1125" w:author="Unknown"/>
          <w:rStyle w:val="pln"/>
        </w:rPr>
      </w:pPr>
      <w:ins w:id="1126" w:author="Unknown">
        <w:r>
          <w:rPr>
            <w:rStyle w:val="pln"/>
          </w:rPr>
          <w:t xml:space="preserve">  </w:t>
        </w:r>
        <w:r>
          <w:rPr>
            <w:rStyle w:val="typ"/>
          </w:rPr>
          <w:t>ClientConfiguration</w:t>
        </w:r>
        <w:r>
          <w:rPr>
            <w:rStyle w:val="pln"/>
          </w:rPr>
          <w:t xml:space="preserve"> cfg</w:t>
        </w:r>
        <w:r>
          <w:rPr>
            <w:rStyle w:val="pun"/>
            <w:rFonts w:eastAsiaTheme="majorEastAsia"/>
          </w:rPr>
          <w:t>=</w:t>
        </w:r>
        <w:r>
          <w:rPr>
            <w:rStyle w:val="kwd"/>
            <w:rFonts w:eastAsiaTheme="majorEastAsia"/>
          </w:rPr>
          <w:t>new</w:t>
        </w:r>
        <w:r>
          <w:rPr>
            <w:rStyle w:val="pln"/>
          </w:rPr>
          <w:t xml:space="preserve"> </w:t>
        </w:r>
        <w:r>
          <w:rPr>
            <w:rStyle w:val="typ"/>
          </w:rPr>
          <w:t>ClientConfiguration</w:t>
        </w:r>
        <w:r>
          <w:rPr>
            <w:rStyle w:val="pun"/>
            <w:rFonts w:eastAsiaTheme="majorEastAsia"/>
          </w:rPr>
          <w:t>(){</w:t>
        </w:r>
      </w:ins>
    </w:p>
    <w:p w:rsidR="005F4E07" w:rsidRDefault="005F4E07" w:rsidP="005F4E07">
      <w:pPr>
        <w:pStyle w:val="PrformatHTML"/>
        <w:rPr>
          <w:ins w:id="1127" w:author="Unknown"/>
          <w:rStyle w:val="pln"/>
        </w:rPr>
      </w:pPr>
      <w:ins w:id="1128" w:author="Unknown">
        <w:r>
          <w:rPr>
            <w:rStyle w:val="pln"/>
          </w:rPr>
          <w:t xml:space="preserve">    </w:t>
        </w:r>
        <w:r>
          <w:rPr>
            <w:rStyle w:val="kwd"/>
            <w:rFonts w:eastAsiaTheme="majorEastAsia"/>
          </w:rPr>
          <w:t>public</w:t>
        </w:r>
        <w:r>
          <w:rPr>
            <w:rStyle w:val="pln"/>
          </w:rPr>
          <w:t xml:space="preserve"> </w:t>
        </w:r>
        <w:r>
          <w:rPr>
            <w:rStyle w:val="typ"/>
          </w:rPr>
          <w:t>HedwigSocketAddress</w:t>
        </w:r>
        <w:r>
          <w:rPr>
            <w:rStyle w:val="pln"/>
          </w:rPr>
          <w:t xml:space="preserve"> getDefaultServerHedwigSocketAddress</w:t>
        </w:r>
        <w:r>
          <w:rPr>
            <w:rStyle w:val="pun"/>
            <w:rFonts w:eastAsiaTheme="majorEastAsia"/>
          </w:rPr>
          <w:t>(){</w:t>
        </w:r>
      </w:ins>
    </w:p>
    <w:p w:rsidR="005F4E07" w:rsidRDefault="005F4E07" w:rsidP="005F4E07">
      <w:pPr>
        <w:pStyle w:val="PrformatHTML"/>
        <w:rPr>
          <w:ins w:id="1129" w:author="Unknown"/>
          <w:rStyle w:val="pln"/>
        </w:rPr>
      </w:pPr>
      <w:ins w:id="1130" w:author="Unknown">
        <w:r>
          <w:rPr>
            <w:rStyle w:val="pln"/>
          </w:rPr>
          <w:t xml:space="preserve">      </w:t>
        </w:r>
        <w:r>
          <w:rPr>
            <w:rStyle w:val="kwd"/>
            <w:rFonts w:eastAsiaTheme="majorEastAsia"/>
          </w:rPr>
          <w:t>return</w:t>
        </w:r>
        <w:r>
          <w:rPr>
            <w:rStyle w:val="pln"/>
          </w:rPr>
          <w:t xml:space="preserve"> </w:t>
        </w:r>
        <w:r>
          <w:rPr>
            <w:rStyle w:val="kwd"/>
            <w:rFonts w:eastAsiaTheme="majorEastAsia"/>
          </w:rPr>
          <w:t>new</w:t>
        </w:r>
        <w:r>
          <w:rPr>
            <w:rStyle w:val="pln"/>
          </w:rPr>
          <w:t xml:space="preserve"> </w:t>
        </w:r>
        <w:r>
          <w:rPr>
            <w:rStyle w:val="typ"/>
          </w:rPr>
          <w:t>HedwigSocketAddress</w:t>
        </w:r>
        <w:r>
          <w:rPr>
            <w:rStyle w:val="pun"/>
            <w:rFonts w:eastAsiaTheme="majorEastAsia"/>
          </w:rPr>
          <w:t>(</w:t>
        </w:r>
        <w:r>
          <w:rPr>
            <w:rStyle w:val="pln"/>
          </w:rPr>
          <w:t>cmd</w:t>
        </w:r>
        <w:r>
          <w:rPr>
            <w:rStyle w:val="pun"/>
            <w:rFonts w:eastAsiaTheme="majorEastAsia"/>
          </w:rPr>
          <w:t>.</w:t>
        </w:r>
        <w:r>
          <w:rPr>
            <w:rStyle w:val="pln"/>
          </w:rPr>
          <w:t>getOptionValue</w:t>
        </w:r>
        <w:r>
          <w:rPr>
            <w:rStyle w:val="pun"/>
            <w:rFonts w:eastAsiaTheme="majorEastAsia"/>
          </w:rPr>
          <w:t>(</w:t>
        </w:r>
        <w:r>
          <w:rPr>
            <w:rStyle w:val="str"/>
          </w:rPr>
          <w:t>"defaultHub"</w:t>
        </w:r>
        <w:r>
          <w:rPr>
            <w:rStyle w:val="pun"/>
            <w:rFonts w:eastAsiaTheme="majorEastAsia"/>
          </w:rPr>
          <w:t>,</w:t>
        </w:r>
        <w:r>
          <w:rPr>
            <w:rStyle w:val="str"/>
          </w:rPr>
          <w:t>"localhost:4080"</w:t>
        </w:r>
        <w:r>
          <w:rPr>
            <w:rStyle w:val="pun"/>
            <w:rFonts w:eastAsiaTheme="majorEastAsia"/>
          </w:rPr>
          <w:t>));</w:t>
        </w:r>
      </w:ins>
    </w:p>
    <w:p w:rsidR="005F4E07" w:rsidRDefault="005F4E07" w:rsidP="005F4E07">
      <w:pPr>
        <w:pStyle w:val="PrformatHTML"/>
        <w:rPr>
          <w:ins w:id="1131" w:author="Unknown"/>
          <w:rStyle w:val="pln"/>
        </w:rPr>
      </w:pPr>
      <w:ins w:id="1132" w:author="Unknown">
        <w:r>
          <w:rPr>
            <w:rStyle w:val="pln"/>
          </w:rPr>
          <w:t xml:space="preserve">    </w:t>
        </w:r>
        <w:r>
          <w:rPr>
            <w:rStyle w:val="pun"/>
            <w:rFonts w:eastAsiaTheme="majorEastAsia"/>
          </w:rPr>
          <w:t>}</w:t>
        </w:r>
      </w:ins>
    </w:p>
    <w:p w:rsidR="005F4E07" w:rsidRDefault="005F4E07" w:rsidP="005F4E07">
      <w:pPr>
        <w:pStyle w:val="PrformatHTML"/>
        <w:rPr>
          <w:ins w:id="1133" w:author="Unknown"/>
          <w:rStyle w:val="pln"/>
        </w:rPr>
      </w:pPr>
      <w:ins w:id="1134" w:author="Unknown">
        <w:r>
          <w:rPr>
            <w:rStyle w:val="pln"/>
          </w:rPr>
          <w:t xml:space="preserve">    </w:t>
        </w:r>
        <w:r>
          <w:rPr>
            <w:rStyle w:val="kwd"/>
            <w:rFonts w:eastAsiaTheme="majorEastAsia"/>
          </w:rPr>
          <w:t>public</w:t>
        </w:r>
        <w:r>
          <w:rPr>
            <w:rStyle w:val="pln"/>
          </w:rPr>
          <w:t xml:space="preserve"> </w:t>
        </w:r>
        <w:r>
          <w:rPr>
            <w:rStyle w:val="kwd"/>
            <w:rFonts w:eastAsiaTheme="majorEastAsia"/>
          </w:rPr>
          <w:t>boolean</w:t>
        </w:r>
        <w:r>
          <w:rPr>
            <w:rStyle w:val="pln"/>
          </w:rPr>
          <w:t xml:space="preserve"> isSSLEnabled</w:t>
        </w:r>
        <w:r>
          <w:rPr>
            <w:rStyle w:val="pun"/>
            <w:rFonts w:eastAsiaTheme="majorEastAsia"/>
          </w:rPr>
          <w:t>(){</w:t>
        </w:r>
      </w:ins>
    </w:p>
    <w:p w:rsidR="005F4E07" w:rsidRDefault="005F4E07" w:rsidP="005F4E07">
      <w:pPr>
        <w:pStyle w:val="PrformatHTML"/>
        <w:rPr>
          <w:ins w:id="1135" w:author="Unknown"/>
          <w:rStyle w:val="pln"/>
        </w:rPr>
      </w:pPr>
      <w:ins w:id="1136" w:author="Unknown">
        <w:r>
          <w:rPr>
            <w:rStyle w:val="pln"/>
          </w:rPr>
          <w:t xml:space="preserve">      </w:t>
        </w:r>
        <w:r>
          <w:rPr>
            <w:rStyle w:val="kwd"/>
            <w:rFonts w:eastAsiaTheme="majorEastAsia"/>
          </w:rPr>
          <w:t>return</w:t>
        </w:r>
        <w:r>
          <w:rPr>
            <w:rStyle w:val="pln"/>
          </w:rPr>
          <w:t xml:space="preserve"> </w:t>
        </w:r>
        <w:r>
          <w:rPr>
            <w:rStyle w:val="kwd"/>
            <w:rFonts w:eastAsiaTheme="majorEastAsia"/>
          </w:rPr>
          <w:t>false</w:t>
        </w:r>
        <w:r>
          <w:rPr>
            <w:rStyle w:val="pun"/>
            <w:rFonts w:eastAsiaTheme="majorEastAsia"/>
          </w:rPr>
          <w:t>;</w:t>
        </w:r>
      </w:ins>
    </w:p>
    <w:p w:rsidR="005F4E07" w:rsidRDefault="005F4E07" w:rsidP="005F4E07">
      <w:pPr>
        <w:pStyle w:val="PrformatHTML"/>
        <w:rPr>
          <w:ins w:id="1137" w:author="Unknown"/>
          <w:rStyle w:val="pln"/>
        </w:rPr>
      </w:pPr>
      <w:ins w:id="1138" w:author="Unknown">
        <w:r>
          <w:rPr>
            <w:rStyle w:val="pln"/>
          </w:rPr>
          <w:t xml:space="preserve">    </w:t>
        </w:r>
        <w:r>
          <w:rPr>
            <w:rStyle w:val="pun"/>
            <w:rFonts w:eastAsiaTheme="majorEastAsia"/>
          </w:rPr>
          <w:t>}</w:t>
        </w:r>
      </w:ins>
    </w:p>
    <w:p w:rsidR="005F4E07" w:rsidRDefault="005F4E07" w:rsidP="005F4E07">
      <w:pPr>
        <w:pStyle w:val="PrformatHTML"/>
        <w:rPr>
          <w:ins w:id="1139" w:author="Unknown"/>
          <w:rStyle w:val="pln"/>
        </w:rPr>
      </w:pPr>
      <w:ins w:id="1140" w:author="Unknown">
        <w:r>
          <w:rPr>
            <w:rStyle w:val="pln"/>
          </w:rPr>
          <w:t xml:space="preserve">  </w:t>
        </w:r>
        <w:r>
          <w:rPr>
            <w:rStyle w:val="pun"/>
            <w:rFonts w:eastAsiaTheme="majorEastAsia"/>
          </w:rPr>
          <w:t>}</w:t>
        </w:r>
      </w:ins>
    </w:p>
    <w:p w:rsidR="005F4E07" w:rsidRDefault="005F4E07" w:rsidP="005F4E07">
      <w:pPr>
        <w:pStyle w:val="PrformatHTML"/>
        <w:rPr>
          <w:ins w:id="1141" w:author="Unknown"/>
          <w:rStyle w:val="pln"/>
        </w:rPr>
      </w:pPr>
      <w:ins w:id="1142" w:author="Unknown">
        <w:r>
          <w:rPr>
            <w:rStyle w:val="pun"/>
            <w:rFonts w:eastAsiaTheme="majorEastAsia"/>
          </w:rPr>
          <w:t>;</w:t>
        </w:r>
      </w:ins>
    </w:p>
    <w:p w:rsidR="005F4E07" w:rsidRDefault="005F4E07" w:rsidP="005F4E07">
      <w:pPr>
        <w:pStyle w:val="PrformatHTML"/>
        <w:rPr>
          <w:ins w:id="1143" w:author="Unknown"/>
          <w:rStyle w:val="pln"/>
        </w:rPr>
      </w:pPr>
      <w:ins w:id="1144" w:author="Unknown">
        <w:r>
          <w:rPr>
            <w:rStyle w:val="pln"/>
          </w:rPr>
          <w:t xml:space="preserve">  </w:t>
        </w:r>
        <w:r>
          <w:rPr>
            <w:rStyle w:val="typ"/>
          </w:rPr>
          <w:t>InternalLoggerFactory</w:t>
        </w:r>
        <w:r>
          <w:rPr>
            <w:rStyle w:val="pun"/>
            <w:rFonts w:eastAsiaTheme="majorEastAsia"/>
          </w:rPr>
          <w:t>.</w:t>
        </w:r>
        <w:r>
          <w:rPr>
            <w:rStyle w:val="pln"/>
          </w:rPr>
          <w:t>setDefaultFactory</w:t>
        </w:r>
        <w:r>
          <w:rPr>
            <w:rStyle w:val="pun"/>
            <w:rFonts w:eastAsiaTheme="majorEastAsia"/>
          </w:rPr>
          <w:t>(</w:t>
        </w:r>
        <w:r>
          <w:rPr>
            <w:rStyle w:val="kwd"/>
            <w:rFonts w:eastAsiaTheme="majorEastAsia"/>
          </w:rPr>
          <w:t>new</w:t>
        </w:r>
        <w:r>
          <w:rPr>
            <w:rStyle w:val="pln"/>
          </w:rPr>
          <w:t xml:space="preserve"> </w:t>
        </w:r>
        <w:r>
          <w:rPr>
            <w:rStyle w:val="typ"/>
          </w:rPr>
          <w:t>Log4JLoggerFactory</w:t>
        </w:r>
        <w:r>
          <w:rPr>
            <w:rStyle w:val="pun"/>
            <w:rFonts w:eastAsiaTheme="majorEastAsia"/>
          </w:rPr>
          <w:t>());</w:t>
        </w:r>
      </w:ins>
    </w:p>
    <w:p w:rsidR="005F4E07" w:rsidRDefault="005F4E07" w:rsidP="005F4E07">
      <w:pPr>
        <w:pStyle w:val="PrformatHTML"/>
        <w:rPr>
          <w:ins w:id="1145" w:author="Unknown"/>
          <w:rStyle w:val="pln"/>
        </w:rPr>
      </w:pPr>
      <w:ins w:id="1146" w:author="Unknown">
        <w:r>
          <w:rPr>
            <w:rStyle w:val="pln"/>
          </w:rPr>
          <w:t xml:space="preserve">  </w:t>
        </w:r>
        <w:r>
          <w:rPr>
            <w:rStyle w:val="typ"/>
          </w:rPr>
          <w:t>HedwigBenchmark</w:t>
        </w:r>
        <w:r>
          <w:rPr>
            <w:rStyle w:val="pln"/>
          </w:rPr>
          <w:t xml:space="preserve"> app</w:t>
        </w:r>
        <w:r>
          <w:rPr>
            <w:rStyle w:val="pun"/>
            <w:rFonts w:eastAsiaTheme="majorEastAsia"/>
          </w:rPr>
          <w:t>=</w:t>
        </w:r>
        <w:r>
          <w:rPr>
            <w:rStyle w:val="kwd"/>
            <w:rFonts w:eastAsiaTheme="majorEastAsia"/>
          </w:rPr>
          <w:t>new</w:t>
        </w:r>
        <w:r>
          <w:rPr>
            <w:rStyle w:val="pln"/>
          </w:rPr>
          <w:t xml:space="preserve"> </w:t>
        </w:r>
        <w:r>
          <w:rPr>
            <w:rStyle w:val="typ"/>
          </w:rPr>
          <w:t>HedwigBenchmark</w:t>
        </w:r>
        <w:r>
          <w:rPr>
            <w:rStyle w:val="pun"/>
            <w:rFonts w:eastAsiaTheme="majorEastAsia"/>
          </w:rPr>
          <w:t>(</w:t>
        </w:r>
        <w:r>
          <w:rPr>
            <w:rStyle w:val="pln"/>
          </w:rPr>
          <w:t>cfg</w:t>
        </w:r>
        <w:r>
          <w:rPr>
            <w:rStyle w:val="pun"/>
            <w:rFonts w:eastAsiaTheme="majorEastAsia"/>
          </w:rPr>
          <w:t>,</w:t>
        </w:r>
        <w:r>
          <w:rPr>
            <w:rStyle w:val="pln"/>
          </w:rPr>
          <w:t>cmd</w:t>
        </w:r>
        <w:r>
          <w:rPr>
            <w:rStyle w:val="pun"/>
            <w:rFonts w:eastAsiaTheme="majorEastAsia"/>
          </w:rPr>
          <w:t>);</w:t>
        </w:r>
      </w:ins>
    </w:p>
    <w:p w:rsidR="005F4E07" w:rsidRDefault="005F4E07" w:rsidP="005F4E07">
      <w:pPr>
        <w:pStyle w:val="PrformatHTML"/>
        <w:rPr>
          <w:ins w:id="1147" w:author="Unknown"/>
          <w:rStyle w:val="pln"/>
        </w:rPr>
      </w:pPr>
      <w:ins w:id="1148" w:author="Unknown">
        <w:r>
          <w:rPr>
            <w:rStyle w:val="pln"/>
          </w:rPr>
          <w:t xml:space="preserve">  app</w:t>
        </w:r>
        <w:r>
          <w:rPr>
            <w:rStyle w:val="pun"/>
            <w:rFonts w:eastAsiaTheme="majorEastAsia"/>
          </w:rPr>
          <w:t>.</w:t>
        </w:r>
        <w:r>
          <w:rPr>
            <w:rStyle w:val="pln"/>
          </w:rPr>
          <w:t>call</w:t>
        </w:r>
        <w:r>
          <w:rPr>
            <w:rStyle w:val="pun"/>
            <w:rFonts w:eastAsiaTheme="majorEastAsia"/>
          </w:rPr>
          <w:t>();</w:t>
        </w:r>
      </w:ins>
    </w:p>
    <w:p w:rsidR="005F4E07" w:rsidRDefault="005F4E07" w:rsidP="005F4E07">
      <w:pPr>
        <w:pStyle w:val="PrformatHTML"/>
        <w:rPr>
          <w:ins w:id="1149" w:author="Unknown"/>
          <w:rStyle w:val="pln"/>
        </w:rPr>
      </w:pPr>
      <w:ins w:id="1150" w:author="Unknown">
        <w:r>
          <w:rPr>
            <w:rStyle w:val="pln"/>
          </w:rPr>
          <w:t xml:space="preserve">  </w:t>
        </w:r>
        <w:r>
          <w:rPr>
            <w:rStyle w:val="typ"/>
          </w:rPr>
          <w:t>System</w:t>
        </w:r>
        <w:r>
          <w:rPr>
            <w:rStyle w:val="pun"/>
            <w:rFonts w:eastAsiaTheme="majorEastAsia"/>
          </w:rPr>
          <w:t>.</w:t>
        </w:r>
        <w:r>
          <w:rPr>
            <w:rStyle w:val="kwd"/>
            <w:rFonts w:eastAsiaTheme="majorEastAsia"/>
          </w:rPr>
          <w:t>exit</w:t>
        </w:r>
        <w:r>
          <w:rPr>
            <w:rStyle w:val="pun"/>
            <w:rFonts w:eastAsiaTheme="majorEastAsia"/>
          </w:rPr>
          <w:t>(</w:t>
        </w:r>
        <w:r>
          <w:rPr>
            <w:rStyle w:val="lit"/>
          </w:rPr>
          <w:t>0</w:t>
        </w:r>
        <w:r>
          <w:rPr>
            <w:rStyle w:val="pun"/>
            <w:rFonts w:eastAsiaTheme="majorEastAsia"/>
          </w:rPr>
          <w:t>);</w:t>
        </w:r>
      </w:ins>
    </w:p>
    <w:p w:rsidR="005F4E07" w:rsidRDefault="005F4E07" w:rsidP="005F4E07">
      <w:pPr>
        <w:pStyle w:val="PrformatHTML"/>
        <w:rPr>
          <w:ins w:id="1151" w:author="Unknown"/>
          <w:rStyle w:val="pln"/>
        </w:rPr>
      </w:pPr>
      <w:ins w:id="1152" w:author="Unknown">
        <w:r>
          <w:rPr>
            <w:rStyle w:val="pun"/>
            <w:rFonts w:eastAsiaTheme="majorEastAsia"/>
          </w:rPr>
          <w:t>}</w:t>
        </w:r>
      </w:ins>
    </w:p>
    <w:p w:rsidR="005F4E07" w:rsidRDefault="005F4E07" w:rsidP="005F4E07">
      <w:pPr>
        <w:pStyle w:val="PrformatHTML"/>
        <w:rPr>
          <w:ins w:id="1153" w:author="Unknown"/>
        </w:rPr>
      </w:pPr>
      <w:ins w:id="1154" w:author="Unknown">
        <w:r>
          <w:rPr>
            <w:rStyle w:val="pln"/>
          </w:rPr>
          <w:t xml:space="preserve"> </w:t>
        </w:r>
      </w:ins>
    </w:p>
    <w:p w:rsidR="004D2274" w:rsidRDefault="004D2274"/>
    <w:p w:rsidR="00AE2D69" w:rsidRDefault="00AE2D69"/>
    <w:p w:rsidR="00891E4A" w:rsidRDefault="00891E4A">
      <w:r>
        <w:br w:type="page"/>
      </w:r>
    </w:p>
    <w:p w:rsidR="00AE2D69" w:rsidRDefault="00891E4A">
      <w:hyperlink r:id="rId87" w:history="1">
        <w:r w:rsidRPr="00066499">
          <w:rPr>
            <w:rStyle w:val="Lienhypertexte"/>
          </w:rPr>
          <w:t>http://stackoverflow.com/questions/11704338/java-cli-commandlineparser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6"/>
      </w:tblGrid>
      <w:tr w:rsidR="00891E4A" w:rsidTr="00891E4A">
        <w:trPr>
          <w:tblCellSpacing w:w="15" w:type="dxa"/>
        </w:trPr>
        <w:tc>
          <w:tcPr>
            <w:tcW w:w="0" w:type="auto"/>
            <w:vAlign w:val="center"/>
            <w:hideMark/>
          </w:tcPr>
          <w:p w:rsidR="00891E4A" w:rsidRDefault="00891E4A" w:rsidP="00891E4A">
            <w:pPr>
              <w:pStyle w:val="NormalWeb"/>
            </w:pPr>
            <w:r>
              <w:t>I am trying to use Java cli commanlineparser to parse the follwing arguments,</w:t>
            </w:r>
          </w:p>
          <w:p w:rsidR="00891E4A" w:rsidRDefault="00891E4A" w:rsidP="00891E4A">
            <w:pPr>
              <w:pStyle w:val="PrformatHTML"/>
            </w:pPr>
            <w:r>
              <w:rPr>
                <w:rStyle w:val="pln"/>
              </w:rPr>
              <w:t xml:space="preserve">java </w:t>
            </w:r>
            <w:r>
              <w:rPr>
                <w:rStyle w:val="pun"/>
                <w:rFonts w:eastAsiaTheme="majorEastAsia"/>
              </w:rPr>
              <w:t>-</w:t>
            </w:r>
            <w:r>
              <w:rPr>
                <w:rStyle w:val="pln"/>
              </w:rPr>
              <w:t>OC</w:t>
            </w:r>
            <w:r>
              <w:rPr>
                <w:rStyle w:val="pun"/>
                <w:rFonts w:eastAsiaTheme="majorEastAsia"/>
              </w:rPr>
              <w:t>:</w:t>
            </w:r>
            <w:r>
              <w:rPr>
                <w:rStyle w:val="pln"/>
              </w:rPr>
              <w:t xml:space="preserve">\mydirectory </w:t>
            </w:r>
            <w:r>
              <w:rPr>
                <w:rStyle w:val="pun"/>
                <w:rFonts w:eastAsiaTheme="majorEastAsia"/>
              </w:rPr>
              <w:t>-</w:t>
            </w:r>
            <w:r>
              <w:rPr>
                <w:rStyle w:val="typ"/>
              </w:rPr>
              <w:t>NMyfile</w:t>
            </w:r>
          </w:p>
          <w:p w:rsidR="00891E4A" w:rsidRDefault="00891E4A" w:rsidP="00891E4A">
            <w:pPr>
              <w:pStyle w:val="NormalWeb"/>
            </w:pPr>
            <w:r>
              <w:t>Option -O is for directory and -N is for the name of file.</w:t>
            </w:r>
          </w:p>
          <w:p w:rsidR="00891E4A" w:rsidRDefault="00891E4A" w:rsidP="00891E4A">
            <w:pPr>
              <w:pStyle w:val="NormalWeb"/>
            </w:pPr>
            <w:r>
              <w:t>I have been looking online but couldnt find a good example and this is what I am trying to do,</w:t>
            </w:r>
          </w:p>
          <w:p w:rsidR="00891E4A" w:rsidRDefault="00891E4A" w:rsidP="00891E4A">
            <w:pPr>
              <w:pStyle w:val="PrformatHTML"/>
              <w:rPr>
                <w:rStyle w:val="pln"/>
              </w:rPr>
            </w:pPr>
            <w:r>
              <w:rPr>
                <w:rStyle w:val="typ"/>
              </w:rPr>
              <w:t>Option</w:t>
            </w:r>
            <w:r>
              <w:rPr>
                <w:rStyle w:val="pln"/>
              </w:rPr>
              <w:t xml:space="preserve"> option </w:t>
            </w:r>
            <w:r>
              <w:rPr>
                <w:rStyle w:val="pun"/>
                <w:rFonts w:eastAsiaTheme="majorEastAsia"/>
              </w:rPr>
              <w:t>=</w:t>
            </w:r>
            <w:r>
              <w:rPr>
                <w:rStyle w:val="pln"/>
              </w:rPr>
              <w:t xml:space="preserve"> </w:t>
            </w:r>
            <w:r>
              <w:rPr>
                <w:rStyle w:val="kwd"/>
                <w:rFonts w:eastAsiaTheme="majorEastAsia"/>
              </w:rPr>
              <w:t>new</w:t>
            </w:r>
            <w:r>
              <w:rPr>
                <w:rStyle w:val="pln"/>
              </w:rPr>
              <w:t xml:space="preserve"> </w:t>
            </w:r>
            <w:r>
              <w:rPr>
                <w:rStyle w:val="typ"/>
              </w:rPr>
              <w:t>Option</w:t>
            </w:r>
            <w:r>
              <w:rPr>
                <w:rStyle w:val="pun"/>
                <w:rFonts w:eastAsiaTheme="majorEastAsia"/>
              </w:rPr>
              <w:t>()</w:t>
            </w:r>
          </w:p>
          <w:p w:rsidR="00891E4A" w:rsidRDefault="00891E4A" w:rsidP="00891E4A">
            <w:pPr>
              <w:pStyle w:val="PrformatHTML"/>
              <w:rPr>
                <w:rStyle w:val="pln"/>
              </w:rPr>
            </w:pPr>
            <w:r>
              <w:rPr>
                <w:rStyle w:val="pln"/>
              </w:rPr>
              <w:t>option</w:t>
            </w:r>
            <w:r>
              <w:rPr>
                <w:rStyle w:val="pun"/>
                <w:rFonts w:eastAsiaTheme="majorEastAsia"/>
              </w:rPr>
              <w:t>.</w:t>
            </w:r>
            <w:r>
              <w:rPr>
                <w:rStyle w:val="pln"/>
              </w:rPr>
              <w:t>addOpton</w:t>
            </w:r>
            <w:r>
              <w:rPr>
                <w:rStyle w:val="pun"/>
                <w:rFonts w:eastAsiaTheme="majorEastAsia"/>
              </w:rPr>
              <w:t>(</w:t>
            </w:r>
            <w:r>
              <w:rPr>
                <w:rStyle w:val="str"/>
              </w:rPr>
              <w:t>"O"</w:t>
            </w:r>
            <w:r>
              <w:rPr>
                <w:rStyle w:val="pun"/>
                <w:rFonts w:eastAsiaTheme="majorEastAsia"/>
              </w:rPr>
              <w:t>,</w:t>
            </w:r>
            <w:r>
              <w:rPr>
                <w:rStyle w:val="kwd"/>
                <w:rFonts w:eastAsiaTheme="majorEastAsia"/>
              </w:rPr>
              <w:t>true</w:t>
            </w:r>
            <w:r>
              <w:rPr>
                <w:rStyle w:val="pun"/>
                <w:rFonts w:eastAsiaTheme="majorEastAsia"/>
              </w:rPr>
              <w:t>,</w:t>
            </w:r>
            <w:r>
              <w:rPr>
                <w:rStyle w:val="pln"/>
              </w:rPr>
              <w:t xml:space="preserve"> </w:t>
            </w:r>
            <w:r>
              <w:rPr>
                <w:rStyle w:val="str"/>
              </w:rPr>
              <w:t>"</w:t>
            </w:r>
            <w:r>
              <w:rPr>
                <w:rStyle w:val="pln"/>
              </w:rPr>
              <w:t>output directory</w:t>
            </w:r>
            <w:r>
              <w:rPr>
                <w:rStyle w:val="pun"/>
                <w:rFonts w:eastAsiaTheme="majorEastAsia"/>
              </w:rPr>
              <w:t>)</w:t>
            </w:r>
          </w:p>
          <w:p w:rsidR="00891E4A" w:rsidRDefault="00891E4A" w:rsidP="00891E4A">
            <w:pPr>
              <w:pStyle w:val="PrformatHTML"/>
              <w:rPr>
                <w:rStyle w:val="pln"/>
              </w:rPr>
            </w:pPr>
            <w:r>
              <w:rPr>
                <w:rStyle w:val="pln"/>
              </w:rPr>
              <w:t>option</w:t>
            </w:r>
            <w:r>
              <w:rPr>
                <w:rStyle w:val="pun"/>
                <w:rFonts w:eastAsiaTheme="majorEastAsia"/>
              </w:rPr>
              <w:t>.</w:t>
            </w:r>
            <w:r>
              <w:rPr>
                <w:rStyle w:val="pln"/>
              </w:rPr>
              <w:t>addOpton</w:t>
            </w:r>
            <w:r>
              <w:rPr>
                <w:rStyle w:val="pun"/>
                <w:rFonts w:eastAsiaTheme="majorEastAsia"/>
              </w:rPr>
              <w:t>(</w:t>
            </w:r>
            <w:r>
              <w:rPr>
                <w:rStyle w:val="str"/>
              </w:rPr>
              <w:t>"N"</w:t>
            </w:r>
            <w:r>
              <w:rPr>
                <w:rStyle w:val="pun"/>
                <w:rFonts w:eastAsiaTheme="majorEastAsia"/>
              </w:rPr>
              <w:t>,</w:t>
            </w:r>
            <w:r>
              <w:rPr>
                <w:rStyle w:val="kwd"/>
                <w:rFonts w:eastAsiaTheme="majorEastAsia"/>
              </w:rPr>
              <w:t>true</w:t>
            </w:r>
            <w:r>
              <w:rPr>
                <w:rStyle w:val="pun"/>
                <w:rFonts w:eastAsiaTheme="majorEastAsia"/>
              </w:rPr>
              <w:t>,</w:t>
            </w:r>
            <w:r>
              <w:rPr>
                <w:rStyle w:val="pln"/>
              </w:rPr>
              <w:t xml:space="preserve"> </w:t>
            </w:r>
            <w:r>
              <w:rPr>
                <w:rStyle w:val="str"/>
              </w:rPr>
              <w:t>"</w:t>
            </w:r>
            <w:r>
              <w:rPr>
                <w:rStyle w:val="pln"/>
              </w:rPr>
              <w:t>file name</w:t>
            </w:r>
            <w:r>
              <w:rPr>
                <w:rStyle w:val="pun"/>
                <w:rFonts w:eastAsiaTheme="majorEastAsia"/>
              </w:rPr>
              <w:t>)</w:t>
            </w:r>
          </w:p>
          <w:p w:rsidR="00891E4A" w:rsidRDefault="00891E4A" w:rsidP="00891E4A">
            <w:pPr>
              <w:pStyle w:val="PrformatHTML"/>
              <w:rPr>
                <w:rStyle w:val="pln"/>
              </w:rPr>
            </w:pPr>
            <w:r>
              <w:rPr>
                <w:rStyle w:val="pun"/>
                <w:rFonts w:eastAsiaTheme="majorEastAsia"/>
              </w:rPr>
              <w:t>...</w:t>
            </w:r>
          </w:p>
          <w:p w:rsidR="00891E4A" w:rsidRDefault="00891E4A" w:rsidP="00891E4A">
            <w:pPr>
              <w:pStyle w:val="PrformatHTML"/>
              <w:rPr>
                <w:rStyle w:val="pln"/>
              </w:rPr>
            </w:pPr>
            <w:r>
              <w:rPr>
                <w:rStyle w:val="typ"/>
              </w:rPr>
              <w:t>CommandLineParser</w:t>
            </w:r>
            <w:r>
              <w:rPr>
                <w:rStyle w:val="pln"/>
              </w:rPr>
              <w:t xml:space="preserve"> parser </w:t>
            </w:r>
            <w:r>
              <w:rPr>
                <w:rStyle w:val="pun"/>
                <w:rFonts w:eastAsiaTheme="majorEastAsia"/>
              </w:rPr>
              <w:t>=</w:t>
            </w:r>
            <w:r>
              <w:rPr>
                <w:rStyle w:val="pln"/>
              </w:rPr>
              <w:t xml:space="preserve"> </w:t>
            </w:r>
            <w:r>
              <w:rPr>
                <w:rStyle w:val="kwd"/>
                <w:rFonts w:eastAsiaTheme="majorEastAsia"/>
              </w:rPr>
              <w:t>new</w:t>
            </w:r>
            <w:r>
              <w:rPr>
                <w:rStyle w:val="pln"/>
              </w:rPr>
              <w:t xml:space="preserve"> </w:t>
            </w:r>
            <w:r>
              <w:rPr>
                <w:rStyle w:val="typ"/>
              </w:rPr>
              <w:t>BasicParser</w:t>
            </w:r>
            <w:r>
              <w:rPr>
                <w:rStyle w:val="pun"/>
                <w:rFonts w:eastAsiaTheme="majorEastAsia"/>
              </w:rPr>
              <w:t>();</w:t>
            </w:r>
          </w:p>
          <w:p w:rsidR="00891E4A" w:rsidRDefault="00891E4A" w:rsidP="00891E4A">
            <w:pPr>
              <w:pStyle w:val="PrformatHTML"/>
              <w:rPr>
                <w:rStyle w:val="pln"/>
              </w:rPr>
            </w:pPr>
            <w:r>
              <w:rPr>
                <w:rStyle w:val="pun"/>
                <w:rFonts w:eastAsiaTheme="majorEastAsia"/>
              </w:rPr>
              <w:t>...</w:t>
            </w:r>
          </w:p>
          <w:p w:rsidR="00891E4A" w:rsidRDefault="00891E4A" w:rsidP="00891E4A">
            <w:pPr>
              <w:pStyle w:val="PrformatHTML"/>
              <w:rPr>
                <w:rStyle w:val="pln"/>
              </w:rPr>
            </w:pPr>
            <w:r>
              <w:rPr>
                <w:rStyle w:val="kwd"/>
                <w:rFonts w:eastAsiaTheme="majorEastAsia"/>
              </w:rPr>
              <w:t>if</w:t>
            </w:r>
            <w:r>
              <w:rPr>
                <w:rStyle w:val="pln"/>
              </w:rPr>
              <w:t xml:space="preserve"> </w:t>
            </w:r>
            <w:r>
              <w:rPr>
                <w:rStyle w:val="pun"/>
                <w:rFonts w:eastAsiaTheme="majorEastAsia"/>
              </w:rPr>
              <w:t>(</w:t>
            </w:r>
            <w:r>
              <w:rPr>
                <w:rStyle w:val="pln"/>
              </w:rPr>
              <w:t>cmd</w:t>
            </w:r>
            <w:r>
              <w:rPr>
                <w:rStyle w:val="pun"/>
                <w:rFonts w:eastAsiaTheme="majorEastAsia"/>
              </w:rPr>
              <w:t>.</w:t>
            </w:r>
            <w:r>
              <w:rPr>
                <w:rStyle w:val="pln"/>
              </w:rPr>
              <w:t>hasOption</w:t>
            </w:r>
            <w:r>
              <w:rPr>
                <w:rStyle w:val="pun"/>
                <w:rFonts w:eastAsiaTheme="majorEastAsia"/>
              </w:rPr>
              <w:t>(</w:t>
            </w:r>
            <w:r>
              <w:rPr>
                <w:rStyle w:val="str"/>
              </w:rPr>
              <w:t>"O"</w:t>
            </w:r>
            <w:r>
              <w:rPr>
                <w:rStyle w:val="pun"/>
                <w:rFonts w:eastAsiaTheme="majorEastAsia"/>
              </w:rPr>
              <w:t>)</w:t>
            </w:r>
          </w:p>
          <w:p w:rsidR="00891E4A" w:rsidRDefault="00891E4A" w:rsidP="00891E4A">
            <w:pPr>
              <w:pStyle w:val="PrformatHTML"/>
            </w:pPr>
            <w:r>
              <w:rPr>
                <w:rStyle w:val="pun"/>
                <w:rFonts w:eastAsiaTheme="majorEastAsia"/>
              </w:rPr>
              <w:t>...</w:t>
            </w:r>
          </w:p>
          <w:p w:rsidR="00891E4A" w:rsidRDefault="00891E4A" w:rsidP="00891E4A">
            <w:pPr>
              <w:pStyle w:val="NormalWeb"/>
            </w:pPr>
            <w:r>
              <w:t>Basically, I am trying to add multiple options and be able to parse them. Is this correct way to run the program with above options?</w:t>
            </w:r>
          </w:p>
          <w:p w:rsidR="00891E4A" w:rsidRDefault="00891E4A" w:rsidP="00891E4A"/>
        </w:tc>
      </w:tr>
    </w:tbl>
    <w:p w:rsidR="00891E4A" w:rsidRDefault="00891E4A" w:rsidP="00891E4A">
      <w:pPr>
        <w:pStyle w:val="Titre2"/>
      </w:pPr>
      <w:bookmarkStart w:id="1155" w:name="tab-top"/>
      <w:bookmarkEnd w:id="1155"/>
      <w:r>
        <w:t xml:space="preserve">1 Answer </w:t>
      </w:r>
      <w:r w:rsidR="00E36C5F">
        <w:t>28/07/2012</w:t>
      </w:r>
      <w:bookmarkStart w:id="1156" w:name="_GoBack"/>
      <w:bookmarkEnd w:id="1156"/>
    </w:p>
    <w:p w:rsidR="00891E4A" w:rsidRDefault="00891E4A" w:rsidP="00891E4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6"/>
      </w:tblGrid>
      <w:tr w:rsidR="00891E4A" w:rsidTr="00891E4A">
        <w:trPr>
          <w:tblCellSpacing w:w="15" w:type="dxa"/>
        </w:trPr>
        <w:tc>
          <w:tcPr>
            <w:tcW w:w="0" w:type="auto"/>
            <w:vAlign w:val="center"/>
            <w:hideMark/>
          </w:tcPr>
          <w:p w:rsidR="00891E4A" w:rsidRDefault="00891E4A" w:rsidP="00891E4A">
            <w:pPr>
              <w:pStyle w:val="NormalWeb"/>
            </w:pPr>
            <w:bookmarkStart w:id="1157" w:name="11704426"/>
            <w:bookmarkEnd w:id="1157"/>
            <w:r>
              <w:t>Try the following:</w:t>
            </w:r>
          </w:p>
          <w:p w:rsidR="00891E4A" w:rsidRDefault="00891E4A" w:rsidP="00891E4A">
            <w:pPr>
              <w:pStyle w:val="PrformatHTML"/>
              <w:rPr>
                <w:rStyle w:val="pln"/>
              </w:rPr>
            </w:pPr>
            <w:r>
              <w:rPr>
                <w:rStyle w:val="typ"/>
              </w:rPr>
              <w:t>Option</w:t>
            </w:r>
            <w:r>
              <w:rPr>
                <w:rStyle w:val="pln"/>
              </w:rPr>
              <w:t xml:space="preserve"> opt1 </w:t>
            </w:r>
            <w:r>
              <w:rPr>
                <w:rStyle w:val="pun"/>
                <w:rFonts w:eastAsiaTheme="majorEastAsia"/>
              </w:rPr>
              <w:t>=</w:t>
            </w:r>
            <w:r>
              <w:rPr>
                <w:rStyle w:val="pln"/>
              </w:rPr>
              <w:t xml:space="preserve"> </w:t>
            </w:r>
            <w:r>
              <w:rPr>
                <w:rStyle w:val="typ"/>
              </w:rPr>
              <w:t>OptionBuilder</w:t>
            </w:r>
            <w:r>
              <w:rPr>
                <w:rStyle w:val="pun"/>
                <w:rFonts w:eastAsiaTheme="majorEastAsia"/>
              </w:rPr>
              <w:t>.</w:t>
            </w:r>
            <w:r>
              <w:rPr>
                <w:rStyle w:val="pln"/>
              </w:rPr>
              <w:t>hasArgs</w:t>
            </w:r>
            <w:r>
              <w:rPr>
                <w:rStyle w:val="pun"/>
                <w:rFonts w:eastAsiaTheme="majorEastAsia"/>
              </w:rPr>
              <w:t>(</w:t>
            </w:r>
            <w:r>
              <w:rPr>
                <w:rStyle w:val="lit"/>
              </w:rPr>
              <w:t>1</w:t>
            </w:r>
            <w:r>
              <w:rPr>
                <w:rStyle w:val="pun"/>
                <w:rFonts w:eastAsiaTheme="majorEastAsia"/>
              </w:rPr>
              <w:t>).</w:t>
            </w:r>
            <w:r>
              <w:rPr>
                <w:rStyle w:val="pln"/>
              </w:rPr>
              <w:t>withArgName</w:t>
            </w:r>
            <w:r>
              <w:rPr>
                <w:rStyle w:val="pun"/>
                <w:rFonts w:eastAsiaTheme="majorEastAsia"/>
              </w:rPr>
              <w:t>(</w:t>
            </w:r>
            <w:r>
              <w:rPr>
                <w:rStyle w:val="str"/>
              </w:rPr>
              <w:t>"output directory"</w:t>
            </w:r>
            <w:r>
              <w:rPr>
                <w:rStyle w:val="pun"/>
                <w:rFonts w:eastAsiaTheme="majorEastAsia"/>
              </w:rPr>
              <w:t>)</w:t>
            </w:r>
          </w:p>
          <w:p w:rsidR="00891E4A" w:rsidRDefault="00891E4A" w:rsidP="00891E4A">
            <w:pPr>
              <w:pStyle w:val="PrformatHTML"/>
              <w:rPr>
                <w:rStyle w:val="pln"/>
              </w:rPr>
            </w:pPr>
            <w:r>
              <w:rPr>
                <w:rStyle w:val="pln"/>
              </w:rPr>
              <w:t xml:space="preserve">    </w:t>
            </w:r>
            <w:r>
              <w:rPr>
                <w:rStyle w:val="pun"/>
                <w:rFonts w:eastAsiaTheme="majorEastAsia"/>
              </w:rPr>
              <w:t>.</w:t>
            </w:r>
            <w:r>
              <w:rPr>
                <w:rStyle w:val="pln"/>
              </w:rPr>
              <w:t>withDescription</w:t>
            </w:r>
            <w:r>
              <w:rPr>
                <w:rStyle w:val="pun"/>
                <w:rFonts w:eastAsiaTheme="majorEastAsia"/>
              </w:rPr>
              <w:t>(</w:t>
            </w:r>
            <w:r>
              <w:rPr>
                <w:rStyle w:val="str"/>
              </w:rPr>
              <w:t>"This is the output directory"</w:t>
            </w:r>
            <w:r>
              <w:rPr>
                <w:rStyle w:val="pun"/>
                <w:rFonts w:eastAsiaTheme="majorEastAsia"/>
              </w:rPr>
              <w:t>).</w:t>
            </w:r>
            <w:r>
              <w:rPr>
                <w:rStyle w:val="pln"/>
              </w:rPr>
              <w:t>isRequired</w:t>
            </w:r>
            <w:r>
              <w:rPr>
                <w:rStyle w:val="pun"/>
                <w:rFonts w:eastAsiaTheme="majorEastAsia"/>
              </w:rPr>
              <w:t>(</w:t>
            </w:r>
            <w:r>
              <w:rPr>
                <w:rStyle w:val="kwd"/>
                <w:rFonts w:eastAsiaTheme="majorEastAsia"/>
              </w:rPr>
              <w:t>true</w:t>
            </w:r>
            <w:r>
              <w:rPr>
                <w:rStyle w:val="pun"/>
                <w:rFonts w:eastAsiaTheme="majorEastAsia"/>
              </w:rPr>
              <w:t>)</w:t>
            </w:r>
          </w:p>
          <w:p w:rsidR="00891E4A" w:rsidRDefault="00891E4A" w:rsidP="00891E4A">
            <w:pPr>
              <w:pStyle w:val="PrformatHTML"/>
              <w:rPr>
                <w:rStyle w:val="pln"/>
              </w:rPr>
            </w:pPr>
            <w:r>
              <w:rPr>
                <w:rStyle w:val="pln"/>
              </w:rPr>
              <w:t xml:space="preserve">    </w:t>
            </w:r>
            <w:r>
              <w:rPr>
                <w:rStyle w:val="pun"/>
                <w:rFonts w:eastAsiaTheme="majorEastAsia"/>
              </w:rPr>
              <w:t>.</w:t>
            </w:r>
            <w:r>
              <w:rPr>
                <w:rStyle w:val="pln"/>
              </w:rPr>
              <w:t>withLongOpt</w:t>
            </w:r>
            <w:r>
              <w:rPr>
                <w:rStyle w:val="pun"/>
                <w:rFonts w:eastAsiaTheme="majorEastAsia"/>
              </w:rPr>
              <w:t>(</w:t>
            </w:r>
            <w:r>
              <w:rPr>
                <w:rStyle w:val="str"/>
              </w:rPr>
              <w:t>"output"</w:t>
            </w:r>
            <w:r>
              <w:rPr>
                <w:rStyle w:val="pun"/>
                <w:rFonts w:eastAsiaTheme="majorEastAsia"/>
              </w:rPr>
              <w:t>).</w:t>
            </w:r>
            <w:r>
              <w:rPr>
                <w:rStyle w:val="pln"/>
              </w:rPr>
              <w:t>create</w:t>
            </w:r>
            <w:r>
              <w:rPr>
                <w:rStyle w:val="pun"/>
                <w:rFonts w:eastAsiaTheme="majorEastAsia"/>
              </w:rPr>
              <w:t>(</w:t>
            </w:r>
            <w:r>
              <w:rPr>
                <w:rStyle w:val="str"/>
              </w:rPr>
              <w:t>"O"</w:t>
            </w:r>
            <w:r>
              <w:rPr>
                <w:rStyle w:val="pun"/>
                <w:rFonts w:eastAsiaTheme="majorEastAsia"/>
              </w:rPr>
              <w:t>);</w:t>
            </w:r>
          </w:p>
          <w:p w:rsidR="00891E4A" w:rsidRDefault="00891E4A" w:rsidP="00891E4A">
            <w:pPr>
              <w:pStyle w:val="PrformatHTML"/>
              <w:rPr>
                <w:rStyle w:val="pln"/>
              </w:rPr>
            </w:pPr>
          </w:p>
          <w:p w:rsidR="00891E4A" w:rsidRDefault="00891E4A" w:rsidP="00891E4A">
            <w:pPr>
              <w:pStyle w:val="PrformatHTML"/>
              <w:rPr>
                <w:rStyle w:val="pln"/>
              </w:rPr>
            </w:pPr>
            <w:r>
              <w:rPr>
                <w:rStyle w:val="typ"/>
              </w:rPr>
              <w:t>Option</w:t>
            </w:r>
            <w:r>
              <w:rPr>
                <w:rStyle w:val="pln"/>
              </w:rPr>
              <w:t xml:space="preserve"> opt2 </w:t>
            </w:r>
            <w:r>
              <w:rPr>
                <w:rStyle w:val="pun"/>
                <w:rFonts w:eastAsiaTheme="majorEastAsia"/>
              </w:rPr>
              <w:t>=</w:t>
            </w:r>
            <w:r>
              <w:rPr>
                <w:rStyle w:val="pln"/>
              </w:rPr>
              <w:t xml:space="preserve"> </w:t>
            </w:r>
            <w:r>
              <w:rPr>
                <w:rStyle w:val="typ"/>
              </w:rPr>
              <w:t>OptionBuilder</w:t>
            </w:r>
            <w:r>
              <w:rPr>
                <w:rStyle w:val="pun"/>
                <w:rFonts w:eastAsiaTheme="majorEastAsia"/>
              </w:rPr>
              <w:t>.</w:t>
            </w:r>
            <w:r>
              <w:rPr>
                <w:rStyle w:val="pln"/>
              </w:rPr>
              <w:t>hasArgs</w:t>
            </w:r>
            <w:r>
              <w:rPr>
                <w:rStyle w:val="pun"/>
                <w:rFonts w:eastAsiaTheme="majorEastAsia"/>
              </w:rPr>
              <w:t>(</w:t>
            </w:r>
            <w:r>
              <w:rPr>
                <w:rStyle w:val="lit"/>
              </w:rPr>
              <w:t>1</w:t>
            </w:r>
            <w:r>
              <w:rPr>
                <w:rStyle w:val="pun"/>
                <w:rFonts w:eastAsiaTheme="majorEastAsia"/>
              </w:rPr>
              <w:t>).</w:t>
            </w:r>
            <w:r>
              <w:rPr>
                <w:rStyle w:val="pln"/>
              </w:rPr>
              <w:t>withArgName</w:t>
            </w:r>
            <w:r>
              <w:rPr>
                <w:rStyle w:val="pun"/>
                <w:rFonts w:eastAsiaTheme="majorEastAsia"/>
              </w:rPr>
              <w:t>(</w:t>
            </w:r>
            <w:r>
              <w:rPr>
                <w:rStyle w:val="str"/>
              </w:rPr>
              <w:t>"file name"</w:t>
            </w:r>
            <w:r>
              <w:rPr>
                <w:rStyle w:val="pun"/>
                <w:rFonts w:eastAsiaTheme="majorEastAsia"/>
              </w:rPr>
              <w:t>)</w:t>
            </w:r>
          </w:p>
          <w:p w:rsidR="00891E4A" w:rsidRDefault="00891E4A" w:rsidP="00891E4A">
            <w:pPr>
              <w:pStyle w:val="PrformatHTML"/>
              <w:rPr>
                <w:rStyle w:val="pln"/>
              </w:rPr>
            </w:pPr>
            <w:r>
              <w:rPr>
                <w:rStyle w:val="pln"/>
              </w:rPr>
              <w:t xml:space="preserve">    </w:t>
            </w:r>
            <w:r>
              <w:rPr>
                <w:rStyle w:val="pun"/>
                <w:rFonts w:eastAsiaTheme="majorEastAsia"/>
              </w:rPr>
              <w:t>.</w:t>
            </w:r>
            <w:r>
              <w:rPr>
                <w:rStyle w:val="pln"/>
              </w:rPr>
              <w:t>withDescription</w:t>
            </w:r>
            <w:r>
              <w:rPr>
                <w:rStyle w:val="pun"/>
                <w:rFonts w:eastAsiaTheme="majorEastAsia"/>
              </w:rPr>
              <w:t>(</w:t>
            </w:r>
            <w:r>
              <w:rPr>
                <w:rStyle w:val="str"/>
              </w:rPr>
              <w:t>"This is the file name"</w:t>
            </w:r>
            <w:r>
              <w:rPr>
                <w:rStyle w:val="pun"/>
                <w:rFonts w:eastAsiaTheme="majorEastAsia"/>
              </w:rPr>
              <w:t>).</w:t>
            </w:r>
            <w:r>
              <w:rPr>
                <w:rStyle w:val="pln"/>
              </w:rPr>
              <w:t>isRequired</w:t>
            </w:r>
            <w:r>
              <w:rPr>
                <w:rStyle w:val="pun"/>
                <w:rFonts w:eastAsiaTheme="majorEastAsia"/>
              </w:rPr>
              <w:t>(</w:t>
            </w:r>
            <w:r>
              <w:rPr>
                <w:rStyle w:val="kwd"/>
                <w:rFonts w:eastAsiaTheme="majorEastAsia"/>
              </w:rPr>
              <w:t>true</w:t>
            </w:r>
            <w:r>
              <w:rPr>
                <w:rStyle w:val="pun"/>
                <w:rFonts w:eastAsiaTheme="majorEastAsia"/>
              </w:rPr>
              <w:t>)</w:t>
            </w:r>
          </w:p>
          <w:p w:rsidR="00891E4A" w:rsidRDefault="00891E4A" w:rsidP="00891E4A">
            <w:pPr>
              <w:pStyle w:val="PrformatHTML"/>
              <w:rPr>
                <w:rStyle w:val="pln"/>
              </w:rPr>
            </w:pPr>
            <w:r>
              <w:rPr>
                <w:rStyle w:val="pln"/>
              </w:rPr>
              <w:t xml:space="preserve">    </w:t>
            </w:r>
            <w:r>
              <w:rPr>
                <w:rStyle w:val="pun"/>
                <w:rFonts w:eastAsiaTheme="majorEastAsia"/>
              </w:rPr>
              <w:t>.</w:t>
            </w:r>
            <w:r>
              <w:rPr>
                <w:rStyle w:val="pln"/>
              </w:rPr>
              <w:t>withLongOpt</w:t>
            </w:r>
            <w:r>
              <w:rPr>
                <w:rStyle w:val="pun"/>
                <w:rFonts w:eastAsiaTheme="majorEastAsia"/>
              </w:rPr>
              <w:t>(</w:t>
            </w:r>
            <w:r>
              <w:rPr>
                <w:rStyle w:val="str"/>
              </w:rPr>
              <w:t>"name"</w:t>
            </w:r>
            <w:r>
              <w:rPr>
                <w:rStyle w:val="pun"/>
                <w:rFonts w:eastAsiaTheme="majorEastAsia"/>
              </w:rPr>
              <w:t>).</w:t>
            </w:r>
            <w:r>
              <w:rPr>
                <w:rStyle w:val="pln"/>
              </w:rPr>
              <w:t>create</w:t>
            </w:r>
            <w:r>
              <w:rPr>
                <w:rStyle w:val="pun"/>
                <w:rFonts w:eastAsiaTheme="majorEastAsia"/>
              </w:rPr>
              <w:t>(</w:t>
            </w:r>
            <w:r>
              <w:rPr>
                <w:rStyle w:val="str"/>
              </w:rPr>
              <w:t>"N"</w:t>
            </w:r>
            <w:r>
              <w:rPr>
                <w:rStyle w:val="pun"/>
                <w:rFonts w:eastAsiaTheme="majorEastAsia"/>
              </w:rPr>
              <w:t>)</w:t>
            </w:r>
          </w:p>
          <w:p w:rsidR="00891E4A" w:rsidRDefault="00891E4A" w:rsidP="00891E4A">
            <w:pPr>
              <w:pStyle w:val="PrformatHTML"/>
              <w:rPr>
                <w:rStyle w:val="pln"/>
              </w:rPr>
            </w:pPr>
          </w:p>
          <w:p w:rsidR="00891E4A" w:rsidRDefault="00891E4A" w:rsidP="00891E4A">
            <w:pPr>
              <w:pStyle w:val="PrformatHTML"/>
              <w:rPr>
                <w:rStyle w:val="pln"/>
              </w:rPr>
            </w:pPr>
            <w:r>
              <w:rPr>
                <w:rStyle w:val="typ"/>
              </w:rPr>
              <w:t>Options</w:t>
            </w:r>
            <w:r>
              <w:rPr>
                <w:rStyle w:val="pln"/>
              </w:rPr>
              <w:t xml:space="preserve"> o </w:t>
            </w:r>
            <w:r>
              <w:rPr>
                <w:rStyle w:val="pun"/>
                <w:rFonts w:eastAsiaTheme="majorEastAsia"/>
              </w:rPr>
              <w:t>=</w:t>
            </w:r>
            <w:r>
              <w:rPr>
                <w:rStyle w:val="pln"/>
              </w:rPr>
              <w:t xml:space="preserve"> </w:t>
            </w:r>
            <w:r>
              <w:rPr>
                <w:rStyle w:val="kwd"/>
                <w:rFonts w:eastAsiaTheme="majorEastAsia"/>
              </w:rPr>
              <w:t>new</w:t>
            </w:r>
            <w:r>
              <w:rPr>
                <w:rStyle w:val="pln"/>
              </w:rPr>
              <w:t xml:space="preserve"> </w:t>
            </w:r>
            <w:r>
              <w:rPr>
                <w:rStyle w:val="typ"/>
              </w:rPr>
              <w:t>Options</w:t>
            </w:r>
            <w:r>
              <w:rPr>
                <w:rStyle w:val="pun"/>
                <w:rFonts w:eastAsiaTheme="majorEastAsia"/>
              </w:rPr>
              <w:t>();</w:t>
            </w:r>
          </w:p>
          <w:p w:rsidR="00891E4A" w:rsidRDefault="00891E4A" w:rsidP="00891E4A">
            <w:pPr>
              <w:pStyle w:val="PrformatHTML"/>
              <w:rPr>
                <w:rStyle w:val="pln"/>
              </w:rPr>
            </w:pPr>
            <w:r>
              <w:rPr>
                <w:rStyle w:val="pln"/>
              </w:rPr>
              <w:t>o</w:t>
            </w:r>
            <w:r>
              <w:rPr>
                <w:rStyle w:val="pun"/>
                <w:rFonts w:eastAsiaTheme="majorEastAsia"/>
              </w:rPr>
              <w:t>.</w:t>
            </w:r>
            <w:r>
              <w:rPr>
                <w:rStyle w:val="pln"/>
              </w:rPr>
              <w:t>addOption</w:t>
            </w:r>
            <w:r>
              <w:rPr>
                <w:rStyle w:val="pun"/>
                <w:rFonts w:eastAsiaTheme="majorEastAsia"/>
              </w:rPr>
              <w:t>(</w:t>
            </w:r>
            <w:r>
              <w:rPr>
                <w:rStyle w:val="pln"/>
              </w:rPr>
              <w:t>opt1</w:t>
            </w:r>
            <w:r>
              <w:rPr>
                <w:rStyle w:val="pun"/>
                <w:rFonts w:eastAsiaTheme="majorEastAsia"/>
              </w:rPr>
              <w:t>);</w:t>
            </w:r>
          </w:p>
          <w:p w:rsidR="00891E4A" w:rsidRDefault="00891E4A" w:rsidP="00891E4A">
            <w:pPr>
              <w:pStyle w:val="PrformatHTML"/>
              <w:rPr>
                <w:rStyle w:val="pln"/>
              </w:rPr>
            </w:pPr>
            <w:r>
              <w:rPr>
                <w:rStyle w:val="pln"/>
              </w:rPr>
              <w:t>o</w:t>
            </w:r>
            <w:r>
              <w:rPr>
                <w:rStyle w:val="pun"/>
                <w:rFonts w:eastAsiaTheme="majorEastAsia"/>
              </w:rPr>
              <w:t>.</w:t>
            </w:r>
            <w:r>
              <w:rPr>
                <w:rStyle w:val="pln"/>
              </w:rPr>
              <w:t>addOption</w:t>
            </w:r>
            <w:r>
              <w:rPr>
                <w:rStyle w:val="pun"/>
                <w:rFonts w:eastAsiaTheme="majorEastAsia"/>
              </w:rPr>
              <w:t>(</w:t>
            </w:r>
            <w:r>
              <w:rPr>
                <w:rStyle w:val="pln"/>
              </w:rPr>
              <w:t>opt2</w:t>
            </w:r>
            <w:r>
              <w:rPr>
                <w:rStyle w:val="pun"/>
                <w:rFonts w:eastAsiaTheme="majorEastAsia"/>
              </w:rPr>
              <w:t>);</w:t>
            </w:r>
          </w:p>
          <w:p w:rsidR="00891E4A" w:rsidRDefault="00891E4A" w:rsidP="00891E4A">
            <w:pPr>
              <w:pStyle w:val="PrformatHTML"/>
              <w:rPr>
                <w:rStyle w:val="pln"/>
              </w:rPr>
            </w:pPr>
            <w:r>
              <w:rPr>
                <w:rStyle w:val="typ"/>
              </w:rPr>
              <w:t>CommandLineParser</w:t>
            </w:r>
            <w:r>
              <w:rPr>
                <w:rStyle w:val="pln"/>
              </w:rPr>
              <w:t xml:space="preserve"> parser </w:t>
            </w:r>
            <w:r>
              <w:rPr>
                <w:rStyle w:val="pun"/>
                <w:rFonts w:eastAsiaTheme="majorEastAsia"/>
              </w:rPr>
              <w:t>=</w:t>
            </w:r>
            <w:r>
              <w:rPr>
                <w:rStyle w:val="pln"/>
              </w:rPr>
              <w:t xml:space="preserve"> </w:t>
            </w:r>
            <w:r>
              <w:rPr>
                <w:rStyle w:val="kwd"/>
                <w:rFonts w:eastAsiaTheme="majorEastAsia"/>
              </w:rPr>
              <w:t>new</w:t>
            </w:r>
            <w:r>
              <w:rPr>
                <w:rStyle w:val="pln"/>
              </w:rPr>
              <w:t xml:space="preserve"> </w:t>
            </w:r>
            <w:r>
              <w:rPr>
                <w:rStyle w:val="typ"/>
              </w:rPr>
              <w:t>BasicParser</w:t>
            </w:r>
            <w:r>
              <w:rPr>
                <w:rStyle w:val="pun"/>
                <w:rFonts w:eastAsiaTheme="majorEastAsia"/>
              </w:rPr>
              <w:t>();</w:t>
            </w:r>
          </w:p>
          <w:p w:rsidR="00891E4A" w:rsidRDefault="00891E4A" w:rsidP="00891E4A">
            <w:pPr>
              <w:pStyle w:val="PrformatHTML"/>
              <w:rPr>
                <w:rStyle w:val="pln"/>
              </w:rPr>
            </w:pPr>
          </w:p>
          <w:p w:rsidR="00891E4A" w:rsidRDefault="00891E4A" w:rsidP="00891E4A">
            <w:pPr>
              <w:pStyle w:val="PrformatHTML"/>
              <w:rPr>
                <w:rStyle w:val="pln"/>
              </w:rPr>
            </w:pPr>
            <w:r>
              <w:rPr>
                <w:rStyle w:val="kwd"/>
                <w:rFonts w:eastAsiaTheme="majorEastAsia"/>
              </w:rPr>
              <w:t>try</w:t>
            </w:r>
            <w:r>
              <w:rPr>
                <w:rStyle w:val="pln"/>
              </w:rPr>
              <w:t xml:space="preserve"> </w:t>
            </w:r>
            <w:r>
              <w:rPr>
                <w:rStyle w:val="pun"/>
                <w:rFonts w:eastAsiaTheme="majorEastAsia"/>
              </w:rPr>
              <w:t>{</w:t>
            </w:r>
          </w:p>
          <w:p w:rsidR="00891E4A" w:rsidRDefault="00891E4A" w:rsidP="00891E4A">
            <w:pPr>
              <w:pStyle w:val="PrformatHTML"/>
              <w:rPr>
                <w:rStyle w:val="pln"/>
              </w:rPr>
            </w:pPr>
            <w:r>
              <w:rPr>
                <w:rStyle w:val="pln"/>
              </w:rPr>
              <w:t xml:space="preserve">  </w:t>
            </w:r>
            <w:r>
              <w:rPr>
                <w:rStyle w:val="typ"/>
              </w:rPr>
              <w:t>CommandLine</w:t>
            </w:r>
            <w:r>
              <w:rPr>
                <w:rStyle w:val="pln"/>
              </w:rPr>
              <w:t xml:space="preserve"> line </w:t>
            </w:r>
            <w:r>
              <w:rPr>
                <w:rStyle w:val="pun"/>
                <w:rFonts w:eastAsiaTheme="majorEastAsia"/>
              </w:rPr>
              <w:t>=</w:t>
            </w:r>
            <w:r>
              <w:rPr>
                <w:rStyle w:val="pln"/>
              </w:rPr>
              <w:t xml:space="preserve"> parser</w:t>
            </w:r>
            <w:r>
              <w:rPr>
                <w:rStyle w:val="pun"/>
                <w:rFonts w:eastAsiaTheme="majorEastAsia"/>
              </w:rPr>
              <w:t>.</w:t>
            </w:r>
            <w:r>
              <w:rPr>
                <w:rStyle w:val="pln"/>
              </w:rPr>
              <w:t>parse</w:t>
            </w:r>
            <w:r>
              <w:rPr>
                <w:rStyle w:val="pun"/>
                <w:rFonts w:eastAsiaTheme="majorEastAsia"/>
              </w:rPr>
              <w:t>(</w:t>
            </w:r>
            <w:r>
              <w:rPr>
                <w:rStyle w:val="pln"/>
              </w:rPr>
              <w:t>o</w:t>
            </w:r>
            <w:r>
              <w:rPr>
                <w:rStyle w:val="pun"/>
                <w:rFonts w:eastAsiaTheme="majorEastAsia"/>
              </w:rPr>
              <w:t>,</w:t>
            </w:r>
            <w:r>
              <w:rPr>
                <w:rStyle w:val="pln"/>
              </w:rPr>
              <w:t xml:space="preserve"> args</w:t>
            </w:r>
            <w:r>
              <w:rPr>
                <w:rStyle w:val="pun"/>
                <w:rFonts w:eastAsiaTheme="majorEastAsia"/>
              </w:rPr>
              <w:t>);</w:t>
            </w:r>
            <w:r>
              <w:rPr>
                <w:rStyle w:val="pln"/>
              </w:rPr>
              <w:t xml:space="preserve"> </w:t>
            </w:r>
            <w:r>
              <w:rPr>
                <w:rStyle w:val="com"/>
                <w:rFonts w:eastAsiaTheme="majorEastAsia"/>
              </w:rPr>
              <w:t>// args are the arguments passed to the  the application via the main method</w:t>
            </w:r>
          </w:p>
          <w:p w:rsidR="00891E4A" w:rsidRDefault="00891E4A" w:rsidP="00891E4A">
            <w:pPr>
              <w:pStyle w:val="PrformatHTML"/>
              <w:rPr>
                <w:rStyle w:val="pln"/>
              </w:rPr>
            </w:pPr>
            <w:r>
              <w:rPr>
                <w:rStyle w:val="pln"/>
              </w:rPr>
              <w:t xml:space="preserve">  </w:t>
            </w:r>
            <w:r>
              <w:rPr>
                <w:rStyle w:val="kwd"/>
                <w:rFonts w:eastAsiaTheme="majorEastAsia"/>
              </w:rPr>
              <w:t>if</w:t>
            </w:r>
            <w:r>
              <w:rPr>
                <w:rStyle w:val="pln"/>
              </w:rPr>
              <w:t xml:space="preserve"> </w:t>
            </w:r>
            <w:r>
              <w:rPr>
                <w:rStyle w:val="pun"/>
                <w:rFonts w:eastAsiaTheme="majorEastAsia"/>
              </w:rPr>
              <w:t>(</w:t>
            </w:r>
            <w:r>
              <w:rPr>
                <w:rStyle w:val="pln"/>
              </w:rPr>
              <w:t>line</w:t>
            </w:r>
            <w:r>
              <w:rPr>
                <w:rStyle w:val="pun"/>
                <w:rFonts w:eastAsiaTheme="majorEastAsia"/>
              </w:rPr>
              <w:t>.</w:t>
            </w:r>
            <w:r>
              <w:rPr>
                <w:rStyle w:val="pln"/>
              </w:rPr>
              <w:t>hasOption</w:t>
            </w:r>
            <w:r>
              <w:rPr>
                <w:rStyle w:val="pun"/>
                <w:rFonts w:eastAsiaTheme="majorEastAsia"/>
              </w:rPr>
              <w:t>(</w:t>
            </w:r>
            <w:r>
              <w:rPr>
                <w:rStyle w:val="str"/>
              </w:rPr>
              <w:t>"output"</w:t>
            </w:r>
            <w:r>
              <w:rPr>
                <w:rStyle w:val="pun"/>
                <w:rFonts w:eastAsiaTheme="majorEastAsia"/>
              </w:rPr>
              <w:t>)</w:t>
            </w:r>
            <w:r>
              <w:rPr>
                <w:rStyle w:val="pln"/>
              </w:rPr>
              <w:t xml:space="preserve"> </w:t>
            </w:r>
            <w:r>
              <w:rPr>
                <w:rStyle w:val="pun"/>
                <w:rFonts w:eastAsiaTheme="majorEastAsia"/>
              </w:rPr>
              <w:t>{</w:t>
            </w:r>
          </w:p>
          <w:p w:rsidR="00891E4A" w:rsidRDefault="00891E4A" w:rsidP="00891E4A">
            <w:pPr>
              <w:pStyle w:val="PrformatHTML"/>
              <w:rPr>
                <w:rStyle w:val="pln"/>
              </w:rPr>
            </w:pPr>
            <w:r>
              <w:rPr>
                <w:rStyle w:val="pln"/>
              </w:rPr>
              <w:t xml:space="preserve">     </w:t>
            </w:r>
            <w:r>
              <w:rPr>
                <w:rStyle w:val="com"/>
                <w:rFonts w:eastAsiaTheme="majorEastAsia"/>
              </w:rPr>
              <w:t>//do something</w:t>
            </w:r>
          </w:p>
          <w:p w:rsidR="00891E4A" w:rsidRDefault="00891E4A" w:rsidP="00891E4A">
            <w:pPr>
              <w:pStyle w:val="PrformatHTML"/>
              <w:rPr>
                <w:rStyle w:val="pln"/>
              </w:rPr>
            </w:pPr>
            <w:r>
              <w:rPr>
                <w:rStyle w:val="pln"/>
              </w:rPr>
              <w:t xml:space="preserve">  </w:t>
            </w:r>
            <w:r>
              <w:rPr>
                <w:rStyle w:val="pun"/>
                <w:rFonts w:eastAsiaTheme="majorEastAsia"/>
              </w:rPr>
              <w:t>}</w:t>
            </w:r>
            <w:r>
              <w:rPr>
                <w:rStyle w:val="pln"/>
              </w:rPr>
              <w:t xml:space="preserve"> </w:t>
            </w:r>
            <w:r>
              <w:rPr>
                <w:rStyle w:val="kwd"/>
                <w:rFonts w:eastAsiaTheme="majorEastAsia"/>
              </w:rPr>
              <w:t>else</w:t>
            </w:r>
            <w:r>
              <w:rPr>
                <w:rStyle w:val="pln"/>
              </w:rPr>
              <w:t xml:space="preserve"> </w:t>
            </w:r>
            <w:r>
              <w:rPr>
                <w:rStyle w:val="kwd"/>
                <w:rFonts w:eastAsiaTheme="majorEastAsia"/>
              </w:rPr>
              <w:t>if</w:t>
            </w:r>
            <w:r>
              <w:rPr>
                <w:rStyle w:val="pun"/>
                <w:rFonts w:eastAsiaTheme="majorEastAsia"/>
              </w:rPr>
              <w:t>(</w:t>
            </w:r>
            <w:r>
              <w:rPr>
                <w:rStyle w:val="pln"/>
              </w:rPr>
              <w:t>line</w:t>
            </w:r>
            <w:r>
              <w:rPr>
                <w:rStyle w:val="pun"/>
                <w:rFonts w:eastAsiaTheme="majorEastAsia"/>
              </w:rPr>
              <w:t>.</w:t>
            </w:r>
            <w:r>
              <w:rPr>
                <w:rStyle w:val="pln"/>
              </w:rPr>
              <w:t>hasOption</w:t>
            </w:r>
            <w:r>
              <w:rPr>
                <w:rStyle w:val="pun"/>
                <w:rFonts w:eastAsiaTheme="majorEastAsia"/>
              </w:rPr>
              <w:t>(</w:t>
            </w:r>
            <w:r>
              <w:rPr>
                <w:rStyle w:val="str"/>
              </w:rPr>
              <w:t>"name"</w:t>
            </w:r>
            <w:r>
              <w:rPr>
                <w:rStyle w:val="pun"/>
                <w:rFonts w:eastAsiaTheme="majorEastAsia"/>
              </w:rPr>
              <w:t>)</w:t>
            </w:r>
            <w:r>
              <w:rPr>
                <w:rStyle w:val="pln"/>
              </w:rPr>
              <w:t xml:space="preserve"> </w:t>
            </w:r>
            <w:r>
              <w:rPr>
                <w:rStyle w:val="pun"/>
                <w:rFonts w:eastAsiaTheme="majorEastAsia"/>
              </w:rPr>
              <w:t>{</w:t>
            </w:r>
          </w:p>
          <w:p w:rsidR="00891E4A" w:rsidRDefault="00891E4A" w:rsidP="00891E4A">
            <w:pPr>
              <w:pStyle w:val="PrformatHTML"/>
              <w:rPr>
                <w:rStyle w:val="pln"/>
              </w:rPr>
            </w:pPr>
            <w:r>
              <w:rPr>
                <w:rStyle w:val="pln"/>
              </w:rPr>
              <w:t xml:space="preserve">     </w:t>
            </w:r>
            <w:r>
              <w:rPr>
                <w:rStyle w:val="com"/>
                <w:rFonts w:eastAsiaTheme="majorEastAsia"/>
              </w:rPr>
              <w:t>// do something else</w:t>
            </w:r>
          </w:p>
          <w:p w:rsidR="00891E4A" w:rsidRDefault="00891E4A" w:rsidP="00891E4A">
            <w:pPr>
              <w:pStyle w:val="PrformatHTML"/>
              <w:rPr>
                <w:rStyle w:val="pln"/>
              </w:rPr>
            </w:pPr>
            <w:r>
              <w:rPr>
                <w:rStyle w:val="pln"/>
              </w:rPr>
              <w:t xml:space="preserve">  </w:t>
            </w:r>
            <w:r>
              <w:rPr>
                <w:rStyle w:val="pun"/>
                <w:rFonts w:eastAsiaTheme="majorEastAsia"/>
              </w:rPr>
              <w:t>}</w:t>
            </w:r>
          </w:p>
          <w:p w:rsidR="00891E4A" w:rsidRDefault="00891E4A" w:rsidP="00891E4A">
            <w:pPr>
              <w:pStyle w:val="PrformatHTML"/>
              <w:rPr>
                <w:rStyle w:val="pln"/>
              </w:rPr>
            </w:pPr>
            <w:r>
              <w:rPr>
                <w:rStyle w:val="pun"/>
                <w:rFonts w:eastAsiaTheme="majorEastAsia"/>
              </w:rPr>
              <w:t>}</w:t>
            </w:r>
            <w:r>
              <w:rPr>
                <w:rStyle w:val="pln"/>
              </w:rPr>
              <w:t xml:space="preserve"> </w:t>
            </w:r>
            <w:r>
              <w:rPr>
                <w:rStyle w:val="kwd"/>
                <w:rFonts w:eastAsiaTheme="majorEastAsia"/>
              </w:rPr>
              <w:t>catch</w:t>
            </w:r>
            <w:r>
              <w:rPr>
                <w:rStyle w:val="pun"/>
                <w:rFonts w:eastAsiaTheme="majorEastAsia"/>
              </w:rPr>
              <w:t>(</w:t>
            </w:r>
            <w:r>
              <w:rPr>
                <w:rStyle w:val="typ"/>
              </w:rPr>
              <w:t>Exception</w:t>
            </w:r>
            <w:r>
              <w:rPr>
                <w:rStyle w:val="pln"/>
              </w:rPr>
              <w:t xml:space="preserve"> e</w:t>
            </w:r>
            <w:r>
              <w:rPr>
                <w:rStyle w:val="pun"/>
                <w:rFonts w:eastAsiaTheme="majorEastAsia"/>
              </w:rPr>
              <w:t>)</w:t>
            </w:r>
            <w:r>
              <w:rPr>
                <w:rStyle w:val="pln"/>
              </w:rPr>
              <w:t xml:space="preserve"> </w:t>
            </w:r>
            <w:r>
              <w:rPr>
                <w:rStyle w:val="pun"/>
                <w:rFonts w:eastAsiaTheme="majorEastAsia"/>
              </w:rPr>
              <w:t>{</w:t>
            </w:r>
          </w:p>
          <w:p w:rsidR="00891E4A" w:rsidRDefault="00891E4A" w:rsidP="00891E4A">
            <w:pPr>
              <w:pStyle w:val="PrformatHTML"/>
              <w:rPr>
                <w:rStyle w:val="pln"/>
              </w:rPr>
            </w:pPr>
            <w:r>
              <w:rPr>
                <w:rStyle w:val="pln"/>
              </w:rPr>
              <w:t xml:space="preserve">  e</w:t>
            </w:r>
            <w:r>
              <w:rPr>
                <w:rStyle w:val="pun"/>
                <w:rFonts w:eastAsiaTheme="majorEastAsia"/>
              </w:rPr>
              <w:t>.</w:t>
            </w:r>
            <w:r>
              <w:rPr>
                <w:rStyle w:val="pln"/>
              </w:rPr>
              <w:t>printStackTrace</w:t>
            </w:r>
            <w:r>
              <w:rPr>
                <w:rStyle w:val="pun"/>
                <w:rFonts w:eastAsiaTheme="majorEastAsia"/>
              </w:rPr>
              <w:t>();</w:t>
            </w:r>
          </w:p>
          <w:p w:rsidR="00891E4A" w:rsidRDefault="00891E4A" w:rsidP="00891E4A">
            <w:pPr>
              <w:pStyle w:val="PrformatHTML"/>
              <w:rPr>
                <w:rStyle w:val="pln"/>
              </w:rPr>
            </w:pPr>
            <w:r>
              <w:rPr>
                <w:rStyle w:val="pun"/>
                <w:rFonts w:eastAsiaTheme="majorEastAsia"/>
              </w:rPr>
              <w:t>}</w:t>
            </w:r>
          </w:p>
          <w:p w:rsidR="00891E4A" w:rsidRDefault="00891E4A" w:rsidP="00891E4A">
            <w:pPr>
              <w:pStyle w:val="PrformatHTML"/>
            </w:pPr>
            <w:r>
              <w:rPr>
                <w:rStyle w:val="pun"/>
                <w:rFonts w:eastAsiaTheme="majorEastAsia"/>
              </w:rPr>
              <w:t>...</w:t>
            </w:r>
          </w:p>
          <w:p w:rsidR="00891E4A" w:rsidRDefault="00891E4A" w:rsidP="00891E4A">
            <w:pPr>
              <w:pStyle w:val="NormalWeb"/>
            </w:pPr>
            <w:r>
              <w:rPr>
                <w:rStyle w:val="Accentuation"/>
              </w:rPr>
              <w:t>Also, you should leave a blank space between the argument and the value in the command line.</w:t>
            </w:r>
          </w:p>
        </w:tc>
      </w:tr>
    </w:tbl>
    <w:p w:rsidR="00891E4A" w:rsidRDefault="00891E4A"/>
    <w:p w:rsidR="00613B88" w:rsidRDefault="00613B88"/>
    <w:sectPr w:rsidR="00613B88" w:rsidSect="00613B88">
      <w:headerReference w:type="default" r:id="rId88"/>
      <w:footerReference w:type="default" r:id="rId8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742" w:rsidRDefault="00564742" w:rsidP="00613B88">
      <w:r>
        <w:separator/>
      </w:r>
    </w:p>
  </w:endnote>
  <w:endnote w:type="continuationSeparator" w:id="0">
    <w:p w:rsidR="00564742" w:rsidRDefault="00564742" w:rsidP="00613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684115"/>
      <w:docPartObj>
        <w:docPartGallery w:val="Page Numbers (Bottom of Page)"/>
        <w:docPartUnique/>
      </w:docPartObj>
    </w:sdtPr>
    <w:sdtContent>
      <w:p w:rsidR="00564742" w:rsidRDefault="00564742" w:rsidP="00613B88">
        <w:pPr>
          <w:pStyle w:val="Pieddepage"/>
          <w:jc w:val="center"/>
        </w:pPr>
        <w:r>
          <w:t xml:space="preserve">Page </w:t>
        </w:r>
        <w:r>
          <w:fldChar w:fldCharType="begin"/>
        </w:r>
        <w:r>
          <w:instrText>PAGE   \* MERGEFORMAT</w:instrText>
        </w:r>
        <w:r>
          <w:fldChar w:fldCharType="separate"/>
        </w:r>
        <w:r w:rsidR="00E36C5F">
          <w:rPr>
            <w:noProof/>
          </w:rPr>
          <w:t>46</w:t>
        </w:r>
        <w:r>
          <w:fldChar w:fldCharType="end"/>
        </w:r>
        <w:r>
          <w:t xml:space="preserve"> sur </w:t>
        </w:r>
        <w:fldSimple w:instr=" NUMPAGES   \* MERGEFORMAT ">
          <w:r w:rsidR="00E36C5F">
            <w:rPr>
              <w:noProof/>
            </w:rPr>
            <w:t>46</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742" w:rsidRDefault="00564742" w:rsidP="00613B88">
      <w:r>
        <w:separator/>
      </w:r>
    </w:p>
  </w:footnote>
  <w:footnote w:type="continuationSeparator" w:id="0">
    <w:p w:rsidR="00564742" w:rsidRDefault="00564742" w:rsidP="00613B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742" w:rsidRDefault="00564742" w:rsidP="00613B88">
    <w:pPr>
      <w:pStyle w:val="En-tte"/>
      <w:jc w:val="center"/>
    </w:pPr>
    <w:r>
      <w:t>Java :: Ligne de commande :: Apache Commons CLI</w:t>
    </w:r>
    <w:r>
      <w:br/>
    </w:r>
    <w:r>
      <w:fldChar w:fldCharType="begin"/>
    </w:r>
    <w:r>
      <w:instrText xml:space="preserve"> FILENAME   \* MERGEFORMAT </w:instrText>
    </w:r>
    <w:r>
      <w:fldChar w:fldCharType="separate"/>
    </w:r>
    <w:r>
      <w:rPr>
        <w:noProof/>
      </w:rPr>
      <w:t>Java_LigneDeCommande_ApacheCommonsCli.docx</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3160"/>
    <w:multiLevelType w:val="multilevel"/>
    <w:tmpl w:val="D926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743D6"/>
    <w:multiLevelType w:val="multilevel"/>
    <w:tmpl w:val="78EC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880C5E"/>
    <w:multiLevelType w:val="multilevel"/>
    <w:tmpl w:val="554A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56F5F"/>
    <w:multiLevelType w:val="multilevel"/>
    <w:tmpl w:val="DDA8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B01E0E"/>
    <w:multiLevelType w:val="multilevel"/>
    <w:tmpl w:val="639C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596DBC"/>
    <w:multiLevelType w:val="multilevel"/>
    <w:tmpl w:val="08FA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8B6901"/>
    <w:multiLevelType w:val="multilevel"/>
    <w:tmpl w:val="311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394030"/>
    <w:multiLevelType w:val="multilevel"/>
    <w:tmpl w:val="7C2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644AED"/>
    <w:multiLevelType w:val="multilevel"/>
    <w:tmpl w:val="69B8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9E46A5"/>
    <w:multiLevelType w:val="multilevel"/>
    <w:tmpl w:val="C8AA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1F16C4"/>
    <w:multiLevelType w:val="multilevel"/>
    <w:tmpl w:val="387C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52776E"/>
    <w:multiLevelType w:val="multilevel"/>
    <w:tmpl w:val="3498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422510"/>
    <w:multiLevelType w:val="multilevel"/>
    <w:tmpl w:val="293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57524"/>
    <w:multiLevelType w:val="multilevel"/>
    <w:tmpl w:val="5A24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311A9C"/>
    <w:multiLevelType w:val="multilevel"/>
    <w:tmpl w:val="25B0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14"/>
  </w:num>
  <w:num w:numId="5">
    <w:abstractNumId w:val="5"/>
  </w:num>
  <w:num w:numId="6">
    <w:abstractNumId w:val="0"/>
  </w:num>
  <w:num w:numId="7">
    <w:abstractNumId w:val="4"/>
  </w:num>
  <w:num w:numId="8">
    <w:abstractNumId w:val="12"/>
  </w:num>
  <w:num w:numId="9">
    <w:abstractNumId w:val="10"/>
  </w:num>
  <w:num w:numId="10">
    <w:abstractNumId w:val="1"/>
  </w:num>
  <w:num w:numId="11">
    <w:abstractNumId w:val="9"/>
  </w:num>
  <w:num w:numId="12">
    <w:abstractNumId w:val="11"/>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B88"/>
    <w:rsid w:val="00004B12"/>
    <w:rsid w:val="000102C8"/>
    <w:rsid w:val="00020668"/>
    <w:rsid w:val="0002079A"/>
    <w:rsid w:val="00023A2D"/>
    <w:rsid w:val="00031A20"/>
    <w:rsid w:val="00034E5B"/>
    <w:rsid w:val="000520A1"/>
    <w:rsid w:val="0006075C"/>
    <w:rsid w:val="00076BA8"/>
    <w:rsid w:val="000770A1"/>
    <w:rsid w:val="000D2837"/>
    <w:rsid w:val="000D7D50"/>
    <w:rsid w:val="000F0363"/>
    <w:rsid w:val="00153849"/>
    <w:rsid w:val="001629F1"/>
    <w:rsid w:val="00175946"/>
    <w:rsid w:val="00195349"/>
    <w:rsid w:val="001958B0"/>
    <w:rsid w:val="00196A6B"/>
    <w:rsid w:val="001B6405"/>
    <w:rsid w:val="001C256A"/>
    <w:rsid w:val="002256B7"/>
    <w:rsid w:val="0026234C"/>
    <w:rsid w:val="002A24C2"/>
    <w:rsid w:val="002F6299"/>
    <w:rsid w:val="00316D2A"/>
    <w:rsid w:val="00342F03"/>
    <w:rsid w:val="00350223"/>
    <w:rsid w:val="003730CB"/>
    <w:rsid w:val="00395157"/>
    <w:rsid w:val="00397F12"/>
    <w:rsid w:val="003A61A1"/>
    <w:rsid w:val="003A7CAB"/>
    <w:rsid w:val="003C21E9"/>
    <w:rsid w:val="004121B4"/>
    <w:rsid w:val="00415CFC"/>
    <w:rsid w:val="00433FE4"/>
    <w:rsid w:val="0043453B"/>
    <w:rsid w:val="00455476"/>
    <w:rsid w:val="00463873"/>
    <w:rsid w:val="00463D47"/>
    <w:rsid w:val="00471892"/>
    <w:rsid w:val="004736EB"/>
    <w:rsid w:val="004948C9"/>
    <w:rsid w:val="004A3B9C"/>
    <w:rsid w:val="004A3F8C"/>
    <w:rsid w:val="004C0E71"/>
    <w:rsid w:val="004D2274"/>
    <w:rsid w:val="00503CEA"/>
    <w:rsid w:val="00564742"/>
    <w:rsid w:val="0058277A"/>
    <w:rsid w:val="005A1667"/>
    <w:rsid w:val="005B5E97"/>
    <w:rsid w:val="005F4E07"/>
    <w:rsid w:val="005F66F4"/>
    <w:rsid w:val="005F7BAD"/>
    <w:rsid w:val="006041B5"/>
    <w:rsid w:val="00613B88"/>
    <w:rsid w:val="0063313D"/>
    <w:rsid w:val="00633F69"/>
    <w:rsid w:val="00665F5E"/>
    <w:rsid w:val="00681694"/>
    <w:rsid w:val="006D0109"/>
    <w:rsid w:val="006E1683"/>
    <w:rsid w:val="006E7CA1"/>
    <w:rsid w:val="006F6347"/>
    <w:rsid w:val="00725A8E"/>
    <w:rsid w:val="007314CD"/>
    <w:rsid w:val="00783A52"/>
    <w:rsid w:val="007A7C12"/>
    <w:rsid w:val="007B4711"/>
    <w:rsid w:val="007D26D7"/>
    <w:rsid w:val="0081508A"/>
    <w:rsid w:val="00834B6E"/>
    <w:rsid w:val="00836F48"/>
    <w:rsid w:val="00852CBA"/>
    <w:rsid w:val="00891E4A"/>
    <w:rsid w:val="008A1CC9"/>
    <w:rsid w:val="008B116A"/>
    <w:rsid w:val="008C0BE5"/>
    <w:rsid w:val="008C7953"/>
    <w:rsid w:val="008D55CB"/>
    <w:rsid w:val="008E6B37"/>
    <w:rsid w:val="008F1B15"/>
    <w:rsid w:val="00903F96"/>
    <w:rsid w:val="0092465A"/>
    <w:rsid w:val="009664E4"/>
    <w:rsid w:val="009669ED"/>
    <w:rsid w:val="009716C3"/>
    <w:rsid w:val="00991A07"/>
    <w:rsid w:val="00995EAE"/>
    <w:rsid w:val="00997335"/>
    <w:rsid w:val="009C5B03"/>
    <w:rsid w:val="009E492E"/>
    <w:rsid w:val="009E59B5"/>
    <w:rsid w:val="009E7C5A"/>
    <w:rsid w:val="009F135D"/>
    <w:rsid w:val="00A166DF"/>
    <w:rsid w:val="00A341E3"/>
    <w:rsid w:val="00A46F2E"/>
    <w:rsid w:val="00A4794D"/>
    <w:rsid w:val="00A51B8E"/>
    <w:rsid w:val="00AC2F54"/>
    <w:rsid w:val="00AE2D69"/>
    <w:rsid w:val="00B30AE3"/>
    <w:rsid w:val="00B805A2"/>
    <w:rsid w:val="00BB3052"/>
    <w:rsid w:val="00BE748C"/>
    <w:rsid w:val="00BF07D4"/>
    <w:rsid w:val="00C15006"/>
    <w:rsid w:val="00C302FA"/>
    <w:rsid w:val="00C307FD"/>
    <w:rsid w:val="00C340BC"/>
    <w:rsid w:val="00C444F2"/>
    <w:rsid w:val="00C54AC2"/>
    <w:rsid w:val="00C81DCA"/>
    <w:rsid w:val="00C95420"/>
    <w:rsid w:val="00CC2892"/>
    <w:rsid w:val="00CD2E63"/>
    <w:rsid w:val="00D240C9"/>
    <w:rsid w:val="00D2526B"/>
    <w:rsid w:val="00D5365B"/>
    <w:rsid w:val="00D53D28"/>
    <w:rsid w:val="00D62297"/>
    <w:rsid w:val="00D65E5D"/>
    <w:rsid w:val="00DA5B58"/>
    <w:rsid w:val="00DB274F"/>
    <w:rsid w:val="00DB2A0E"/>
    <w:rsid w:val="00DF0E14"/>
    <w:rsid w:val="00E16785"/>
    <w:rsid w:val="00E2551F"/>
    <w:rsid w:val="00E36C5F"/>
    <w:rsid w:val="00E5432B"/>
    <w:rsid w:val="00E54E45"/>
    <w:rsid w:val="00E5684B"/>
    <w:rsid w:val="00E6214C"/>
    <w:rsid w:val="00E6214D"/>
    <w:rsid w:val="00E62E24"/>
    <w:rsid w:val="00E84CA7"/>
    <w:rsid w:val="00E9234A"/>
    <w:rsid w:val="00EA2543"/>
    <w:rsid w:val="00EB78AE"/>
    <w:rsid w:val="00ED71C2"/>
    <w:rsid w:val="00F20D31"/>
    <w:rsid w:val="00F32FED"/>
    <w:rsid w:val="00F35817"/>
    <w:rsid w:val="00F37323"/>
    <w:rsid w:val="00F43558"/>
    <w:rsid w:val="00F4399A"/>
    <w:rsid w:val="00F443AA"/>
    <w:rsid w:val="00F45687"/>
    <w:rsid w:val="00F607C1"/>
    <w:rsid w:val="00FD0B9D"/>
    <w:rsid w:val="00FF01D2"/>
    <w:rsid w:val="00FF2A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paragraph" w:styleId="En-tte">
    <w:name w:val="header"/>
    <w:basedOn w:val="Normal"/>
    <w:link w:val="En-tteCar"/>
    <w:uiPriority w:val="99"/>
    <w:unhideWhenUsed/>
    <w:rsid w:val="00613B88"/>
    <w:pPr>
      <w:tabs>
        <w:tab w:val="center" w:pos="4536"/>
        <w:tab w:val="right" w:pos="9072"/>
      </w:tabs>
    </w:pPr>
  </w:style>
  <w:style w:type="character" w:customStyle="1" w:styleId="En-tteCar">
    <w:name w:val="En-tête Car"/>
    <w:basedOn w:val="Policepardfaut"/>
    <w:link w:val="En-tte"/>
    <w:uiPriority w:val="99"/>
    <w:rsid w:val="00613B88"/>
    <w:rPr>
      <w:sz w:val="24"/>
      <w:szCs w:val="24"/>
    </w:rPr>
  </w:style>
  <w:style w:type="paragraph" w:styleId="Pieddepage">
    <w:name w:val="footer"/>
    <w:basedOn w:val="Normal"/>
    <w:link w:val="PieddepageCar"/>
    <w:uiPriority w:val="99"/>
    <w:unhideWhenUsed/>
    <w:rsid w:val="00613B88"/>
    <w:pPr>
      <w:tabs>
        <w:tab w:val="center" w:pos="4536"/>
        <w:tab w:val="right" w:pos="9072"/>
      </w:tabs>
    </w:pPr>
  </w:style>
  <w:style w:type="character" w:customStyle="1" w:styleId="PieddepageCar">
    <w:name w:val="Pied de page Car"/>
    <w:basedOn w:val="Policepardfaut"/>
    <w:link w:val="Pieddepage"/>
    <w:uiPriority w:val="99"/>
    <w:rsid w:val="00613B88"/>
    <w:rPr>
      <w:sz w:val="24"/>
      <w:szCs w:val="24"/>
    </w:rPr>
  </w:style>
  <w:style w:type="paragraph" w:styleId="Textedebulles">
    <w:name w:val="Balloon Text"/>
    <w:basedOn w:val="Normal"/>
    <w:link w:val="TextedebullesCar"/>
    <w:uiPriority w:val="99"/>
    <w:semiHidden/>
    <w:unhideWhenUsed/>
    <w:rsid w:val="00613B88"/>
    <w:rPr>
      <w:rFonts w:ascii="Tahoma" w:hAnsi="Tahoma" w:cs="Tahoma"/>
      <w:sz w:val="16"/>
      <w:szCs w:val="16"/>
    </w:rPr>
  </w:style>
  <w:style w:type="character" w:customStyle="1" w:styleId="TextedebullesCar">
    <w:name w:val="Texte de bulles Car"/>
    <w:basedOn w:val="Policepardfaut"/>
    <w:link w:val="Textedebulles"/>
    <w:uiPriority w:val="99"/>
    <w:semiHidden/>
    <w:rsid w:val="00613B88"/>
    <w:rPr>
      <w:rFonts w:ascii="Tahoma" w:hAnsi="Tahoma" w:cs="Tahoma"/>
      <w:sz w:val="16"/>
      <w:szCs w:val="16"/>
    </w:rPr>
  </w:style>
  <w:style w:type="character" w:styleId="Lienhypertexte">
    <w:name w:val="Hyperlink"/>
    <w:basedOn w:val="Policepardfaut"/>
    <w:uiPriority w:val="99"/>
    <w:unhideWhenUsed/>
    <w:rsid w:val="00D53D28"/>
    <w:rPr>
      <w:color w:val="0000FF" w:themeColor="hyperlink"/>
      <w:u w:val="single"/>
    </w:rPr>
  </w:style>
  <w:style w:type="paragraph" w:styleId="NormalWeb">
    <w:name w:val="Normal (Web)"/>
    <w:basedOn w:val="Normal"/>
    <w:uiPriority w:val="99"/>
    <w:unhideWhenUsed/>
    <w:rsid w:val="00D53D28"/>
    <w:pPr>
      <w:spacing w:before="100" w:beforeAutospacing="1" w:after="100" w:afterAutospacing="1"/>
    </w:pPr>
    <w:rPr>
      <w:rFonts w:ascii="Times New Roman" w:eastAsia="Times New Roman" w:hAnsi="Times New Roman"/>
      <w:lang w:eastAsia="fr-FR"/>
    </w:rPr>
  </w:style>
  <w:style w:type="character" w:styleId="MachinecrireHTML">
    <w:name w:val="HTML Typewriter"/>
    <w:basedOn w:val="Policepardfaut"/>
    <w:uiPriority w:val="99"/>
    <w:semiHidden/>
    <w:unhideWhenUsed/>
    <w:rsid w:val="00D53D28"/>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D53D28"/>
    <w:rPr>
      <w:color w:val="800080"/>
      <w:u w:val="single"/>
    </w:rPr>
  </w:style>
  <w:style w:type="character" w:customStyle="1" w:styleId="pln">
    <w:name w:val="pln"/>
    <w:basedOn w:val="Policepardfaut"/>
    <w:rsid w:val="00D53D28"/>
  </w:style>
  <w:style w:type="paragraph" w:styleId="PrformatHTML">
    <w:name w:val="HTML Preformatted"/>
    <w:basedOn w:val="Normal"/>
    <w:link w:val="PrformatHTMLCar"/>
    <w:uiPriority w:val="99"/>
    <w:semiHidden/>
    <w:unhideWhenUsed/>
    <w:rsid w:val="00D5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53D28"/>
    <w:rPr>
      <w:rFonts w:ascii="Courier New" w:eastAsia="Times New Roman" w:hAnsi="Courier New" w:cs="Courier New"/>
      <w:sz w:val="20"/>
      <w:szCs w:val="20"/>
      <w:lang w:eastAsia="fr-FR"/>
    </w:rPr>
  </w:style>
  <w:style w:type="character" w:customStyle="1" w:styleId="com">
    <w:name w:val="com"/>
    <w:basedOn w:val="Policepardfaut"/>
    <w:rsid w:val="00D53D28"/>
  </w:style>
  <w:style w:type="character" w:customStyle="1" w:styleId="typ">
    <w:name w:val="typ"/>
    <w:basedOn w:val="Policepardfaut"/>
    <w:rsid w:val="00D53D28"/>
  </w:style>
  <w:style w:type="character" w:customStyle="1" w:styleId="pun">
    <w:name w:val="pun"/>
    <w:basedOn w:val="Policepardfaut"/>
    <w:rsid w:val="00D53D28"/>
  </w:style>
  <w:style w:type="character" w:customStyle="1" w:styleId="kwd">
    <w:name w:val="kwd"/>
    <w:basedOn w:val="Policepardfaut"/>
    <w:rsid w:val="00D53D28"/>
  </w:style>
  <w:style w:type="character" w:customStyle="1" w:styleId="str">
    <w:name w:val="str"/>
    <w:basedOn w:val="Policepardfaut"/>
    <w:rsid w:val="00D53D28"/>
  </w:style>
  <w:style w:type="character" w:customStyle="1" w:styleId="lit">
    <w:name w:val="lit"/>
    <w:basedOn w:val="Policepardfaut"/>
    <w:rsid w:val="00D53D28"/>
  </w:style>
  <w:style w:type="character" w:customStyle="1" w:styleId="meta-prep">
    <w:name w:val="meta-prep"/>
    <w:basedOn w:val="Policepardfaut"/>
    <w:rsid w:val="002256B7"/>
  </w:style>
  <w:style w:type="character" w:customStyle="1" w:styleId="entry-date">
    <w:name w:val="entry-date"/>
    <w:basedOn w:val="Policepardfaut"/>
    <w:rsid w:val="002256B7"/>
  </w:style>
  <w:style w:type="character" w:customStyle="1" w:styleId="by-author">
    <w:name w:val="by-author"/>
    <w:basedOn w:val="Policepardfaut"/>
    <w:rsid w:val="002256B7"/>
  </w:style>
  <w:style w:type="character" w:customStyle="1" w:styleId="sep">
    <w:name w:val="sep"/>
    <w:basedOn w:val="Policepardfaut"/>
    <w:rsid w:val="002256B7"/>
  </w:style>
  <w:style w:type="character" w:customStyle="1" w:styleId="author">
    <w:name w:val="author"/>
    <w:basedOn w:val="Policepardfaut"/>
    <w:rsid w:val="002256B7"/>
  </w:style>
  <w:style w:type="character" w:styleId="CodeHTML">
    <w:name w:val="HTML Code"/>
    <w:basedOn w:val="Policepardfaut"/>
    <w:uiPriority w:val="99"/>
    <w:semiHidden/>
    <w:unhideWhenUsed/>
    <w:rsid w:val="002256B7"/>
    <w:rPr>
      <w:rFonts w:ascii="Courier New" w:eastAsia="Times New Roman" w:hAnsi="Courier New" w:cs="Courier New"/>
      <w:sz w:val="20"/>
      <w:szCs w:val="20"/>
    </w:rPr>
  </w:style>
  <w:style w:type="paragraph" w:customStyle="1" w:styleId="name">
    <w:name w:val="name"/>
    <w:basedOn w:val="Normal"/>
    <w:rsid w:val="00564742"/>
    <w:pPr>
      <w:spacing w:before="100" w:beforeAutospacing="1" w:after="100" w:afterAutospacing="1"/>
    </w:pPr>
    <w:rPr>
      <w:rFonts w:ascii="Times New Roman" w:eastAsia="Times New Roman" w:hAnsi="Times New Roman"/>
      <w:lang w:eastAsia="fr-FR"/>
    </w:rPr>
  </w:style>
  <w:style w:type="character" w:customStyle="1" w:styleId="fn">
    <w:name w:val="fn"/>
    <w:basedOn w:val="Policepardfaut"/>
    <w:rsid w:val="00564742"/>
  </w:style>
  <w:style w:type="paragraph" w:customStyle="1" w:styleId="dateline">
    <w:name w:val="dateline"/>
    <w:basedOn w:val="Normal"/>
    <w:rsid w:val="00564742"/>
    <w:pPr>
      <w:spacing w:before="100" w:beforeAutospacing="1" w:after="100" w:afterAutospacing="1"/>
    </w:pPr>
    <w:rPr>
      <w:rFonts w:ascii="Times New Roman" w:eastAsia="Times New Roman" w:hAnsi="Times New Roman"/>
      <w:lang w:eastAsia="fr-FR"/>
    </w:rPr>
  </w:style>
  <w:style w:type="character" w:customStyle="1" w:styleId="divider">
    <w:name w:val="divider"/>
    <w:basedOn w:val="Policepardfaut"/>
    <w:rsid w:val="00564742"/>
  </w:style>
  <w:style w:type="character" w:customStyle="1" w:styleId="tag">
    <w:name w:val="tag"/>
    <w:basedOn w:val="Policepardfaut"/>
    <w:rsid w:val="00564742"/>
  </w:style>
  <w:style w:type="character" w:customStyle="1" w:styleId="sponsored">
    <w:name w:val="sponsored"/>
    <w:basedOn w:val="Policepardfaut"/>
    <w:rsid w:val="00564742"/>
  </w:style>
  <w:style w:type="paragraph" w:styleId="z-Hautduformulaire">
    <w:name w:val="HTML Top of Form"/>
    <w:basedOn w:val="Normal"/>
    <w:next w:val="Normal"/>
    <w:link w:val="z-HautduformulaireCar"/>
    <w:hidden/>
    <w:uiPriority w:val="99"/>
    <w:semiHidden/>
    <w:unhideWhenUsed/>
    <w:rsid w:val="00564742"/>
    <w:pPr>
      <w:pBdr>
        <w:bottom w:val="single" w:sz="6" w:space="1" w:color="auto"/>
      </w:pBdr>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564742"/>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564742"/>
    <w:pPr>
      <w:pBdr>
        <w:top w:val="single" w:sz="6" w:space="1" w:color="auto"/>
      </w:pBdr>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564742"/>
    <w:rPr>
      <w:rFonts w:ascii="Arial" w:eastAsia="Times New Roman" w:hAnsi="Arial" w:cs="Arial"/>
      <w:vanish/>
      <w:sz w:val="16"/>
      <w:szCs w:val="16"/>
      <w:lang w:eastAsia="fr-FR"/>
    </w:rPr>
  </w:style>
  <w:style w:type="character" w:customStyle="1" w:styleId="lowercase">
    <w:name w:val="lowercase"/>
    <w:basedOn w:val="Policepardfaut"/>
    <w:rsid w:val="00564742"/>
  </w:style>
  <w:style w:type="character" w:customStyle="1" w:styleId="insider">
    <w:name w:val="insider"/>
    <w:basedOn w:val="Policepardfaut"/>
    <w:rsid w:val="00564742"/>
  </w:style>
  <w:style w:type="character" w:customStyle="1" w:styleId="highlight">
    <w:name w:val="highlight"/>
    <w:basedOn w:val="Policepardfaut"/>
    <w:rsid w:val="005F4E07"/>
  </w:style>
  <w:style w:type="character" w:customStyle="1" w:styleId="vote-count-post">
    <w:name w:val="vote-count-post"/>
    <w:basedOn w:val="Policepardfaut"/>
    <w:rsid w:val="00891E4A"/>
  </w:style>
  <w:style w:type="character" w:customStyle="1" w:styleId="relativetime">
    <w:name w:val="relativetime"/>
    <w:basedOn w:val="Policepardfaut"/>
    <w:rsid w:val="00891E4A"/>
  </w:style>
  <w:style w:type="character" w:customStyle="1" w:styleId="reputation-score">
    <w:name w:val="reputation-score"/>
    <w:basedOn w:val="Policepardfaut"/>
    <w:rsid w:val="00891E4A"/>
  </w:style>
  <w:style w:type="character" w:customStyle="1" w:styleId="badgecount">
    <w:name w:val="badgecount"/>
    <w:basedOn w:val="Policepardfaut"/>
    <w:rsid w:val="00891E4A"/>
  </w:style>
  <w:style w:type="character" w:customStyle="1" w:styleId="comment-copy">
    <w:name w:val="comment-copy"/>
    <w:basedOn w:val="Policepardfaut"/>
    <w:rsid w:val="00891E4A"/>
  </w:style>
  <w:style w:type="character" w:customStyle="1" w:styleId="comment-date">
    <w:name w:val="comment-date"/>
    <w:basedOn w:val="Policepardfaut"/>
    <w:rsid w:val="00891E4A"/>
  </w:style>
  <w:style w:type="character" w:customStyle="1" w:styleId="relativetime-clean">
    <w:name w:val="relativetime-clean"/>
    <w:basedOn w:val="Policepardfaut"/>
    <w:rsid w:val="00891E4A"/>
  </w:style>
  <w:style w:type="character" w:customStyle="1" w:styleId="vote-accepted-on">
    <w:name w:val="vote-accepted-on"/>
    <w:basedOn w:val="Policepardfaut"/>
    <w:rsid w:val="00891E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paragraph" w:styleId="En-tte">
    <w:name w:val="header"/>
    <w:basedOn w:val="Normal"/>
    <w:link w:val="En-tteCar"/>
    <w:uiPriority w:val="99"/>
    <w:unhideWhenUsed/>
    <w:rsid w:val="00613B88"/>
    <w:pPr>
      <w:tabs>
        <w:tab w:val="center" w:pos="4536"/>
        <w:tab w:val="right" w:pos="9072"/>
      </w:tabs>
    </w:pPr>
  </w:style>
  <w:style w:type="character" w:customStyle="1" w:styleId="En-tteCar">
    <w:name w:val="En-tête Car"/>
    <w:basedOn w:val="Policepardfaut"/>
    <w:link w:val="En-tte"/>
    <w:uiPriority w:val="99"/>
    <w:rsid w:val="00613B88"/>
    <w:rPr>
      <w:sz w:val="24"/>
      <w:szCs w:val="24"/>
    </w:rPr>
  </w:style>
  <w:style w:type="paragraph" w:styleId="Pieddepage">
    <w:name w:val="footer"/>
    <w:basedOn w:val="Normal"/>
    <w:link w:val="PieddepageCar"/>
    <w:uiPriority w:val="99"/>
    <w:unhideWhenUsed/>
    <w:rsid w:val="00613B88"/>
    <w:pPr>
      <w:tabs>
        <w:tab w:val="center" w:pos="4536"/>
        <w:tab w:val="right" w:pos="9072"/>
      </w:tabs>
    </w:pPr>
  </w:style>
  <w:style w:type="character" w:customStyle="1" w:styleId="PieddepageCar">
    <w:name w:val="Pied de page Car"/>
    <w:basedOn w:val="Policepardfaut"/>
    <w:link w:val="Pieddepage"/>
    <w:uiPriority w:val="99"/>
    <w:rsid w:val="00613B88"/>
    <w:rPr>
      <w:sz w:val="24"/>
      <w:szCs w:val="24"/>
    </w:rPr>
  </w:style>
  <w:style w:type="paragraph" w:styleId="Textedebulles">
    <w:name w:val="Balloon Text"/>
    <w:basedOn w:val="Normal"/>
    <w:link w:val="TextedebullesCar"/>
    <w:uiPriority w:val="99"/>
    <w:semiHidden/>
    <w:unhideWhenUsed/>
    <w:rsid w:val="00613B88"/>
    <w:rPr>
      <w:rFonts w:ascii="Tahoma" w:hAnsi="Tahoma" w:cs="Tahoma"/>
      <w:sz w:val="16"/>
      <w:szCs w:val="16"/>
    </w:rPr>
  </w:style>
  <w:style w:type="character" w:customStyle="1" w:styleId="TextedebullesCar">
    <w:name w:val="Texte de bulles Car"/>
    <w:basedOn w:val="Policepardfaut"/>
    <w:link w:val="Textedebulles"/>
    <w:uiPriority w:val="99"/>
    <w:semiHidden/>
    <w:rsid w:val="00613B88"/>
    <w:rPr>
      <w:rFonts w:ascii="Tahoma" w:hAnsi="Tahoma" w:cs="Tahoma"/>
      <w:sz w:val="16"/>
      <w:szCs w:val="16"/>
    </w:rPr>
  </w:style>
  <w:style w:type="character" w:styleId="Lienhypertexte">
    <w:name w:val="Hyperlink"/>
    <w:basedOn w:val="Policepardfaut"/>
    <w:uiPriority w:val="99"/>
    <w:unhideWhenUsed/>
    <w:rsid w:val="00D53D28"/>
    <w:rPr>
      <w:color w:val="0000FF" w:themeColor="hyperlink"/>
      <w:u w:val="single"/>
    </w:rPr>
  </w:style>
  <w:style w:type="paragraph" w:styleId="NormalWeb">
    <w:name w:val="Normal (Web)"/>
    <w:basedOn w:val="Normal"/>
    <w:uiPriority w:val="99"/>
    <w:unhideWhenUsed/>
    <w:rsid w:val="00D53D28"/>
    <w:pPr>
      <w:spacing w:before="100" w:beforeAutospacing="1" w:after="100" w:afterAutospacing="1"/>
    </w:pPr>
    <w:rPr>
      <w:rFonts w:ascii="Times New Roman" w:eastAsia="Times New Roman" w:hAnsi="Times New Roman"/>
      <w:lang w:eastAsia="fr-FR"/>
    </w:rPr>
  </w:style>
  <w:style w:type="character" w:styleId="MachinecrireHTML">
    <w:name w:val="HTML Typewriter"/>
    <w:basedOn w:val="Policepardfaut"/>
    <w:uiPriority w:val="99"/>
    <w:semiHidden/>
    <w:unhideWhenUsed/>
    <w:rsid w:val="00D53D28"/>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D53D28"/>
    <w:rPr>
      <w:color w:val="800080"/>
      <w:u w:val="single"/>
    </w:rPr>
  </w:style>
  <w:style w:type="character" w:customStyle="1" w:styleId="pln">
    <w:name w:val="pln"/>
    <w:basedOn w:val="Policepardfaut"/>
    <w:rsid w:val="00D53D28"/>
  </w:style>
  <w:style w:type="paragraph" w:styleId="PrformatHTML">
    <w:name w:val="HTML Preformatted"/>
    <w:basedOn w:val="Normal"/>
    <w:link w:val="PrformatHTMLCar"/>
    <w:uiPriority w:val="99"/>
    <w:semiHidden/>
    <w:unhideWhenUsed/>
    <w:rsid w:val="00D5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53D28"/>
    <w:rPr>
      <w:rFonts w:ascii="Courier New" w:eastAsia="Times New Roman" w:hAnsi="Courier New" w:cs="Courier New"/>
      <w:sz w:val="20"/>
      <w:szCs w:val="20"/>
      <w:lang w:eastAsia="fr-FR"/>
    </w:rPr>
  </w:style>
  <w:style w:type="character" w:customStyle="1" w:styleId="com">
    <w:name w:val="com"/>
    <w:basedOn w:val="Policepardfaut"/>
    <w:rsid w:val="00D53D28"/>
  </w:style>
  <w:style w:type="character" w:customStyle="1" w:styleId="typ">
    <w:name w:val="typ"/>
    <w:basedOn w:val="Policepardfaut"/>
    <w:rsid w:val="00D53D28"/>
  </w:style>
  <w:style w:type="character" w:customStyle="1" w:styleId="pun">
    <w:name w:val="pun"/>
    <w:basedOn w:val="Policepardfaut"/>
    <w:rsid w:val="00D53D28"/>
  </w:style>
  <w:style w:type="character" w:customStyle="1" w:styleId="kwd">
    <w:name w:val="kwd"/>
    <w:basedOn w:val="Policepardfaut"/>
    <w:rsid w:val="00D53D28"/>
  </w:style>
  <w:style w:type="character" w:customStyle="1" w:styleId="str">
    <w:name w:val="str"/>
    <w:basedOn w:val="Policepardfaut"/>
    <w:rsid w:val="00D53D28"/>
  </w:style>
  <w:style w:type="character" w:customStyle="1" w:styleId="lit">
    <w:name w:val="lit"/>
    <w:basedOn w:val="Policepardfaut"/>
    <w:rsid w:val="00D53D28"/>
  </w:style>
  <w:style w:type="character" w:customStyle="1" w:styleId="meta-prep">
    <w:name w:val="meta-prep"/>
    <w:basedOn w:val="Policepardfaut"/>
    <w:rsid w:val="002256B7"/>
  </w:style>
  <w:style w:type="character" w:customStyle="1" w:styleId="entry-date">
    <w:name w:val="entry-date"/>
    <w:basedOn w:val="Policepardfaut"/>
    <w:rsid w:val="002256B7"/>
  </w:style>
  <w:style w:type="character" w:customStyle="1" w:styleId="by-author">
    <w:name w:val="by-author"/>
    <w:basedOn w:val="Policepardfaut"/>
    <w:rsid w:val="002256B7"/>
  </w:style>
  <w:style w:type="character" w:customStyle="1" w:styleId="sep">
    <w:name w:val="sep"/>
    <w:basedOn w:val="Policepardfaut"/>
    <w:rsid w:val="002256B7"/>
  </w:style>
  <w:style w:type="character" w:customStyle="1" w:styleId="author">
    <w:name w:val="author"/>
    <w:basedOn w:val="Policepardfaut"/>
    <w:rsid w:val="002256B7"/>
  </w:style>
  <w:style w:type="character" w:styleId="CodeHTML">
    <w:name w:val="HTML Code"/>
    <w:basedOn w:val="Policepardfaut"/>
    <w:uiPriority w:val="99"/>
    <w:semiHidden/>
    <w:unhideWhenUsed/>
    <w:rsid w:val="002256B7"/>
    <w:rPr>
      <w:rFonts w:ascii="Courier New" w:eastAsia="Times New Roman" w:hAnsi="Courier New" w:cs="Courier New"/>
      <w:sz w:val="20"/>
      <w:szCs w:val="20"/>
    </w:rPr>
  </w:style>
  <w:style w:type="paragraph" w:customStyle="1" w:styleId="name">
    <w:name w:val="name"/>
    <w:basedOn w:val="Normal"/>
    <w:rsid w:val="00564742"/>
    <w:pPr>
      <w:spacing w:before="100" w:beforeAutospacing="1" w:after="100" w:afterAutospacing="1"/>
    </w:pPr>
    <w:rPr>
      <w:rFonts w:ascii="Times New Roman" w:eastAsia="Times New Roman" w:hAnsi="Times New Roman"/>
      <w:lang w:eastAsia="fr-FR"/>
    </w:rPr>
  </w:style>
  <w:style w:type="character" w:customStyle="1" w:styleId="fn">
    <w:name w:val="fn"/>
    <w:basedOn w:val="Policepardfaut"/>
    <w:rsid w:val="00564742"/>
  </w:style>
  <w:style w:type="paragraph" w:customStyle="1" w:styleId="dateline">
    <w:name w:val="dateline"/>
    <w:basedOn w:val="Normal"/>
    <w:rsid w:val="00564742"/>
    <w:pPr>
      <w:spacing w:before="100" w:beforeAutospacing="1" w:after="100" w:afterAutospacing="1"/>
    </w:pPr>
    <w:rPr>
      <w:rFonts w:ascii="Times New Roman" w:eastAsia="Times New Roman" w:hAnsi="Times New Roman"/>
      <w:lang w:eastAsia="fr-FR"/>
    </w:rPr>
  </w:style>
  <w:style w:type="character" w:customStyle="1" w:styleId="divider">
    <w:name w:val="divider"/>
    <w:basedOn w:val="Policepardfaut"/>
    <w:rsid w:val="00564742"/>
  </w:style>
  <w:style w:type="character" w:customStyle="1" w:styleId="tag">
    <w:name w:val="tag"/>
    <w:basedOn w:val="Policepardfaut"/>
    <w:rsid w:val="00564742"/>
  </w:style>
  <w:style w:type="character" w:customStyle="1" w:styleId="sponsored">
    <w:name w:val="sponsored"/>
    <w:basedOn w:val="Policepardfaut"/>
    <w:rsid w:val="00564742"/>
  </w:style>
  <w:style w:type="paragraph" w:styleId="z-Hautduformulaire">
    <w:name w:val="HTML Top of Form"/>
    <w:basedOn w:val="Normal"/>
    <w:next w:val="Normal"/>
    <w:link w:val="z-HautduformulaireCar"/>
    <w:hidden/>
    <w:uiPriority w:val="99"/>
    <w:semiHidden/>
    <w:unhideWhenUsed/>
    <w:rsid w:val="00564742"/>
    <w:pPr>
      <w:pBdr>
        <w:bottom w:val="single" w:sz="6" w:space="1" w:color="auto"/>
      </w:pBdr>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564742"/>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564742"/>
    <w:pPr>
      <w:pBdr>
        <w:top w:val="single" w:sz="6" w:space="1" w:color="auto"/>
      </w:pBdr>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564742"/>
    <w:rPr>
      <w:rFonts w:ascii="Arial" w:eastAsia="Times New Roman" w:hAnsi="Arial" w:cs="Arial"/>
      <w:vanish/>
      <w:sz w:val="16"/>
      <w:szCs w:val="16"/>
      <w:lang w:eastAsia="fr-FR"/>
    </w:rPr>
  </w:style>
  <w:style w:type="character" w:customStyle="1" w:styleId="lowercase">
    <w:name w:val="lowercase"/>
    <w:basedOn w:val="Policepardfaut"/>
    <w:rsid w:val="00564742"/>
  </w:style>
  <w:style w:type="character" w:customStyle="1" w:styleId="insider">
    <w:name w:val="insider"/>
    <w:basedOn w:val="Policepardfaut"/>
    <w:rsid w:val="00564742"/>
  </w:style>
  <w:style w:type="character" w:customStyle="1" w:styleId="highlight">
    <w:name w:val="highlight"/>
    <w:basedOn w:val="Policepardfaut"/>
    <w:rsid w:val="005F4E07"/>
  </w:style>
  <w:style w:type="character" w:customStyle="1" w:styleId="vote-count-post">
    <w:name w:val="vote-count-post"/>
    <w:basedOn w:val="Policepardfaut"/>
    <w:rsid w:val="00891E4A"/>
  </w:style>
  <w:style w:type="character" w:customStyle="1" w:styleId="relativetime">
    <w:name w:val="relativetime"/>
    <w:basedOn w:val="Policepardfaut"/>
    <w:rsid w:val="00891E4A"/>
  </w:style>
  <w:style w:type="character" w:customStyle="1" w:styleId="reputation-score">
    <w:name w:val="reputation-score"/>
    <w:basedOn w:val="Policepardfaut"/>
    <w:rsid w:val="00891E4A"/>
  </w:style>
  <w:style w:type="character" w:customStyle="1" w:styleId="badgecount">
    <w:name w:val="badgecount"/>
    <w:basedOn w:val="Policepardfaut"/>
    <w:rsid w:val="00891E4A"/>
  </w:style>
  <w:style w:type="character" w:customStyle="1" w:styleId="comment-copy">
    <w:name w:val="comment-copy"/>
    <w:basedOn w:val="Policepardfaut"/>
    <w:rsid w:val="00891E4A"/>
  </w:style>
  <w:style w:type="character" w:customStyle="1" w:styleId="comment-date">
    <w:name w:val="comment-date"/>
    <w:basedOn w:val="Policepardfaut"/>
    <w:rsid w:val="00891E4A"/>
  </w:style>
  <w:style w:type="character" w:customStyle="1" w:styleId="relativetime-clean">
    <w:name w:val="relativetime-clean"/>
    <w:basedOn w:val="Policepardfaut"/>
    <w:rsid w:val="00891E4A"/>
  </w:style>
  <w:style w:type="character" w:customStyle="1" w:styleId="vote-accepted-on">
    <w:name w:val="vote-accepted-on"/>
    <w:basedOn w:val="Policepardfaut"/>
    <w:rsid w:val="00891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86225">
      <w:bodyDiv w:val="1"/>
      <w:marLeft w:val="0"/>
      <w:marRight w:val="0"/>
      <w:marTop w:val="0"/>
      <w:marBottom w:val="0"/>
      <w:divBdr>
        <w:top w:val="none" w:sz="0" w:space="0" w:color="auto"/>
        <w:left w:val="none" w:sz="0" w:space="0" w:color="auto"/>
        <w:bottom w:val="none" w:sz="0" w:space="0" w:color="auto"/>
        <w:right w:val="none" w:sz="0" w:space="0" w:color="auto"/>
      </w:divBdr>
    </w:div>
    <w:div w:id="159007131">
      <w:bodyDiv w:val="1"/>
      <w:marLeft w:val="0"/>
      <w:marRight w:val="0"/>
      <w:marTop w:val="0"/>
      <w:marBottom w:val="0"/>
      <w:divBdr>
        <w:top w:val="none" w:sz="0" w:space="0" w:color="auto"/>
        <w:left w:val="none" w:sz="0" w:space="0" w:color="auto"/>
        <w:bottom w:val="none" w:sz="0" w:space="0" w:color="auto"/>
        <w:right w:val="none" w:sz="0" w:space="0" w:color="auto"/>
      </w:divBdr>
    </w:div>
    <w:div w:id="258217412">
      <w:bodyDiv w:val="1"/>
      <w:marLeft w:val="0"/>
      <w:marRight w:val="0"/>
      <w:marTop w:val="0"/>
      <w:marBottom w:val="0"/>
      <w:divBdr>
        <w:top w:val="none" w:sz="0" w:space="0" w:color="auto"/>
        <w:left w:val="none" w:sz="0" w:space="0" w:color="auto"/>
        <w:bottom w:val="none" w:sz="0" w:space="0" w:color="auto"/>
        <w:right w:val="none" w:sz="0" w:space="0" w:color="auto"/>
      </w:divBdr>
      <w:divsChild>
        <w:div w:id="2136440077">
          <w:marLeft w:val="0"/>
          <w:marRight w:val="0"/>
          <w:marTop w:val="0"/>
          <w:marBottom w:val="0"/>
          <w:divBdr>
            <w:top w:val="none" w:sz="0" w:space="0" w:color="auto"/>
            <w:left w:val="none" w:sz="0" w:space="0" w:color="auto"/>
            <w:bottom w:val="none" w:sz="0" w:space="0" w:color="auto"/>
            <w:right w:val="none" w:sz="0" w:space="0" w:color="auto"/>
          </w:divBdr>
        </w:div>
        <w:div w:id="208878777">
          <w:marLeft w:val="0"/>
          <w:marRight w:val="0"/>
          <w:marTop w:val="0"/>
          <w:marBottom w:val="0"/>
          <w:divBdr>
            <w:top w:val="none" w:sz="0" w:space="0" w:color="auto"/>
            <w:left w:val="none" w:sz="0" w:space="0" w:color="auto"/>
            <w:bottom w:val="none" w:sz="0" w:space="0" w:color="auto"/>
            <w:right w:val="none" w:sz="0" w:space="0" w:color="auto"/>
          </w:divBdr>
        </w:div>
        <w:div w:id="779229057">
          <w:marLeft w:val="0"/>
          <w:marRight w:val="0"/>
          <w:marTop w:val="0"/>
          <w:marBottom w:val="0"/>
          <w:divBdr>
            <w:top w:val="none" w:sz="0" w:space="0" w:color="auto"/>
            <w:left w:val="none" w:sz="0" w:space="0" w:color="auto"/>
            <w:bottom w:val="none" w:sz="0" w:space="0" w:color="auto"/>
            <w:right w:val="none" w:sz="0" w:space="0" w:color="auto"/>
          </w:divBdr>
        </w:div>
        <w:div w:id="913517078">
          <w:marLeft w:val="0"/>
          <w:marRight w:val="0"/>
          <w:marTop w:val="0"/>
          <w:marBottom w:val="0"/>
          <w:divBdr>
            <w:top w:val="none" w:sz="0" w:space="0" w:color="auto"/>
            <w:left w:val="none" w:sz="0" w:space="0" w:color="auto"/>
            <w:bottom w:val="none" w:sz="0" w:space="0" w:color="auto"/>
            <w:right w:val="none" w:sz="0" w:space="0" w:color="auto"/>
          </w:divBdr>
        </w:div>
      </w:divsChild>
    </w:div>
    <w:div w:id="384187680">
      <w:bodyDiv w:val="1"/>
      <w:marLeft w:val="0"/>
      <w:marRight w:val="0"/>
      <w:marTop w:val="0"/>
      <w:marBottom w:val="0"/>
      <w:divBdr>
        <w:top w:val="none" w:sz="0" w:space="0" w:color="auto"/>
        <w:left w:val="none" w:sz="0" w:space="0" w:color="auto"/>
        <w:bottom w:val="none" w:sz="0" w:space="0" w:color="auto"/>
        <w:right w:val="none" w:sz="0" w:space="0" w:color="auto"/>
      </w:divBdr>
      <w:divsChild>
        <w:div w:id="1201671612">
          <w:marLeft w:val="0"/>
          <w:marRight w:val="0"/>
          <w:marTop w:val="0"/>
          <w:marBottom w:val="0"/>
          <w:divBdr>
            <w:top w:val="none" w:sz="0" w:space="0" w:color="auto"/>
            <w:left w:val="none" w:sz="0" w:space="0" w:color="auto"/>
            <w:bottom w:val="none" w:sz="0" w:space="0" w:color="auto"/>
            <w:right w:val="none" w:sz="0" w:space="0" w:color="auto"/>
          </w:divBdr>
          <w:divsChild>
            <w:div w:id="190610664">
              <w:marLeft w:val="0"/>
              <w:marRight w:val="0"/>
              <w:marTop w:val="0"/>
              <w:marBottom w:val="0"/>
              <w:divBdr>
                <w:top w:val="none" w:sz="0" w:space="0" w:color="auto"/>
                <w:left w:val="none" w:sz="0" w:space="0" w:color="auto"/>
                <w:bottom w:val="none" w:sz="0" w:space="0" w:color="auto"/>
                <w:right w:val="none" w:sz="0" w:space="0" w:color="auto"/>
              </w:divBdr>
            </w:div>
            <w:div w:id="618684752">
              <w:marLeft w:val="0"/>
              <w:marRight w:val="0"/>
              <w:marTop w:val="0"/>
              <w:marBottom w:val="0"/>
              <w:divBdr>
                <w:top w:val="none" w:sz="0" w:space="0" w:color="auto"/>
                <w:left w:val="none" w:sz="0" w:space="0" w:color="auto"/>
                <w:bottom w:val="none" w:sz="0" w:space="0" w:color="auto"/>
                <w:right w:val="none" w:sz="0" w:space="0" w:color="auto"/>
              </w:divBdr>
              <w:divsChild>
                <w:div w:id="65765008">
                  <w:marLeft w:val="0"/>
                  <w:marRight w:val="0"/>
                  <w:marTop w:val="0"/>
                  <w:marBottom w:val="0"/>
                  <w:divBdr>
                    <w:top w:val="none" w:sz="0" w:space="0" w:color="auto"/>
                    <w:left w:val="none" w:sz="0" w:space="0" w:color="auto"/>
                    <w:bottom w:val="none" w:sz="0" w:space="0" w:color="auto"/>
                    <w:right w:val="none" w:sz="0" w:space="0" w:color="auto"/>
                  </w:divBdr>
                </w:div>
                <w:div w:id="382797967">
                  <w:marLeft w:val="0"/>
                  <w:marRight w:val="0"/>
                  <w:marTop w:val="0"/>
                  <w:marBottom w:val="0"/>
                  <w:divBdr>
                    <w:top w:val="none" w:sz="0" w:space="0" w:color="auto"/>
                    <w:left w:val="none" w:sz="0" w:space="0" w:color="auto"/>
                    <w:bottom w:val="none" w:sz="0" w:space="0" w:color="auto"/>
                    <w:right w:val="none" w:sz="0" w:space="0" w:color="auto"/>
                  </w:divBdr>
                </w:div>
                <w:div w:id="1402218588">
                  <w:marLeft w:val="0"/>
                  <w:marRight w:val="0"/>
                  <w:marTop w:val="0"/>
                  <w:marBottom w:val="0"/>
                  <w:divBdr>
                    <w:top w:val="none" w:sz="0" w:space="0" w:color="auto"/>
                    <w:left w:val="none" w:sz="0" w:space="0" w:color="auto"/>
                    <w:bottom w:val="none" w:sz="0" w:space="0" w:color="auto"/>
                    <w:right w:val="none" w:sz="0" w:space="0" w:color="auto"/>
                  </w:divBdr>
                </w:div>
                <w:div w:id="1232692060">
                  <w:marLeft w:val="0"/>
                  <w:marRight w:val="0"/>
                  <w:marTop w:val="0"/>
                  <w:marBottom w:val="0"/>
                  <w:divBdr>
                    <w:top w:val="none" w:sz="0" w:space="0" w:color="auto"/>
                    <w:left w:val="none" w:sz="0" w:space="0" w:color="auto"/>
                    <w:bottom w:val="none" w:sz="0" w:space="0" w:color="auto"/>
                    <w:right w:val="none" w:sz="0" w:space="0" w:color="auto"/>
                  </w:divBdr>
                  <w:divsChild>
                    <w:div w:id="1427728017">
                      <w:marLeft w:val="0"/>
                      <w:marRight w:val="0"/>
                      <w:marTop w:val="0"/>
                      <w:marBottom w:val="0"/>
                      <w:divBdr>
                        <w:top w:val="none" w:sz="0" w:space="0" w:color="auto"/>
                        <w:left w:val="none" w:sz="0" w:space="0" w:color="auto"/>
                        <w:bottom w:val="none" w:sz="0" w:space="0" w:color="auto"/>
                        <w:right w:val="none" w:sz="0" w:space="0" w:color="auto"/>
                      </w:divBdr>
                    </w:div>
                    <w:div w:id="959143726">
                      <w:marLeft w:val="0"/>
                      <w:marRight w:val="0"/>
                      <w:marTop w:val="0"/>
                      <w:marBottom w:val="0"/>
                      <w:divBdr>
                        <w:top w:val="none" w:sz="0" w:space="0" w:color="auto"/>
                        <w:left w:val="none" w:sz="0" w:space="0" w:color="auto"/>
                        <w:bottom w:val="none" w:sz="0" w:space="0" w:color="auto"/>
                        <w:right w:val="none" w:sz="0" w:space="0" w:color="auto"/>
                      </w:divBdr>
                      <w:divsChild>
                        <w:div w:id="1461652742">
                          <w:marLeft w:val="0"/>
                          <w:marRight w:val="0"/>
                          <w:marTop w:val="0"/>
                          <w:marBottom w:val="0"/>
                          <w:divBdr>
                            <w:top w:val="none" w:sz="0" w:space="0" w:color="auto"/>
                            <w:left w:val="none" w:sz="0" w:space="0" w:color="auto"/>
                            <w:bottom w:val="none" w:sz="0" w:space="0" w:color="auto"/>
                            <w:right w:val="none" w:sz="0" w:space="0" w:color="auto"/>
                          </w:divBdr>
                        </w:div>
                      </w:divsChild>
                    </w:div>
                    <w:div w:id="502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6070">
              <w:marLeft w:val="0"/>
              <w:marRight w:val="0"/>
              <w:marTop w:val="0"/>
              <w:marBottom w:val="0"/>
              <w:divBdr>
                <w:top w:val="none" w:sz="0" w:space="0" w:color="auto"/>
                <w:left w:val="none" w:sz="0" w:space="0" w:color="auto"/>
                <w:bottom w:val="none" w:sz="0" w:space="0" w:color="auto"/>
                <w:right w:val="none" w:sz="0" w:space="0" w:color="auto"/>
              </w:divBdr>
              <w:divsChild>
                <w:div w:id="1593006115">
                  <w:marLeft w:val="0"/>
                  <w:marRight w:val="0"/>
                  <w:marTop w:val="0"/>
                  <w:marBottom w:val="0"/>
                  <w:divBdr>
                    <w:top w:val="none" w:sz="0" w:space="0" w:color="auto"/>
                    <w:left w:val="none" w:sz="0" w:space="0" w:color="auto"/>
                    <w:bottom w:val="none" w:sz="0" w:space="0" w:color="auto"/>
                    <w:right w:val="none" w:sz="0" w:space="0" w:color="auto"/>
                  </w:divBdr>
                </w:div>
                <w:div w:id="871384914">
                  <w:marLeft w:val="0"/>
                  <w:marRight w:val="0"/>
                  <w:marTop w:val="0"/>
                  <w:marBottom w:val="0"/>
                  <w:divBdr>
                    <w:top w:val="none" w:sz="0" w:space="0" w:color="auto"/>
                    <w:left w:val="none" w:sz="0" w:space="0" w:color="auto"/>
                    <w:bottom w:val="none" w:sz="0" w:space="0" w:color="auto"/>
                    <w:right w:val="none" w:sz="0" w:space="0" w:color="auto"/>
                  </w:divBdr>
                </w:div>
              </w:divsChild>
            </w:div>
            <w:div w:id="1636449716">
              <w:marLeft w:val="0"/>
              <w:marRight w:val="0"/>
              <w:marTop w:val="0"/>
              <w:marBottom w:val="0"/>
              <w:divBdr>
                <w:top w:val="none" w:sz="0" w:space="0" w:color="auto"/>
                <w:left w:val="none" w:sz="0" w:space="0" w:color="auto"/>
                <w:bottom w:val="none" w:sz="0" w:space="0" w:color="auto"/>
                <w:right w:val="none" w:sz="0" w:space="0" w:color="auto"/>
              </w:divBdr>
            </w:div>
          </w:divsChild>
        </w:div>
        <w:div w:id="75909666">
          <w:marLeft w:val="0"/>
          <w:marRight w:val="0"/>
          <w:marTop w:val="0"/>
          <w:marBottom w:val="0"/>
          <w:divBdr>
            <w:top w:val="none" w:sz="0" w:space="0" w:color="auto"/>
            <w:left w:val="none" w:sz="0" w:space="0" w:color="auto"/>
            <w:bottom w:val="none" w:sz="0" w:space="0" w:color="auto"/>
            <w:right w:val="none" w:sz="0" w:space="0" w:color="auto"/>
          </w:divBdr>
          <w:divsChild>
            <w:div w:id="865825410">
              <w:marLeft w:val="0"/>
              <w:marRight w:val="0"/>
              <w:marTop w:val="0"/>
              <w:marBottom w:val="0"/>
              <w:divBdr>
                <w:top w:val="none" w:sz="0" w:space="0" w:color="auto"/>
                <w:left w:val="none" w:sz="0" w:space="0" w:color="auto"/>
                <w:bottom w:val="none" w:sz="0" w:space="0" w:color="auto"/>
                <w:right w:val="none" w:sz="0" w:space="0" w:color="auto"/>
              </w:divBdr>
              <w:divsChild>
                <w:div w:id="663818386">
                  <w:marLeft w:val="0"/>
                  <w:marRight w:val="0"/>
                  <w:marTop w:val="0"/>
                  <w:marBottom w:val="0"/>
                  <w:divBdr>
                    <w:top w:val="none" w:sz="0" w:space="0" w:color="auto"/>
                    <w:left w:val="none" w:sz="0" w:space="0" w:color="auto"/>
                    <w:bottom w:val="none" w:sz="0" w:space="0" w:color="auto"/>
                    <w:right w:val="none" w:sz="0" w:space="0" w:color="auto"/>
                  </w:divBdr>
                  <w:divsChild>
                    <w:div w:id="1690176434">
                      <w:marLeft w:val="0"/>
                      <w:marRight w:val="0"/>
                      <w:marTop w:val="0"/>
                      <w:marBottom w:val="0"/>
                      <w:divBdr>
                        <w:top w:val="none" w:sz="0" w:space="0" w:color="auto"/>
                        <w:left w:val="none" w:sz="0" w:space="0" w:color="auto"/>
                        <w:bottom w:val="none" w:sz="0" w:space="0" w:color="auto"/>
                        <w:right w:val="none" w:sz="0" w:space="0" w:color="auto"/>
                      </w:divBdr>
                      <w:divsChild>
                        <w:div w:id="16737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5478">
              <w:marLeft w:val="0"/>
              <w:marRight w:val="0"/>
              <w:marTop w:val="0"/>
              <w:marBottom w:val="0"/>
              <w:divBdr>
                <w:top w:val="none" w:sz="0" w:space="0" w:color="auto"/>
                <w:left w:val="none" w:sz="0" w:space="0" w:color="auto"/>
                <w:bottom w:val="none" w:sz="0" w:space="0" w:color="auto"/>
                <w:right w:val="none" w:sz="0" w:space="0" w:color="auto"/>
              </w:divBdr>
              <w:divsChild>
                <w:div w:id="184834390">
                  <w:marLeft w:val="0"/>
                  <w:marRight w:val="0"/>
                  <w:marTop w:val="0"/>
                  <w:marBottom w:val="0"/>
                  <w:divBdr>
                    <w:top w:val="none" w:sz="0" w:space="0" w:color="auto"/>
                    <w:left w:val="none" w:sz="0" w:space="0" w:color="auto"/>
                    <w:bottom w:val="none" w:sz="0" w:space="0" w:color="auto"/>
                    <w:right w:val="none" w:sz="0" w:space="0" w:color="auto"/>
                  </w:divBdr>
                </w:div>
                <w:div w:id="14132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7668">
      <w:bodyDiv w:val="1"/>
      <w:marLeft w:val="0"/>
      <w:marRight w:val="0"/>
      <w:marTop w:val="0"/>
      <w:marBottom w:val="0"/>
      <w:divBdr>
        <w:top w:val="none" w:sz="0" w:space="0" w:color="auto"/>
        <w:left w:val="none" w:sz="0" w:space="0" w:color="auto"/>
        <w:bottom w:val="none" w:sz="0" w:space="0" w:color="auto"/>
        <w:right w:val="none" w:sz="0" w:space="0" w:color="auto"/>
      </w:divBdr>
      <w:divsChild>
        <w:div w:id="1960527953">
          <w:marLeft w:val="0"/>
          <w:marRight w:val="0"/>
          <w:marTop w:val="0"/>
          <w:marBottom w:val="300"/>
          <w:divBdr>
            <w:top w:val="none" w:sz="0" w:space="0" w:color="auto"/>
            <w:left w:val="none" w:sz="0" w:space="0" w:color="auto"/>
            <w:bottom w:val="none" w:sz="0" w:space="0" w:color="auto"/>
            <w:right w:val="none" w:sz="0" w:space="0" w:color="auto"/>
          </w:divBdr>
          <w:divsChild>
            <w:div w:id="2100632999">
              <w:marLeft w:val="0"/>
              <w:marRight w:val="0"/>
              <w:marTop w:val="0"/>
              <w:marBottom w:val="0"/>
              <w:divBdr>
                <w:top w:val="none" w:sz="0" w:space="0" w:color="auto"/>
                <w:left w:val="none" w:sz="0" w:space="0" w:color="auto"/>
                <w:bottom w:val="none" w:sz="0" w:space="0" w:color="auto"/>
                <w:right w:val="none" w:sz="0" w:space="0" w:color="auto"/>
              </w:divBdr>
              <w:divsChild>
                <w:div w:id="77599167">
                  <w:marLeft w:val="0"/>
                  <w:marRight w:val="0"/>
                  <w:marTop w:val="0"/>
                  <w:marBottom w:val="0"/>
                  <w:divBdr>
                    <w:top w:val="none" w:sz="0" w:space="0" w:color="auto"/>
                    <w:left w:val="none" w:sz="0" w:space="0" w:color="auto"/>
                    <w:bottom w:val="none" w:sz="0" w:space="0" w:color="auto"/>
                    <w:right w:val="none" w:sz="0" w:space="0" w:color="auto"/>
                  </w:divBdr>
                </w:div>
                <w:div w:id="1538196126">
                  <w:marLeft w:val="0"/>
                  <w:marRight w:val="0"/>
                  <w:marTop w:val="0"/>
                  <w:marBottom w:val="0"/>
                  <w:divBdr>
                    <w:top w:val="none" w:sz="0" w:space="0" w:color="auto"/>
                    <w:left w:val="none" w:sz="0" w:space="0" w:color="auto"/>
                    <w:bottom w:val="none" w:sz="0" w:space="0" w:color="auto"/>
                    <w:right w:val="none" w:sz="0" w:space="0" w:color="auto"/>
                  </w:divBdr>
                </w:div>
              </w:divsChild>
            </w:div>
            <w:div w:id="689841184">
              <w:marLeft w:val="0"/>
              <w:marRight w:val="0"/>
              <w:marTop w:val="0"/>
              <w:marBottom w:val="0"/>
              <w:divBdr>
                <w:top w:val="none" w:sz="0" w:space="0" w:color="auto"/>
                <w:left w:val="none" w:sz="0" w:space="0" w:color="auto"/>
                <w:bottom w:val="none" w:sz="0" w:space="0" w:color="auto"/>
                <w:right w:val="none" w:sz="0" w:space="0" w:color="auto"/>
              </w:divBdr>
            </w:div>
          </w:divsChild>
        </w:div>
        <w:div w:id="251663523">
          <w:marLeft w:val="0"/>
          <w:marRight w:val="0"/>
          <w:marTop w:val="0"/>
          <w:marBottom w:val="300"/>
          <w:divBdr>
            <w:top w:val="none" w:sz="0" w:space="0" w:color="auto"/>
            <w:left w:val="none" w:sz="0" w:space="0" w:color="auto"/>
            <w:bottom w:val="none" w:sz="0" w:space="0" w:color="auto"/>
            <w:right w:val="none" w:sz="0" w:space="0" w:color="auto"/>
          </w:divBdr>
          <w:divsChild>
            <w:div w:id="66077559">
              <w:marLeft w:val="0"/>
              <w:marRight w:val="0"/>
              <w:marTop w:val="0"/>
              <w:marBottom w:val="0"/>
              <w:divBdr>
                <w:top w:val="none" w:sz="0" w:space="0" w:color="auto"/>
                <w:left w:val="none" w:sz="0" w:space="0" w:color="auto"/>
                <w:bottom w:val="none" w:sz="0" w:space="0" w:color="auto"/>
                <w:right w:val="none" w:sz="0" w:space="0" w:color="auto"/>
              </w:divBdr>
              <w:divsChild>
                <w:div w:id="1616015069">
                  <w:marLeft w:val="0"/>
                  <w:marRight w:val="0"/>
                  <w:marTop w:val="0"/>
                  <w:marBottom w:val="0"/>
                  <w:divBdr>
                    <w:top w:val="none" w:sz="0" w:space="0" w:color="auto"/>
                    <w:left w:val="none" w:sz="0" w:space="0" w:color="auto"/>
                    <w:bottom w:val="none" w:sz="0" w:space="0" w:color="auto"/>
                    <w:right w:val="none" w:sz="0" w:space="0" w:color="auto"/>
                  </w:divBdr>
                </w:div>
                <w:div w:id="1206521603">
                  <w:marLeft w:val="0"/>
                  <w:marRight w:val="0"/>
                  <w:marTop w:val="0"/>
                  <w:marBottom w:val="0"/>
                  <w:divBdr>
                    <w:top w:val="none" w:sz="0" w:space="0" w:color="auto"/>
                    <w:left w:val="none" w:sz="0" w:space="0" w:color="auto"/>
                    <w:bottom w:val="none" w:sz="0" w:space="0" w:color="auto"/>
                    <w:right w:val="none" w:sz="0" w:space="0" w:color="auto"/>
                  </w:divBdr>
                </w:div>
              </w:divsChild>
            </w:div>
            <w:div w:id="1353654855">
              <w:marLeft w:val="0"/>
              <w:marRight w:val="0"/>
              <w:marTop w:val="0"/>
              <w:marBottom w:val="0"/>
              <w:divBdr>
                <w:top w:val="none" w:sz="0" w:space="0" w:color="auto"/>
                <w:left w:val="none" w:sz="0" w:space="0" w:color="auto"/>
                <w:bottom w:val="none" w:sz="0" w:space="0" w:color="auto"/>
                <w:right w:val="none" w:sz="0" w:space="0" w:color="auto"/>
              </w:divBdr>
            </w:div>
          </w:divsChild>
        </w:div>
        <w:div w:id="956760520">
          <w:marLeft w:val="0"/>
          <w:marRight w:val="0"/>
          <w:marTop w:val="0"/>
          <w:marBottom w:val="300"/>
          <w:divBdr>
            <w:top w:val="none" w:sz="0" w:space="0" w:color="auto"/>
            <w:left w:val="none" w:sz="0" w:space="0" w:color="auto"/>
            <w:bottom w:val="none" w:sz="0" w:space="0" w:color="auto"/>
            <w:right w:val="none" w:sz="0" w:space="0" w:color="auto"/>
          </w:divBdr>
          <w:divsChild>
            <w:div w:id="416371250">
              <w:marLeft w:val="0"/>
              <w:marRight w:val="0"/>
              <w:marTop w:val="0"/>
              <w:marBottom w:val="0"/>
              <w:divBdr>
                <w:top w:val="none" w:sz="0" w:space="0" w:color="auto"/>
                <w:left w:val="none" w:sz="0" w:space="0" w:color="auto"/>
                <w:bottom w:val="none" w:sz="0" w:space="0" w:color="auto"/>
                <w:right w:val="none" w:sz="0" w:space="0" w:color="auto"/>
              </w:divBdr>
              <w:divsChild>
                <w:div w:id="1247151013">
                  <w:marLeft w:val="0"/>
                  <w:marRight w:val="0"/>
                  <w:marTop w:val="0"/>
                  <w:marBottom w:val="0"/>
                  <w:divBdr>
                    <w:top w:val="none" w:sz="0" w:space="0" w:color="auto"/>
                    <w:left w:val="none" w:sz="0" w:space="0" w:color="auto"/>
                    <w:bottom w:val="none" w:sz="0" w:space="0" w:color="auto"/>
                    <w:right w:val="none" w:sz="0" w:space="0" w:color="auto"/>
                  </w:divBdr>
                </w:div>
                <w:div w:id="1515147237">
                  <w:marLeft w:val="0"/>
                  <w:marRight w:val="0"/>
                  <w:marTop w:val="0"/>
                  <w:marBottom w:val="0"/>
                  <w:divBdr>
                    <w:top w:val="none" w:sz="0" w:space="0" w:color="auto"/>
                    <w:left w:val="none" w:sz="0" w:space="0" w:color="auto"/>
                    <w:bottom w:val="none" w:sz="0" w:space="0" w:color="auto"/>
                    <w:right w:val="none" w:sz="0" w:space="0" w:color="auto"/>
                  </w:divBdr>
                </w:div>
              </w:divsChild>
            </w:div>
            <w:div w:id="1803308339">
              <w:marLeft w:val="0"/>
              <w:marRight w:val="0"/>
              <w:marTop w:val="0"/>
              <w:marBottom w:val="0"/>
              <w:divBdr>
                <w:top w:val="none" w:sz="0" w:space="0" w:color="auto"/>
                <w:left w:val="none" w:sz="0" w:space="0" w:color="auto"/>
                <w:bottom w:val="none" w:sz="0" w:space="0" w:color="auto"/>
                <w:right w:val="none" w:sz="0" w:space="0" w:color="auto"/>
              </w:divBdr>
            </w:div>
          </w:divsChild>
        </w:div>
        <w:div w:id="947203829">
          <w:marLeft w:val="0"/>
          <w:marRight w:val="0"/>
          <w:marTop w:val="0"/>
          <w:marBottom w:val="300"/>
          <w:divBdr>
            <w:top w:val="none" w:sz="0" w:space="0" w:color="auto"/>
            <w:left w:val="none" w:sz="0" w:space="0" w:color="auto"/>
            <w:bottom w:val="none" w:sz="0" w:space="0" w:color="auto"/>
            <w:right w:val="none" w:sz="0" w:space="0" w:color="auto"/>
          </w:divBdr>
          <w:divsChild>
            <w:div w:id="237522948">
              <w:marLeft w:val="0"/>
              <w:marRight w:val="0"/>
              <w:marTop w:val="0"/>
              <w:marBottom w:val="0"/>
              <w:divBdr>
                <w:top w:val="none" w:sz="0" w:space="0" w:color="auto"/>
                <w:left w:val="none" w:sz="0" w:space="0" w:color="auto"/>
                <w:bottom w:val="none" w:sz="0" w:space="0" w:color="auto"/>
                <w:right w:val="none" w:sz="0" w:space="0" w:color="auto"/>
              </w:divBdr>
              <w:divsChild>
                <w:div w:id="1376270898">
                  <w:marLeft w:val="0"/>
                  <w:marRight w:val="0"/>
                  <w:marTop w:val="0"/>
                  <w:marBottom w:val="0"/>
                  <w:divBdr>
                    <w:top w:val="none" w:sz="0" w:space="0" w:color="auto"/>
                    <w:left w:val="none" w:sz="0" w:space="0" w:color="auto"/>
                    <w:bottom w:val="none" w:sz="0" w:space="0" w:color="auto"/>
                    <w:right w:val="none" w:sz="0" w:space="0" w:color="auto"/>
                  </w:divBdr>
                </w:div>
                <w:div w:id="605116909">
                  <w:marLeft w:val="0"/>
                  <w:marRight w:val="0"/>
                  <w:marTop w:val="0"/>
                  <w:marBottom w:val="0"/>
                  <w:divBdr>
                    <w:top w:val="none" w:sz="0" w:space="0" w:color="auto"/>
                    <w:left w:val="none" w:sz="0" w:space="0" w:color="auto"/>
                    <w:bottom w:val="none" w:sz="0" w:space="0" w:color="auto"/>
                    <w:right w:val="none" w:sz="0" w:space="0" w:color="auto"/>
                  </w:divBdr>
                </w:div>
              </w:divsChild>
            </w:div>
            <w:div w:id="1214777526">
              <w:marLeft w:val="0"/>
              <w:marRight w:val="0"/>
              <w:marTop w:val="0"/>
              <w:marBottom w:val="0"/>
              <w:divBdr>
                <w:top w:val="none" w:sz="0" w:space="0" w:color="auto"/>
                <w:left w:val="none" w:sz="0" w:space="0" w:color="auto"/>
                <w:bottom w:val="none" w:sz="0" w:space="0" w:color="auto"/>
                <w:right w:val="none" w:sz="0" w:space="0" w:color="auto"/>
              </w:divBdr>
            </w:div>
          </w:divsChild>
        </w:div>
        <w:div w:id="1968120857">
          <w:marLeft w:val="0"/>
          <w:marRight w:val="0"/>
          <w:marTop w:val="0"/>
          <w:marBottom w:val="300"/>
          <w:divBdr>
            <w:top w:val="none" w:sz="0" w:space="0" w:color="auto"/>
            <w:left w:val="none" w:sz="0" w:space="0" w:color="auto"/>
            <w:bottom w:val="none" w:sz="0" w:space="0" w:color="auto"/>
            <w:right w:val="none" w:sz="0" w:space="0" w:color="auto"/>
          </w:divBdr>
          <w:divsChild>
            <w:div w:id="1891920244">
              <w:marLeft w:val="0"/>
              <w:marRight w:val="0"/>
              <w:marTop w:val="0"/>
              <w:marBottom w:val="0"/>
              <w:divBdr>
                <w:top w:val="none" w:sz="0" w:space="0" w:color="auto"/>
                <w:left w:val="none" w:sz="0" w:space="0" w:color="auto"/>
                <w:bottom w:val="none" w:sz="0" w:space="0" w:color="auto"/>
                <w:right w:val="none" w:sz="0" w:space="0" w:color="auto"/>
              </w:divBdr>
              <w:divsChild>
                <w:div w:id="285166446">
                  <w:marLeft w:val="0"/>
                  <w:marRight w:val="0"/>
                  <w:marTop w:val="0"/>
                  <w:marBottom w:val="0"/>
                  <w:divBdr>
                    <w:top w:val="none" w:sz="0" w:space="0" w:color="auto"/>
                    <w:left w:val="none" w:sz="0" w:space="0" w:color="auto"/>
                    <w:bottom w:val="none" w:sz="0" w:space="0" w:color="auto"/>
                    <w:right w:val="none" w:sz="0" w:space="0" w:color="auto"/>
                  </w:divBdr>
                </w:div>
                <w:div w:id="1318532803">
                  <w:marLeft w:val="0"/>
                  <w:marRight w:val="0"/>
                  <w:marTop w:val="0"/>
                  <w:marBottom w:val="0"/>
                  <w:divBdr>
                    <w:top w:val="none" w:sz="0" w:space="0" w:color="auto"/>
                    <w:left w:val="none" w:sz="0" w:space="0" w:color="auto"/>
                    <w:bottom w:val="none" w:sz="0" w:space="0" w:color="auto"/>
                    <w:right w:val="none" w:sz="0" w:space="0" w:color="auto"/>
                  </w:divBdr>
                </w:div>
              </w:divsChild>
            </w:div>
            <w:div w:id="722367285">
              <w:marLeft w:val="0"/>
              <w:marRight w:val="0"/>
              <w:marTop w:val="0"/>
              <w:marBottom w:val="0"/>
              <w:divBdr>
                <w:top w:val="none" w:sz="0" w:space="0" w:color="auto"/>
                <w:left w:val="none" w:sz="0" w:space="0" w:color="auto"/>
                <w:bottom w:val="none" w:sz="0" w:space="0" w:color="auto"/>
                <w:right w:val="none" w:sz="0" w:space="0" w:color="auto"/>
              </w:divBdr>
            </w:div>
          </w:divsChild>
        </w:div>
        <w:div w:id="1166164771">
          <w:marLeft w:val="0"/>
          <w:marRight w:val="0"/>
          <w:marTop w:val="0"/>
          <w:marBottom w:val="300"/>
          <w:divBdr>
            <w:top w:val="none" w:sz="0" w:space="0" w:color="auto"/>
            <w:left w:val="none" w:sz="0" w:space="0" w:color="auto"/>
            <w:bottom w:val="none" w:sz="0" w:space="0" w:color="auto"/>
            <w:right w:val="none" w:sz="0" w:space="0" w:color="auto"/>
          </w:divBdr>
          <w:divsChild>
            <w:div w:id="1631085576">
              <w:marLeft w:val="0"/>
              <w:marRight w:val="0"/>
              <w:marTop w:val="0"/>
              <w:marBottom w:val="0"/>
              <w:divBdr>
                <w:top w:val="none" w:sz="0" w:space="0" w:color="auto"/>
                <w:left w:val="none" w:sz="0" w:space="0" w:color="auto"/>
                <w:bottom w:val="none" w:sz="0" w:space="0" w:color="auto"/>
                <w:right w:val="none" w:sz="0" w:space="0" w:color="auto"/>
              </w:divBdr>
              <w:divsChild>
                <w:div w:id="1431780971">
                  <w:marLeft w:val="0"/>
                  <w:marRight w:val="0"/>
                  <w:marTop w:val="0"/>
                  <w:marBottom w:val="0"/>
                  <w:divBdr>
                    <w:top w:val="none" w:sz="0" w:space="0" w:color="auto"/>
                    <w:left w:val="none" w:sz="0" w:space="0" w:color="auto"/>
                    <w:bottom w:val="none" w:sz="0" w:space="0" w:color="auto"/>
                    <w:right w:val="none" w:sz="0" w:space="0" w:color="auto"/>
                  </w:divBdr>
                </w:div>
                <w:div w:id="511147813">
                  <w:marLeft w:val="0"/>
                  <w:marRight w:val="0"/>
                  <w:marTop w:val="0"/>
                  <w:marBottom w:val="0"/>
                  <w:divBdr>
                    <w:top w:val="none" w:sz="0" w:space="0" w:color="auto"/>
                    <w:left w:val="none" w:sz="0" w:space="0" w:color="auto"/>
                    <w:bottom w:val="none" w:sz="0" w:space="0" w:color="auto"/>
                    <w:right w:val="none" w:sz="0" w:space="0" w:color="auto"/>
                  </w:divBdr>
                </w:div>
              </w:divsChild>
            </w:div>
            <w:div w:id="816996107">
              <w:marLeft w:val="0"/>
              <w:marRight w:val="0"/>
              <w:marTop w:val="0"/>
              <w:marBottom w:val="0"/>
              <w:divBdr>
                <w:top w:val="none" w:sz="0" w:space="0" w:color="auto"/>
                <w:left w:val="none" w:sz="0" w:space="0" w:color="auto"/>
                <w:bottom w:val="none" w:sz="0" w:space="0" w:color="auto"/>
                <w:right w:val="none" w:sz="0" w:space="0" w:color="auto"/>
              </w:divBdr>
            </w:div>
          </w:divsChild>
        </w:div>
        <w:div w:id="1234661378">
          <w:marLeft w:val="0"/>
          <w:marRight w:val="0"/>
          <w:marTop w:val="0"/>
          <w:marBottom w:val="300"/>
          <w:divBdr>
            <w:top w:val="none" w:sz="0" w:space="0" w:color="auto"/>
            <w:left w:val="none" w:sz="0" w:space="0" w:color="auto"/>
            <w:bottom w:val="none" w:sz="0" w:space="0" w:color="auto"/>
            <w:right w:val="none" w:sz="0" w:space="0" w:color="auto"/>
          </w:divBdr>
          <w:divsChild>
            <w:div w:id="1635016950">
              <w:marLeft w:val="0"/>
              <w:marRight w:val="0"/>
              <w:marTop w:val="0"/>
              <w:marBottom w:val="0"/>
              <w:divBdr>
                <w:top w:val="none" w:sz="0" w:space="0" w:color="auto"/>
                <w:left w:val="none" w:sz="0" w:space="0" w:color="auto"/>
                <w:bottom w:val="none" w:sz="0" w:space="0" w:color="auto"/>
                <w:right w:val="none" w:sz="0" w:space="0" w:color="auto"/>
              </w:divBdr>
              <w:divsChild>
                <w:div w:id="793794161">
                  <w:marLeft w:val="0"/>
                  <w:marRight w:val="0"/>
                  <w:marTop w:val="0"/>
                  <w:marBottom w:val="0"/>
                  <w:divBdr>
                    <w:top w:val="none" w:sz="0" w:space="0" w:color="auto"/>
                    <w:left w:val="none" w:sz="0" w:space="0" w:color="auto"/>
                    <w:bottom w:val="none" w:sz="0" w:space="0" w:color="auto"/>
                    <w:right w:val="none" w:sz="0" w:space="0" w:color="auto"/>
                  </w:divBdr>
                </w:div>
                <w:div w:id="1601403231">
                  <w:marLeft w:val="0"/>
                  <w:marRight w:val="0"/>
                  <w:marTop w:val="0"/>
                  <w:marBottom w:val="0"/>
                  <w:divBdr>
                    <w:top w:val="none" w:sz="0" w:space="0" w:color="auto"/>
                    <w:left w:val="none" w:sz="0" w:space="0" w:color="auto"/>
                    <w:bottom w:val="none" w:sz="0" w:space="0" w:color="auto"/>
                    <w:right w:val="none" w:sz="0" w:space="0" w:color="auto"/>
                  </w:divBdr>
                </w:div>
              </w:divsChild>
            </w:div>
            <w:div w:id="1882745448">
              <w:marLeft w:val="0"/>
              <w:marRight w:val="0"/>
              <w:marTop w:val="0"/>
              <w:marBottom w:val="0"/>
              <w:divBdr>
                <w:top w:val="none" w:sz="0" w:space="0" w:color="auto"/>
                <w:left w:val="none" w:sz="0" w:space="0" w:color="auto"/>
                <w:bottom w:val="none" w:sz="0" w:space="0" w:color="auto"/>
                <w:right w:val="none" w:sz="0" w:space="0" w:color="auto"/>
              </w:divBdr>
            </w:div>
          </w:divsChild>
        </w:div>
        <w:div w:id="1512530167">
          <w:marLeft w:val="0"/>
          <w:marRight w:val="0"/>
          <w:marTop w:val="0"/>
          <w:marBottom w:val="300"/>
          <w:divBdr>
            <w:top w:val="none" w:sz="0" w:space="0" w:color="auto"/>
            <w:left w:val="none" w:sz="0" w:space="0" w:color="auto"/>
            <w:bottom w:val="none" w:sz="0" w:space="0" w:color="auto"/>
            <w:right w:val="none" w:sz="0" w:space="0" w:color="auto"/>
          </w:divBdr>
          <w:divsChild>
            <w:div w:id="2090420390">
              <w:marLeft w:val="0"/>
              <w:marRight w:val="0"/>
              <w:marTop w:val="0"/>
              <w:marBottom w:val="0"/>
              <w:divBdr>
                <w:top w:val="none" w:sz="0" w:space="0" w:color="auto"/>
                <w:left w:val="none" w:sz="0" w:space="0" w:color="auto"/>
                <w:bottom w:val="none" w:sz="0" w:space="0" w:color="auto"/>
                <w:right w:val="none" w:sz="0" w:space="0" w:color="auto"/>
              </w:divBdr>
              <w:divsChild>
                <w:div w:id="781803910">
                  <w:marLeft w:val="0"/>
                  <w:marRight w:val="0"/>
                  <w:marTop w:val="0"/>
                  <w:marBottom w:val="0"/>
                  <w:divBdr>
                    <w:top w:val="none" w:sz="0" w:space="0" w:color="auto"/>
                    <w:left w:val="none" w:sz="0" w:space="0" w:color="auto"/>
                    <w:bottom w:val="none" w:sz="0" w:space="0" w:color="auto"/>
                    <w:right w:val="none" w:sz="0" w:space="0" w:color="auto"/>
                  </w:divBdr>
                </w:div>
                <w:div w:id="2003507729">
                  <w:marLeft w:val="0"/>
                  <w:marRight w:val="0"/>
                  <w:marTop w:val="0"/>
                  <w:marBottom w:val="0"/>
                  <w:divBdr>
                    <w:top w:val="none" w:sz="0" w:space="0" w:color="auto"/>
                    <w:left w:val="none" w:sz="0" w:space="0" w:color="auto"/>
                    <w:bottom w:val="none" w:sz="0" w:space="0" w:color="auto"/>
                    <w:right w:val="none" w:sz="0" w:space="0" w:color="auto"/>
                  </w:divBdr>
                </w:div>
              </w:divsChild>
            </w:div>
            <w:div w:id="813446387">
              <w:marLeft w:val="0"/>
              <w:marRight w:val="0"/>
              <w:marTop w:val="0"/>
              <w:marBottom w:val="0"/>
              <w:divBdr>
                <w:top w:val="none" w:sz="0" w:space="0" w:color="auto"/>
                <w:left w:val="none" w:sz="0" w:space="0" w:color="auto"/>
                <w:bottom w:val="none" w:sz="0" w:space="0" w:color="auto"/>
                <w:right w:val="none" w:sz="0" w:space="0" w:color="auto"/>
              </w:divBdr>
            </w:div>
          </w:divsChild>
        </w:div>
        <w:div w:id="205801101">
          <w:marLeft w:val="0"/>
          <w:marRight w:val="0"/>
          <w:marTop w:val="0"/>
          <w:marBottom w:val="300"/>
          <w:divBdr>
            <w:top w:val="none" w:sz="0" w:space="0" w:color="auto"/>
            <w:left w:val="none" w:sz="0" w:space="0" w:color="auto"/>
            <w:bottom w:val="none" w:sz="0" w:space="0" w:color="auto"/>
            <w:right w:val="none" w:sz="0" w:space="0" w:color="auto"/>
          </w:divBdr>
          <w:divsChild>
            <w:div w:id="792552564">
              <w:marLeft w:val="0"/>
              <w:marRight w:val="0"/>
              <w:marTop w:val="0"/>
              <w:marBottom w:val="0"/>
              <w:divBdr>
                <w:top w:val="none" w:sz="0" w:space="0" w:color="auto"/>
                <w:left w:val="none" w:sz="0" w:space="0" w:color="auto"/>
                <w:bottom w:val="none" w:sz="0" w:space="0" w:color="auto"/>
                <w:right w:val="none" w:sz="0" w:space="0" w:color="auto"/>
              </w:divBdr>
              <w:divsChild>
                <w:div w:id="86776609">
                  <w:marLeft w:val="0"/>
                  <w:marRight w:val="0"/>
                  <w:marTop w:val="0"/>
                  <w:marBottom w:val="0"/>
                  <w:divBdr>
                    <w:top w:val="none" w:sz="0" w:space="0" w:color="auto"/>
                    <w:left w:val="none" w:sz="0" w:space="0" w:color="auto"/>
                    <w:bottom w:val="none" w:sz="0" w:space="0" w:color="auto"/>
                    <w:right w:val="none" w:sz="0" w:space="0" w:color="auto"/>
                  </w:divBdr>
                </w:div>
                <w:div w:id="1122960362">
                  <w:marLeft w:val="0"/>
                  <w:marRight w:val="0"/>
                  <w:marTop w:val="0"/>
                  <w:marBottom w:val="0"/>
                  <w:divBdr>
                    <w:top w:val="none" w:sz="0" w:space="0" w:color="auto"/>
                    <w:left w:val="none" w:sz="0" w:space="0" w:color="auto"/>
                    <w:bottom w:val="none" w:sz="0" w:space="0" w:color="auto"/>
                    <w:right w:val="none" w:sz="0" w:space="0" w:color="auto"/>
                  </w:divBdr>
                </w:div>
              </w:divsChild>
            </w:div>
            <w:div w:id="1678994927">
              <w:marLeft w:val="0"/>
              <w:marRight w:val="0"/>
              <w:marTop w:val="0"/>
              <w:marBottom w:val="0"/>
              <w:divBdr>
                <w:top w:val="none" w:sz="0" w:space="0" w:color="auto"/>
                <w:left w:val="none" w:sz="0" w:space="0" w:color="auto"/>
                <w:bottom w:val="none" w:sz="0" w:space="0" w:color="auto"/>
                <w:right w:val="none" w:sz="0" w:space="0" w:color="auto"/>
              </w:divBdr>
            </w:div>
          </w:divsChild>
        </w:div>
        <w:div w:id="1739134404">
          <w:marLeft w:val="0"/>
          <w:marRight w:val="0"/>
          <w:marTop w:val="0"/>
          <w:marBottom w:val="300"/>
          <w:divBdr>
            <w:top w:val="none" w:sz="0" w:space="0" w:color="auto"/>
            <w:left w:val="none" w:sz="0" w:space="0" w:color="auto"/>
            <w:bottom w:val="none" w:sz="0" w:space="0" w:color="auto"/>
            <w:right w:val="none" w:sz="0" w:space="0" w:color="auto"/>
          </w:divBdr>
          <w:divsChild>
            <w:div w:id="83380189">
              <w:marLeft w:val="0"/>
              <w:marRight w:val="0"/>
              <w:marTop w:val="0"/>
              <w:marBottom w:val="0"/>
              <w:divBdr>
                <w:top w:val="none" w:sz="0" w:space="0" w:color="auto"/>
                <w:left w:val="none" w:sz="0" w:space="0" w:color="auto"/>
                <w:bottom w:val="none" w:sz="0" w:space="0" w:color="auto"/>
                <w:right w:val="none" w:sz="0" w:space="0" w:color="auto"/>
              </w:divBdr>
              <w:divsChild>
                <w:div w:id="802189635">
                  <w:marLeft w:val="0"/>
                  <w:marRight w:val="0"/>
                  <w:marTop w:val="0"/>
                  <w:marBottom w:val="0"/>
                  <w:divBdr>
                    <w:top w:val="none" w:sz="0" w:space="0" w:color="auto"/>
                    <w:left w:val="none" w:sz="0" w:space="0" w:color="auto"/>
                    <w:bottom w:val="none" w:sz="0" w:space="0" w:color="auto"/>
                    <w:right w:val="none" w:sz="0" w:space="0" w:color="auto"/>
                  </w:divBdr>
                </w:div>
                <w:div w:id="1303923617">
                  <w:marLeft w:val="0"/>
                  <w:marRight w:val="0"/>
                  <w:marTop w:val="0"/>
                  <w:marBottom w:val="0"/>
                  <w:divBdr>
                    <w:top w:val="none" w:sz="0" w:space="0" w:color="auto"/>
                    <w:left w:val="none" w:sz="0" w:space="0" w:color="auto"/>
                    <w:bottom w:val="none" w:sz="0" w:space="0" w:color="auto"/>
                    <w:right w:val="none" w:sz="0" w:space="0" w:color="auto"/>
                  </w:divBdr>
                </w:div>
              </w:divsChild>
            </w:div>
            <w:div w:id="2006594129">
              <w:marLeft w:val="0"/>
              <w:marRight w:val="0"/>
              <w:marTop w:val="0"/>
              <w:marBottom w:val="0"/>
              <w:divBdr>
                <w:top w:val="none" w:sz="0" w:space="0" w:color="auto"/>
                <w:left w:val="none" w:sz="0" w:space="0" w:color="auto"/>
                <w:bottom w:val="none" w:sz="0" w:space="0" w:color="auto"/>
                <w:right w:val="none" w:sz="0" w:space="0" w:color="auto"/>
              </w:divBdr>
            </w:div>
          </w:divsChild>
        </w:div>
        <w:div w:id="1033387279">
          <w:marLeft w:val="0"/>
          <w:marRight w:val="0"/>
          <w:marTop w:val="0"/>
          <w:marBottom w:val="300"/>
          <w:divBdr>
            <w:top w:val="none" w:sz="0" w:space="0" w:color="auto"/>
            <w:left w:val="none" w:sz="0" w:space="0" w:color="auto"/>
            <w:bottom w:val="none" w:sz="0" w:space="0" w:color="auto"/>
            <w:right w:val="none" w:sz="0" w:space="0" w:color="auto"/>
          </w:divBdr>
          <w:divsChild>
            <w:div w:id="1909225195">
              <w:marLeft w:val="0"/>
              <w:marRight w:val="0"/>
              <w:marTop w:val="0"/>
              <w:marBottom w:val="0"/>
              <w:divBdr>
                <w:top w:val="none" w:sz="0" w:space="0" w:color="auto"/>
                <w:left w:val="none" w:sz="0" w:space="0" w:color="auto"/>
                <w:bottom w:val="none" w:sz="0" w:space="0" w:color="auto"/>
                <w:right w:val="none" w:sz="0" w:space="0" w:color="auto"/>
              </w:divBdr>
              <w:divsChild>
                <w:div w:id="542210293">
                  <w:marLeft w:val="0"/>
                  <w:marRight w:val="0"/>
                  <w:marTop w:val="0"/>
                  <w:marBottom w:val="0"/>
                  <w:divBdr>
                    <w:top w:val="none" w:sz="0" w:space="0" w:color="auto"/>
                    <w:left w:val="none" w:sz="0" w:space="0" w:color="auto"/>
                    <w:bottom w:val="none" w:sz="0" w:space="0" w:color="auto"/>
                    <w:right w:val="none" w:sz="0" w:space="0" w:color="auto"/>
                  </w:divBdr>
                </w:div>
                <w:div w:id="134761887">
                  <w:marLeft w:val="0"/>
                  <w:marRight w:val="0"/>
                  <w:marTop w:val="0"/>
                  <w:marBottom w:val="0"/>
                  <w:divBdr>
                    <w:top w:val="none" w:sz="0" w:space="0" w:color="auto"/>
                    <w:left w:val="none" w:sz="0" w:space="0" w:color="auto"/>
                    <w:bottom w:val="none" w:sz="0" w:space="0" w:color="auto"/>
                    <w:right w:val="none" w:sz="0" w:space="0" w:color="auto"/>
                  </w:divBdr>
                </w:div>
              </w:divsChild>
            </w:div>
            <w:div w:id="1044213709">
              <w:marLeft w:val="0"/>
              <w:marRight w:val="0"/>
              <w:marTop w:val="0"/>
              <w:marBottom w:val="0"/>
              <w:divBdr>
                <w:top w:val="none" w:sz="0" w:space="0" w:color="auto"/>
                <w:left w:val="none" w:sz="0" w:space="0" w:color="auto"/>
                <w:bottom w:val="none" w:sz="0" w:space="0" w:color="auto"/>
                <w:right w:val="none" w:sz="0" w:space="0" w:color="auto"/>
              </w:divBdr>
            </w:div>
          </w:divsChild>
        </w:div>
        <w:div w:id="173809333">
          <w:marLeft w:val="0"/>
          <w:marRight w:val="0"/>
          <w:marTop w:val="0"/>
          <w:marBottom w:val="300"/>
          <w:divBdr>
            <w:top w:val="none" w:sz="0" w:space="0" w:color="auto"/>
            <w:left w:val="none" w:sz="0" w:space="0" w:color="auto"/>
            <w:bottom w:val="none" w:sz="0" w:space="0" w:color="auto"/>
            <w:right w:val="none" w:sz="0" w:space="0" w:color="auto"/>
          </w:divBdr>
          <w:divsChild>
            <w:div w:id="124085754">
              <w:marLeft w:val="0"/>
              <w:marRight w:val="0"/>
              <w:marTop w:val="0"/>
              <w:marBottom w:val="0"/>
              <w:divBdr>
                <w:top w:val="none" w:sz="0" w:space="0" w:color="auto"/>
                <w:left w:val="none" w:sz="0" w:space="0" w:color="auto"/>
                <w:bottom w:val="none" w:sz="0" w:space="0" w:color="auto"/>
                <w:right w:val="none" w:sz="0" w:space="0" w:color="auto"/>
              </w:divBdr>
              <w:divsChild>
                <w:div w:id="1896961785">
                  <w:marLeft w:val="0"/>
                  <w:marRight w:val="0"/>
                  <w:marTop w:val="0"/>
                  <w:marBottom w:val="0"/>
                  <w:divBdr>
                    <w:top w:val="none" w:sz="0" w:space="0" w:color="auto"/>
                    <w:left w:val="none" w:sz="0" w:space="0" w:color="auto"/>
                    <w:bottom w:val="none" w:sz="0" w:space="0" w:color="auto"/>
                    <w:right w:val="none" w:sz="0" w:space="0" w:color="auto"/>
                  </w:divBdr>
                </w:div>
                <w:div w:id="1112430925">
                  <w:marLeft w:val="0"/>
                  <w:marRight w:val="0"/>
                  <w:marTop w:val="0"/>
                  <w:marBottom w:val="0"/>
                  <w:divBdr>
                    <w:top w:val="none" w:sz="0" w:space="0" w:color="auto"/>
                    <w:left w:val="none" w:sz="0" w:space="0" w:color="auto"/>
                    <w:bottom w:val="none" w:sz="0" w:space="0" w:color="auto"/>
                    <w:right w:val="none" w:sz="0" w:space="0" w:color="auto"/>
                  </w:divBdr>
                </w:div>
              </w:divsChild>
            </w:div>
            <w:div w:id="1260606196">
              <w:marLeft w:val="0"/>
              <w:marRight w:val="0"/>
              <w:marTop w:val="0"/>
              <w:marBottom w:val="0"/>
              <w:divBdr>
                <w:top w:val="none" w:sz="0" w:space="0" w:color="auto"/>
                <w:left w:val="none" w:sz="0" w:space="0" w:color="auto"/>
                <w:bottom w:val="none" w:sz="0" w:space="0" w:color="auto"/>
                <w:right w:val="none" w:sz="0" w:space="0" w:color="auto"/>
              </w:divBdr>
            </w:div>
          </w:divsChild>
        </w:div>
        <w:div w:id="2004240001">
          <w:marLeft w:val="0"/>
          <w:marRight w:val="0"/>
          <w:marTop w:val="0"/>
          <w:marBottom w:val="300"/>
          <w:divBdr>
            <w:top w:val="none" w:sz="0" w:space="0" w:color="auto"/>
            <w:left w:val="none" w:sz="0" w:space="0" w:color="auto"/>
            <w:bottom w:val="none" w:sz="0" w:space="0" w:color="auto"/>
            <w:right w:val="none" w:sz="0" w:space="0" w:color="auto"/>
          </w:divBdr>
          <w:divsChild>
            <w:div w:id="1862936034">
              <w:marLeft w:val="0"/>
              <w:marRight w:val="0"/>
              <w:marTop w:val="0"/>
              <w:marBottom w:val="0"/>
              <w:divBdr>
                <w:top w:val="none" w:sz="0" w:space="0" w:color="auto"/>
                <w:left w:val="none" w:sz="0" w:space="0" w:color="auto"/>
                <w:bottom w:val="none" w:sz="0" w:space="0" w:color="auto"/>
                <w:right w:val="none" w:sz="0" w:space="0" w:color="auto"/>
              </w:divBdr>
              <w:divsChild>
                <w:div w:id="409623927">
                  <w:marLeft w:val="0"/>
                  <w:marRight w:val="0"/>
                  <w:marTop w:val="0"/>
                  <w:marBottom w:val="0"/>
                  <w:divBdr>
                    <w:top w:val="none" w:sz="0" w:space="0" w:color="auto"/>
                    <w:left w:val="none" w:sz="0" w:space="0" w:color="auto"/>
                    <w:bottom w:val="none" w:sz="0" w:space="0" w:color="auto"/>
                    <w:right w:val="none" w:sz="0" w:space="0" w:color="auto"/>
                  </w:divBdr>
                </w:div>
                <w:div w:id="1286230355">
                  <w:marLeft w:val="0"/>
                  <w:marRight w:val="0"/>
                  <w:marTop w:val="0"/>
                  <w:marBottom w:val="0"/>
                  <w:divBdr>
                    <w:top w:val="none" w:sz="0" w:space="0" w:color="auto"/>
                    <w:left w:val="none" w:sz="0" w:space="0" w:color="auto"/>
                    <w:bottom w:val="none" w:sz="0" w:space="0" w:color="auto"/>
                    <w:right w:val="none" w:sz="0" w:space="0" w:color="auto"/>
                  </w:divBdr>
                </w:div>
              </w:divsChild>
            </w:div>
            <w:div w:id="1793398502">
              <w:marLeft w:val="0"/>
              <w:marRight w:val="0"/>
              <w:marTop w:val="0"/>
              <w:marBottom w:val="0"/>
              <w:divBdr>
                <w:top w:val="none" w:sz="0" w:space="0" w:color="auto"/>
                <w:left w:val="none" w:sz="0" w:space="0" w:color="auto"/>
                <w:bottom w:val="none" w:sz="0" w:space="0" w:color="auto"/>
                <w:right w:val="none" w:sz="0" w:space="0" w:color="auto"/>
              </w:divBdr>
            </w:div>
          </w:divsChild>
        </w:div>
        <w:div w:id="60758177">
          <w:marLeft w:val="0"/>
          <w:marRight w:val="0"/>
          <w:marTop w:val="0"/>
          <w:marBottom w:val="300"/>
          <w:divBdr>
            <w:top w:val="none" w:sz="0" w:space="0" w:color="auto"/>
            <w:left w:val="none" w:sz="0" w:space="0" w:color="auto"/>
            <w:bottom w:val="none" w:sz="0" w:space="0" w:color="auto"/>
            <w:right w:val="none" w:sz="0" w:space="0" w:color="auto"/>
          </w:divBdr>
          <w:divsChild>
            <w:div w:id="631792446">
              <w:marLeft w:val="0"/>
              <w:marRight w:val="0"/>
              <w:marTop w:val="0"/>
              <w:marBottom w:val="0"/>
              <w:divBdr>
                <w:top w:val="none" w:sz="0" w:space="0" w:color="auto"/>
                <w:left w:val="none" w:sz="0" w:space="0" w:color="auto"/>
                <w:bottom w:val="none" w:sz="0" w:space="0" w:color="auto"/>
                <w:right w:val="none" w:sz="0" w:space="0" w:color="auto"/>
              </w:divBdr>
              <w:divsChild>
                <w:div w:id="1668239929">
                  <w:marLeft w:val="0"/>
                  <w:marRight w:val="0"/>
                  <w:marTop w:val="0"/>
                  <w:marBottom w:val="0"/>
                  <w:divBdr>
                    <w:top w:val="none" w:sz="0" w:space="0" w:color="auto"/>
                    <w:left w:val="none" w:sz="0" w:space="0" w:color="auto"/>
                    <w:bottom w:val="none" w:sz="0" w:space="0" w:color="auto"/>
                    <w:right w:val="none" w:sz="0" w:space="0" w:color="auto"/>
                  </w:divBdr>
                </w:div>
                <w:div w:id="9794806">
                  <w:marLeft w:val="0"/>
                  <w:marRight w:val="0"/>
                  <w:marTop w:val="0"/>
                  <w:marBottom w:val="0"/>
                  <w:divBdr>
                    <w:top w:val="none" w:sz="0" w:space="0" w:color="auto"/>
                    <w:left w:val="none" w:sz="0" w:space="0" w:color="auto"/>
                    <w:bottom w:val="none" w:sz="0" w:space="0" w:color="auto"/>
                    <w:right w:val="none" w:sz="0" w:space="0" w:color="auto"/>
                  </w:divBdr>
                </w:div>
              </w:divsChild>
            </w:div>
            <w:div w:id="1734503839">
              <w:marLeft w:val="0"/>
              <w:marRight w:val="0"/>
              <w:marTop w:val="0"/>
              <w:marBottom w:val="0"/>
              <w:divBdr>
                <w:top w:val="none" w:sz="0" w:space="0" w:color="auto"/>
                <w:left w:val="none" w:sz="0" w:space="0" w:color="auto"/>
                <w:bottom w:val="none" w:sz="0" w:space="0" w:color="auto"/>
                <w:right w:val="none" w:sz="0" w:space="0" w:color="auto"/>
              </w:divBdr>
            </w:div>
          </w:divsChild>
        </w:div>
        <w:div w:id="476924782">
          <w:marLeft w:val="0"/>
          <w:marRight w:val="0"/>
          <w:marTop w:val="0"/>
          <w:marBottom w:val="300"/>
          <w:divBdr>
            <w:top w:val="none" w:sz="0" w:space="0" w:color="auto"/>
            <w:left w:val="none" w:sz="0" w:space="0" w:color="auto"/>
            <w:bottom w:val="none" w:sz="0" w:space="0" w:color="auto"/>
            <w:right w:val="none" w:sz="0" w:space="0" w:color="auto"/>
          </w:divBdr>
          <w:divsChild>
            <w:div w:id="1260017224">
              <w:marLeft w:val="0"/>
              <w:marRight w:val="0"/>
              <w:marTop w:val="0"/>
              <w:marBottom w:val="0"/>
              <w:divBdr>
                <w:top w:val="none" w:sz="0" w:space="0" w:color="auto"/>
                <w:left w:val="none" w:sz="0" w:space="0" w:color="auto"/>
                <w:bottom w:val="none" w:sz="0" w:space="0" w:color="auto"/>
                <w:right w:val="none" w:sz="0" w:space="0" w:color="auto"/>
              </w:divBdr>
              <w:divsChild>
                <w:div w:id="2024747062">
                  <w:marLeft w:val="0"/>
                  <w:marRight w:val="0"/>
                  <w:marTop w:val="0"/>
                  <w:marBottom w:val="0"/>
                  <w:divBdr>
                    <w:top w:val="none" w:sz="0" w:space="0" w:color="auto"/>
                    <w:left w:val="none" w:sz="0" w:space="0" w:color="auto"/>
                    <w:bottom w:val="none" w:sz="0" w:space="0" w:color="auto"/>
                    <w:right w:val="none" w:sz="0" w:space="0" w:color="auto"/>
                  </w:divBdr>
                </w:div>
                <w:div w:id="299307365">
                  <w:marLeft w:val="0"/>
                  <w:marRight w:val="0"/>
                  <w:marTop w:val="0"/>
                  <w:marBottom w:val="0"/>
                  <w:divBdr>
                    <w:top w:val="none" w:sz="0" w:space="0" w:color="auto"/>
                    <w:left w:val="none" w:sz="0" w:space="0" w:color="auto"/>
                    <w:bottom w:val="none" w:sz="0" w:space="0" w:color="auto"/>
                    <w:right w:val="none" w:sz="0" w:space="0" w:color="auto"/>
                  </w:divBdr>
                </w:div>
              </w:divsChild>
            </w:div>
            <w:div w:id="1008827141">
              <w:marLeft w:val="0"/>
              <w:marRight w:val="0"/>
              <w:marTop w:val="0"/>
              <w:marBottom w:val="0"/>
              <w:divBdr>
                <w:top w:val="none" w:sz="0" w:space="0" w:color="auto"/>
                <w:left w:val="none" w:sz="0" w:space="0" w:color="auto"/>
                <w:bottom w:val="none" w:sz="0" w:space="0" w:color="auto"/>
                <w:right w:val="none" w:sz="0" w:space="0" w:color="auto"/>
              </w:divBdr>
            </w:div>
          </w:divsChild>
        </w:div>
        <w:div w:id="1018384036">
          <w:marLeft w:val="0"/>
          <w:marRight w:val="0"/>
          <w:marTop w:val="0"/>
          <w:marBottom w:val="300"/>
          <w:divBdr>
            <w:top w:val="none" w:sz="0" w:space="0" w:color="auto"/>
            <w:left w:val="none" w:sz="0" w:space="0" w:color="auto"/>
            <w:bottom w:val="none" w:sz="0" w:space="0" w:color="auto"/>
            <w:right w:val="none" w:sz="0" w:space="0" w:color="auto"/>
          </w:divBdr>
          <w:divsChild>
            <w:div w:id="1933858594">
              <w:marLeft w:val="0"/>
              <w:marRight w:val="0"/>
              <w:marTop w:val="0"/>
              <w:marBottom w:val="0"/>
              <w:divBdr>
                <w:top w:val="none" w:sz="0" w:space="0" w:color="auto"/>
                <w:left w:val="none" w:sz="0" w:space="0" w:color="auto"/>
                <w:bottom w:val="none" w:sz="0" w:space="0" w:color="auto"/>
                <w:right w:val="none" w:sz="0" w:space="0" w:color="auto"/>
              </w:divBdr>
              <w:divsChild>
                <w:div w:id="1639067048">
                  <w:marLeft w:val="0"/>
                  <w:marRight w:val="0"/>
                  <w:marTop w:val="0"/>
                  <w:marBottom w:val="0"/>
                  <w:divBdr>
                    <w:top w:val="none" w:sz="0" w:space="0" w:color="auto"/>
                    <w:left w:val="none" w:sz="0" w:space="0" w:color="auto"/>
                    <w:bottom w:val="none" w:sz="0" w:space="0" w:color="auto"/>
                    <w:right w:val="none" w:sz="0" w:space="0" w:color="auto"/>
                  </w:divBdr>
                </w:div>
                <w:div w:id="197163350">
                  <w:marLeft w:val="0"/>
                  <w:marRight w:val="0"/>
                  <w:marTop w:val="0"/>
                  <w:marBottom w:val="0"/>
                  <w:divBdr>
                    <w:top w:val="none" w:sz="0" w:space="0" w:color="auto"/>
                    <w:left w:val="none" w:sz="0" w:space="0" w:color="auto"/>
                    <w:bottom w:val="none" w:sz="0" w:space="0" w:color="auto"/>
                    <w:right w:val="none" w:sz="0" w:space="0" w:color="auto"/>
                  </w:divBdr>
                </w:div>
              </w:divsChild>
            </w:div>
            <w:div w:id="1471944670">
              <w:marLeft w:val="0"/>
              <w:marRight w:val="0"/>
              <w:marTop w:val="0"/>
              <w:marBottom w:val="0"/>
              <w:divBdr>
                <w:top w:val="none" w:sz="0" w:space="0" w:color="auto"/>
                <w:left w:val="none" w:sz="0" w:space="0" w:color="auto"/>
                <w:bottom w:val="none" w:sz="0" w:space="0" w:color="auto"/>
                <w:right w:val="none" w:sz="0" w:space="0" w:color="auto"/>
              </w:divBdr>
            </w:div>
          </w:divsChild>
        </w:div>
        <w:div w:id="267079077">
          <w:marLeft w:val="0"/>
          <w:marRight w:val="0"/>
          <w:marTop w:val="0"/>
          <w:marBottom w:val="300"/>
          <w:divBdr>
            <w:top w:val="none" w:sz="0" w:space="0" w:color="auto"/>
            <w:left w:val="none" w:sz="0" w:space="0" w:color="auto"/>
            <w:bottom w:val="none" w:sz="0" w:space="0" w:color="auto"/>
            <w:right w:val="none" w:sz="0" w:space="0" w:color="auto"/>
          </w:divBdr>
          <w:divsChild>
            <w:div w:id="532576092">
              <w:marLeft w:val="0"/>
              <w:marRight w:val="0"/>
              <w:marTop w:val="0"/>
              <w:marBottom w:val="0"/>
              <w:divBdr>
                <w:top w:val="none" w:sz="0" w:space="0" w:color="auto"/>
                <w:left w:val="none" w:sz="0" w:space="0" w:color="auto"/>
                <w:bottom w:val="none" w:sz="0" w:space="0" w:color="auto"/>
                <w:right w:val="none" w:sz="0" w:space="0" w:color="auto"/>
              </w:divBdr>
              <w:divsChild>
                <w:div w:id="63573976">
                  <w:marLeft w:val="0"/>
                  <w:marRight w:val="0"/>
                  <w:marTop w:val="0"/>
                  <w:marBottom w:val="0"/>
                  <w:divBdr>
                    <w:top w:val="none" w:sz="0" w:space="0" w:color="auto"/>
                    <w:left w:val="none" w:sz="0" w:space="0" w:color="auto"/>
                    <w:bottom w:val="none" w:sz="0" w:space="0" w:color="auto"/>
                    <w:right w:val="none" w:sz="0" w:space="0" w:color="auto"/>
                  </w:divBdr>
                </w:div>
                <w:div w:id="1404645217">
                  <w:marLeft w:val="0"/>
                  <w:marRight w:val="0"/>
                  <w:marTop w:val="0"/>
                  <w:marBottom w:val="0"/>
                  <w:divBdr>
                    <w:top w:val="none" w:sz="0" w:space="0" w:color="auto"/>
                    <w:left w:val="none" w:sz="0" w:space="0" w:color="auto"/>
                    <w:bottom w:val="none" w:sz="0" w:space="0" w:color="auto"/>
                    <w:right w:val="none" w:sz="0" w:space="0" w:color="auto"/>
                  </w:divBdr>
                </w:div>
              </w:divsChild>
            </w:div>
            <w:div w:id="984969154">
              <w:marLeft w:val="0"/>
              <w:marRight w:val="0"/>
              <w:marTop w:val="0"/>
              <w:marBottom w:val="0"/>
              <w:divBdr>
                <w:top w:val="none" w:sz="0" w:space="0" w:color="auto"/>
                <w:left w:val="none" w:sz="0" w:space="0" w:color="auto"/>
                <w:bottom w:val="none" w:sz="0" w:space="0" w:color="auto"/>
                <w:right w:val="none" w:sz="0" w:space="0" w:color="auto"/>
              </w:divBdr>
            </w:div>
          </w:divsChild>
        </w:div>
        <w:div w:id="1175341915">
          <w:marLeft w:val="0"/>
          <w:marRight w:val="0"/>
          <w:marTop w:val="0"/>
          <w:marBottom w:val="300"/>
          <w:divBdr>
            <w:top w:val="none" w:sz="0" w:space="0" w:color="auto"/>
            <w:left w:val="none" w:sz="0" w:space="0" w:color="auto"/>
            <w:bottom w:val="none" w:sz="0" w:space="0" w:color="auto"/>
            <w:right w:val="none" w:sz="0" w:space="0" w:color="auto"/>
          </w:divBdr>
          <w:divsChild>
            <w:div w:id="571430707">
              <w:marLeft w:val="0"/>
              <w:marRight w:val="0"/>
              <w:marTop w:val="0"/>
              <w:marBottom w:val="0"/>
              <w:divBdr>
                <w:top w:val="none" w:sz="0" w:space="0" w:color="auto"/>
                <w:left w:val="none" w:sz="0" w:space="0" w:color="auto"/>
                <w:bottom w:val="none" w:sz="0" w:space="0" w:color="auto"/>
                <w:right w:val="none" w:sz="0" w:space="0" w:color="auto"/>
              </w:divBdr>
              <w:divsChild>
                <w:div w:id="1273972501">
                  <w:marLeft w:val="0"/>
                  <w:marRight w:val="0"/>
                  <w:marTop w:val="0"/>
                  <w:marBottom w:val="0"/>
                  <w:divBdr>
                    <w:top w:val="none" w:sz="0" w:space="0" w:color="auto"/>
                    <w:left w:val="none" w:sz="0" w:space="0" w:color="auto"/>
                    <w:bottom w:val="none" w:sz="0" w:space="0" w:color="auto"/>
                    <w:right w:val="none" w:sz="0" w:space="0" w:color="auto"/>
                  </w:divBdr>
                </w:div>
                <w:div w:id="79063268">
                  <w:marLeft w:val="0"/>
                  <w:marRight w:val="0"/>
                  <w:marTop w:val="0"/>
                  <w:marBottom w:val="0"/>
                  <w:divBdr>
                    <w:top w:val="none" w:sz="0" w:space="0" w:color="auto"/>
                    <w:left w:val="none" w:sz="0" w:space="0" w:color="auto"/>
                    <w:bottom w:val="none" w:sz="0" w:space="0" w:color="auto"/>
                    <w:right w:val="none" w:sz="0" w:space="0" w:color="auto"/>
                  </w:divBdr>
                </w:div>
              </w:divsChild>
            </w:div>
            <w:div w:id="1477722288">
              <w:marLeft w:val="0"/>
              <w:marRight w:val="0"/>
              <w:marTop w:val="0"/>
              <w:marBottom w:val="0"/>
              <w:divBdr>
                <w:top w:val="none" w:sz="0" w:space="0" w:color="auto"/>
                <w:left w:val="none" w:sz="0" w:space="0" w:color="auto"/>
                <w:bottom w:val="none" w:sz="0" w:space="0" w:color="auto"/>
                <w:right w:val="none" w:sz="0" w:space="0" w:color="auto"/>
              </w:divBdr>
            </w:div>
          </w:divsChild>
        </w:div>
        <w:div w:id="808399180">
          <w:marLeft w:val="0"/>
          <w:marRight w:val="0"/>
          <w:marTop w:val="0"/>
          <w:marBottom w:val="300"/>
          <w:divBdr>
            <w:top w:val="none" w:sz="0" w:space="0" w:color="auto"/>
            <w:left w:val="none" w:sz="0" w:space="0" w:color="auto"/>
            <w:bottom w:val="none" w:sz="0" w:space="0" w:color="auto"/>
            <w:right w:val="none" w:sz="0" w:space="0" w:color="auto"/>
          </w:divBdr>
          <w:divsChild>
            <w:div w:id="1174497494">
              <w:marLeft w:val="0"/>
              <w:marRight w:val="0"/>
              <w:marTop w:val="0"/>
              <w:marBottom w:val="0"/>
              <w:divBdr>
                <w:top w:val="none" w:sz="0" w:space="0" w:color="auto"/>
                <w:left w:val="none" w:sz="0" w:space="0" w:color="auto"/>
                <w:bottom w:val="none" w:sz="0" w:space="0" w:color="auto"/>
                <w:right w:val="none" w:sz="0" w:space="0" w:color="auto"/>
              </w:divBdr>
              <w:divsChild>
                <w:div w:id="2027319061">
                  <w:marLeft w:val="0"/>
                  <w:marRight w:val="0"/>
                  <w:marTop w:val="0"/>
                  <w:marBottom w:val="0"/>
                  <w:divBdr>
                    <w:top w:val="none" w:sz="0" w:space="0" w:color="auto"/>
                    <w:left w:val="none" w:sz="0" w:space="0" w:color="auto"/>
                    <w:bottom w:val="none" w:sz="0" w:space="0" w:color="auto"/>
                    <w:right w:val="none" w:sz="0" w:space="0" w:color="auto"/>
                  </w:divBdr>
                </w:div>
                <w:div w:id="699625405">
                  <w:marLeft w:val="0"/>
                  <w:marRight w:val="0"/>
                  <w:marTop w:val="0"/>
                  <w:marBottom w:val="0"/>
                  <w:divBdr>
                    <w:top w:val="none" w:sz="0" w:space="0" w:color="auto"/>
                    <w:left w:val="none" w:sz="0" w:space="0" w:color="auto"/>
                    <w:bottom w:val="none" w:sz="0" w:space="0" w:color="auto"/>
                    <w:right w:val="none" w:sz="0" w:space="0" w:color="auto"/>
                  </w:divBdr>
                </w:div>
              </w:divsChild>
            </w:div>
            <w:div w:id="250047980">
              <w:marLeft w:val="0"/>
              <w:marRight w:val="0"/>
              <w:marTop w:val="0"/>
              <w:marBottom w:val="0"/>
              <w:divBdr>
                <w:top w:val="none" w:sz="0" w:space="0" w:color="auto"/>
                <w:left w:val="none" w:sz="0" w:space="0" w:color="auto"/>
                <w:bottom w:val="none" w:sz="0" w:space="0" w:color="auto"/>
                <w:right w:val="none" w:sz="0" w:space="0" w:color="auto"/>
              </w:divBdr>
            </w:div>
          </w:divsChild>
        </w:div>
        <w:div w:id="1354065905">
          <w:marLeft w:val="0"/>
          <w:marRight w:val="0"/>
          <w:marTop w:val="0"/>
          <w:marBottom w:val="300"/>
          <w:divBdr>
            <w:top w:val="none" w:sz="0" w:space="0" w:color="auto"/>
            <w:left w:val="none" w:sz="0" w:space="0" w:color="auto"/>
            <w:bottom w:val="none" w:sz="0" w:space="0" w:color="auto"/>
            <w:right w:val="none" w:sz="0" w:space="0" w:color="auto"/>
          </w:divBdr>
          <w:divsChild>
            <w:div w:id="1240559655">
              <w:marLeft w:val="0"/>
              <w:marRight w:val="0"/>
              <w:marTop w:val="0"/>
              <w:marBottom w:val="0"/>
              <w:divBdr>
                <w:top w:val="none" w:sz="0" w:space="0" w:color="auto"/>
                <w:left w:val="none" w:sz="0" w:space="0" w:color="auto"/>
                <w:bottom w:val="none" w:sz="0" w:space="0" w:color="auto"/>
                <w:right w:val="none" w:sz="0" w:space="0" w:color="auto"/>
              </w:divBdr>
              <w:divsChild>
                <w:div w:id="992492460">
                  <w:marLeft w:val="0"/>
                  <w:marRight w:val="0"/>
                  <w:marTop w:val="0"/>
                  <w:marBottom w:val="0"/>
                  <w:divBdr>
                    <w:top w:val="none" w:sz="0" w:space="0" w:color="auto"/>
                    <w:left w:val="none" w:sz="0" w:space="0" w:color="auto"/>
                    <w:bottom w:val="none" w:sz="0" w:space="0" w:color="auto"/>
                    <w:right w:val="none" w:sz="0" w:space="0" w:color="auto"/>
                  </w:divBdr>
                </w:div>
                <w:div w:id="1524518726">
                  <w:marLeft w:val="0"/>
                  <w:marRight w:val="0"/>
                  <w:marTop w:val="0"/>
                  <w:marBottom w:val="0"/>
                  <w:divBdr>
                    <w:top w:val="none" w:sz="0" w:space="0" w:color="auto"/>
                    <w:left w:val="none" w:sz="0" w:space="0" w:color="auto"/>
                    <w:bottom w:val="none" w:sz="0" w:space="0" w:color="auto"/>
                    <w:right w:val="none" w:sz="0" w:space="0" w:color="auto"/>
                  </w:divBdr>
                </w:div>
              </w:divsChild>
            </w:div>
            <w:div w:id="9162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8542">
      <w:bodyDiv w:val="1"/>
      <w:marLeft w:val="0"/>
      <w:marRight w:val="0"/>
      <w:marTop w:val="0"/>
      <w:marBottom w:val="0"/>
      <w:divBdr>
        <w:top w:val="none" w:sz="0" w:space="0" w:color="auto"/>
        <w:left w:val="none" w:sz="0" w:space="0" w:color="auto"/>
        <w:bottom w:val="none" w:sz="0" w:space="0" w:color="auto"/>
        <w:right w:val="none" w:sz="0" w:space="0" w:color="auto"/>
      </w:divBdr>
      <w:divsChild>
        <w:div w:id="550772178">
          <w:marLeft w:val="0"/>
          <w:marRight w:val="0"/>
          <w:marTop w:val="0"/>
          <w:marBottom w:val="0"/>
          <w:divBdr>
            <w:top w:val="none" w:sz="0" w:space="0" w:color="auto"/>
            <w:left w:val="none" w:sz="0" w:space="0" w:color="auto"/>
            <w:bottom w:val="none" w:sz="0" w:space="0" w:color="auto"/>
            <w:right w:val="none" w:sz="0" w:space="0" w:color="auto"/>
          </w:divBdr>
        </w:div>
        <w:div w:id="1826043302">
          <w:marLeft w:val="0"/>
          <w:marRight w:val="0"/>
          <w:marTop w:val="0"/>
          <w:marBottom w:val="0"/>
          <w:divBdr>
            <w:top w:val="none" w:sz="0" w:space="0" w:color="auto"/>
            <w:left w:val="none" w:sz="0" w:space="0" w:color="auto"/>
            <w:bottom w:val="none" w:sz="0" w:space="0" w:color="auto"/>
            <w:right w:val="none" w:sz="0" w:space="0" w:color="auto"/>
          </w:divBdr>
          <w:divsChild>
            <w:div w:id="30227512">
              <w:marLeft w:val="0"/>
              <w:marRight w:val="0"/>
              <w:marTop w:val="0"/>
              <w:marBottom w:val="0"/>
              <w:divBdr>
                <w:top w:val="none" w:sz="0" w:space="0" w:color="auto"/>
                <w:left w:val="none" w:sz="0" w:space="0" w:color="auto"/>
                <w:bottom w:val="none" w:sz="0" w:space="0" w:color="auto"/>
                <w:right w:val="none" w:sz="0" w:space="0" w:color="auto"/>
              </w:divBdr>
              <w:divsChild>
                <w:div w:id="959342042">
                  <w:marLeft w:val="0"/>
                  <w:marRight w:val="0"/>
                  <w:marTop w:val="0"/>
                  <w:marBottom w:val="0"/>
                  <w:divBdr>
                    <w:top w:val="none" w:sz="0" w:space="0" w:color="auto"/>
                    <w:left w:val="none" w:sz="0" w:space="0" w:color="auto"/>
                    <w:bottom w:val="none" w:sz="0" w:space="0" w:color="auto"/>
                    <w:right w:val="none" w:sz="0" w:space="0" w:color="auto"/>
                  </w:divBdr>
                  <w:divsChild>
                    <w:div w:id="576205047">
                      <w:marLeft w:val="0"/>
                      <w:marRight w:val="0"/>
                      <w:marTop w:val="0"/>
                      <w:marBottom w:val="0"/>
                      <w:divBdr>
                        <w:top w:val="none" w:sz="0" w:space="0" w:color="auto"/>
                        <w:left w:val="none" w:sz="0" w:space="0" w:color="auto"/>
                        <w:bottom w:val="none" w:sz="0" w:space="0" w:color="auto"/>
                        <w:right w:val="none" w:sz="0" w:space="0" w:color="auto"/>
                      </w:divBdr>
                    </w:div>
                    <w:div w:id="389963228">
                      <w:marLeft w:val="0"/>
                      <w:marRight w:val="0"/>
                      <w:marTop w:val="0"/>
                      <w:marBottom w:val="0"/>
                      <w:divBdr>
                        <w:top w:val="none" w:sz="0" w:space="0" w:color="auto"/>
                        <w:left w:val="none" w:sz="0" w:space="0" w:color="auto"/>
                        <w:bottom w:val="none" w:sz="0" w:space="0" w:color="auto"/>
                        <w:right w:val="none" w:sz="0" w:space="0" w:color="auto"/>
                      </w:divBdr>
                    </w:div>
                    <w:div w:id="1890144043">
                      <w:marLeft w:val="0"/>
                      <w:marRight w:val="0"/>
                      <w:marTop w:val="0"/>
                      <w:marBottom w:val="0"/>
                      <w:divBdr>
                        <w:top w:val="none" w:sz="0" w:space="0" w:color="auto"/>
                        <w:left w:val="none" w:sz="0" w:space="0" w:color="auto"/>
                        <w:bottom w:val="none" w:sz="0" w:space="0" w:color="auto"/>
                        <w:right w:val="none" w:sz="0" w:space="0" w:color="auto"/>
                      </w:divBdr>
                    </w:div>
                    <w:div w:id="1100106611">
                      <w:marLeft w:val="0"/>
                      <w:marRight w:val="0"/>
                      <w:marTop w:val="0"/>
                      <w:marBottom w:val="0"/>
                      <w:divBdr>
                        <w:top w:val="none" w:sz="0" w:space="0" w:color="auto"/>
                        <w:left w:val="none" w:sz="0" w:space="0" w:color="auto"/>
                        <w:bottom w:val="none" w:sz="0" w:space="0" w:color="auto"/>
                        <w:right w:val="none" w:sz="0" w:space="0" w:color="auto"/>
                      </w:divBdr>
                    </w:div>
                    <w:div w:id="214004005">
                      <w:marLeft w:val="0"/>
                      <w:marRight w:val="0"/>
                      <w:marTop w:val="0"/>
                      <w:marBottom w:val="0"/>
                      <w:divBdr>
                        <w:top w:val="none" w:sz="0" w:space="0" w:color="auto"/>
                        <w:left w:val="none" w:sz="0" w:space="0" w:color="auto"/>
                        <w:bottom w:val="none" w:sz="0" w:space="0" w:color="auto"/>
                        <w:right w:val="none" w:sz="0" w:space="0" w:color="auto"/>
                      </w:divBdr>
                    </w:div>
                    <w:div w:id="1166941535">
                      <w:marLeft w:val="0"/>
                      <w:marRight w:val="0"/>
                      <w:marTop w:val="0"/>
                      <w:marBottom w:val="0"/>
                      <w:divBdr>
                        <w:top w:val="none" w:sz="0" w:space="0" w:color="auto"/>
                        <w:left w:val="none" w:sz="0" w:space="0" w:color="auto"/>
                        <w:bottom w:val="none" w:sz="0" w:space="0" w:color="auto"/>
                        <w:right w:val="none" w:sz="0" w:space="0" w:color="auto"/>
                      </w:divBdr>
                    </w:div>
                    <w:div w:id="1287393839">
                      <w:marLeft w:val="0"/>
                      <w:marRight w:val="0"/>
                      <w:marTop w:val="0"/>
                      <w:marBottom w:val="0"/>
                      <w:divBdr>
                        <w:top w:val="none" w:sz="0" w:space="0" w:color="auto"/>
                        <w:left w:val="none" w:sz="0" w:space="0" w:color="auto"/>
                        <w:bottom w:val="none" w:sz="0" w:space="0" w:color="auto"/>
                        <w:right w:val="none" w:sz="0" w:space="0" w:color="auto"/>
                      </w:divBdr>
                    </w:div>
                    <w:div w:id="506793601">
                      <w:marLeft w:val="0"/>
                      <w:marRight w:val="0"/>
                      <w:marTop w:val="0"/>
                      <w:marBottom w:val="0"/>
                      <w:divBdr>
                        <w:top w:val="none" w:sz="0" w:space="0" w:color="auto"/>
                        <w:left w:val="none" w:sz="0" w:space="0" w:color="auto"/>
                        <w:bottom w:val="none" w:sz="0" w:space="0" w:color="auto"/>
                        <w:right w:val="none" w:sz="0" w:space="0" w:color="auto"/>
                      </w:divBdr>
                    </w:div>
                    <w:div w:id="169831039">
                      <w:marLeft w:val="0"/>
                      <w:marRight w:val="0"/>
                      <w:marTop w:val="0"/>
                      <w:marBottom w:val="0"/>
                      <w:divBdr>
                        <w:top w:val="none" w:sz="0" w:space="0" w:color="auto"/>
                        <w:left w:val="none" w:sz="0" w:space="0" w:color="auto"/>
                        <w:bottom w:val="none" w:sz="0" w:space="0" w:color="auto"/>
                        <w:right w:val="none" w:sz="0" w:space="0" w:color="auto"/>
                      </w:divBdr>
                    </w:div>
                    <w:div w:id="1088963089">
                      <w:marLeft w:val="0"/>
                      <w:marRight w:val="0"/>
                      <w:marTop w:val="0"/>
                      <w:marBottom w:val="0"/>
                      <w:divBdr>
                        <w:top w:val="none" w:sz="0" w:space="0" w:color="auto"/>
                        <w:left w:val="none" w:sz="0" w:space="0" w:color="auto"/>
                        <w:bottom w:val="none" w:sz="0" w:space="0" w:color="auto"/>
                        <w:right w:val="none" w:sz="0" w:space="0" w:color="auto"/>
                      </w:divBdr>
                    </w:div>
                    <w:div w:id="887179064">
                      <w:marLeft w:val="0"/>
                      <w:marRight w:val="0"/>
                      <w:marTop w:val="0"/>
                      <w:marBottom w:val="0"/>
                      <w:divBdr>
                        <w:top w:val="none" w:sz="0" w:space="0" w:color="auto"/>
                        <w:left w:val="none" w:sz="0" w:space="0" w:color="auto"/>
                        <w:bottom w:val="none" w:sz="0" w:space="0" w:color="auto"/>
                        <w:right w:val="none" w:sz="0" w:space="0" w:color="auto"/>
                      </w:divBdr>
                    </w:div>
                    <w:div w:id="1419407624">
                      <w:marLeft w:val="0"/>
                      <w:marRight w:val="0"/>
                      <w:marTop w:val="0"/>
                      <w:marBottom w:val="0"/>
                      <w:divBdr>
                        <w:top w:val="none" w:sz="0" w:space="0" w:color="auto"/>
                        <w:left w:val="none" w:sz="0" w:space="0" w:color="auto"/>
                        <w:bottom w:val="none" w:sz="0" w:space="0" w:color="auto"/>
                        <w:right w:val="none" w:sz="0" w:space="0" w:color="auto"/>
                      </w:divBdr>
                    </w:div>
                    <w:div w:id="1796943932">
                      <w:marLeft w:val="0"/>
                      <w:marRight w:val="0"/>
                      <w:marTop w:val="0"/>
                      <w:marBottom w:val="0"/>
                      <w:divBdr>
                        <w:top w:val="none" w:sz="0" w:space="0" w:color="auto"/>
                        <w:left w:val="none" w:sz="0" w:space="0" w:color="auto"/>
                        <w:bottom w:val="none" w:sz="0" w:space="0" w:color="auto"/>
                        <w:right w:val="none" w:sz="0" w:space="0" w:color="auto"/>
                      </w:divBdr>
                    </w:div>
                    <w:div w:id="30501351">
                      <w:marLeft w:val="0"/>
                      <w:marRight w:val="0"/>
                      <w:marTop w:val="0"/>
                      <w:marBottom w:val="0"/>
                      <w:divBdr>
                        <w:top w:val="none" w:sz="0" w:space="0" w:color="auto"/>
                        <w:left w:val="none" w:sz="0" w:space="0" w:color="auto"/>
                        <w:bottom w:val="none" w:sz="0" w:space="0" w:color="auto"/>
                        <w:right w:val="none" w:sz="0" w:space="0" w:color="auto"/>
                      </w:divBdr>
                    </w:div>
                    <w:div w:id="1555962932">
                      <w:marLeft w:val="0"/>
                      <w:marRight w:val="0"/>
                      <w:marTop w:val="0"/>
                      <w:marBottom w:val="0"/>
                      <w:divBdr>
                        <w:top w:val="none" w:sz="0" w:space="0" w:color="auto"/>
                        <w:left w:val="none" w:sz="0" w:space="0" w:color="auto"/>
                        <w:bottom w:val="none" w:sz="0" w:space="0" w:color="auto"/>
                        <w:right w:val="none" w:sz="0" w:space="0" w:color="auto"/>
                      </w:divBdr>
                    </w:div>
                    <w:div w:id="397361499">
                      <w:marLeft w:val="0"/>
                      <w:marRight w:val="0"/>
                      <w:marTop w:val="0"/>
                      <w:marBottom w:val="0"/>
                      <w:divBdr>
                        <w:top w:val="none" w:sz="0" w:space="0" w:color="auto"/>
                        <w:left w:val="none" w:sz="0" w:space="0" w:color="auto"/>
                        <w:bottom w:val="none" w:sz="0" w:space="0" w:color="auto"/>
                        <w:right w:val="none" w:sz="0" w:space="0" w:color="auto"/>
                      </w:divBdr>
                    </w:div>
                    <w:div w:id="1674608127">
                      <w:marLeft w:val="0"/>
                      <w:marRight w:val="0"/>
                      <w:marTop w:val="0"/>
                      <w:marBottom w:val="0"/>
                      <w:divBdr>
                        <w:top w:val="none" w:sz="0" w:space="0" w:color="auto"/>
                        <w:left w:val="none" w:sz="0" w:space="0" w:color="auto"/>
                        <w:bottom w:val="none" w:sz="0" w:space="0" w:color="auto"/>
                        <w:right w:val="none" w:sz="0" w:space="0" w:color="auto"/>
                      </w:divBdr>
                    </w:div>
                    <w:div w:id="1353726883">
                      <w:marLeft w:val="0"/>
                      <w:marRight w:val="0"/>
                      <w:marTop w:val="0"/>
                      <w:marBottom w:val="0"/>
                      <w:divBdr>
                        <w:top w:val="none" w:sz="0" w:space="0" w:color="auto"/>
                        <w:left w:val="none" w:sz="0" w:space="0" w:color="auto"/>
                        <w:bottom w:val="none" w:sz="0" w:space="0" w:color="auto"/>
                        <w:right w:val="none" w:sz="0" w:space="0" w:color="auto"/>
                      </w:divBdr>
                    </w:div>
                    <w:div w:id="1835804364">
                      <w:marLeft w:val="0"/>
                      <w:marRight w:val="0"/>
                      <w:marTop w:val="0"/>
                      <w:marBottom w:val="0"/>
                      <w:divBdr>
                        <w:top w:val="none" w:sz="0" w:space="0" w:color="auto"/>
                        <w:left w:val="none" w:sz="0" w:space="0" w:color="auto"/>
                        <w:bottom w:val="none" w:sz="0" w:space="0" w:color="auto"/>
                        <w:right w:val="none" w:sz="0" w:space="0" w:color="auto"/>
                      </w:divBdr>
                    </w:div>
                    <w:div w:id="2039620416">
                      <w:marLeft w:val="0"/>
                      <w:marRight w:val="0"/>
                      <w:marTop w:val="0"/>
                      <w:marBottom w:val="0"/>
                      <w:divBdr>
                        <w:top w:val="none" w:sz="0" w:space="0" w:color="auto"/>
                        <w:left w:val="none" w:sz="0" w:space="0" w:color="auto"/>
                        <w:bottom w:val="none" w:sz="0" w:space="0" w:color="auto"/>
                        <w:right w:val="none" w:sz="0" w:space="0" w:color="auto"/>
                      </w:divBdr>
                    </w:div>
                    <w:div w:id="1339430052">
                      <w:marLeft w:val="0"/>
                      <w:marRight w:val="0"/>
                      <w:marTop w:val="0"/>
                      <w:marBottom w:val="0"/>
                      <w:divBdr>
                        <w:top w:val="none" w:sz="0" w:space="0" w:color="auto"/>
                        <w:left w:val="none" w:sz="0" w:space="0" w:color="auto"/>
                        <w:bottom w:val="none" w:sz="0" w:space="0" w:color="auto"/>
                        <w:right w:val="none" w:sz="0" w:space="0" w:color="auto"/>
                      </w:divBdr>
                    </w:div>
                    <w:div w:id="1439637428">
                      <w:marLeft w:val="0"/>
                      <w:marRight w:val="0"/>
                      <w:marTop w:val="0"/>
                      <w:marBottom w:val="0"/>
                      <w:divBdr>
                        <w:top w:val="none" w:sz="0" w:space="0" w:color="auto"/>
                        <w:left w:val="none" w:sz="0" w:space="0" w:color="auto"/>
                        <w:bottom w:val="none" w:sz="0" w:space="0" w:color="auto"/>
                        <w:right w:val="none" w:sz="0" w:space="0" w:color="auto"/>
                      </w:divBdr>
                    </w:div>
                    <w:div w:id="1232886706">
                      <w:marLeft w:val="0"/>
                      <w:marRight w:val="0"/>
                      <w:marTop w:val="0"/>
                      <w:marBottom w:val="0"/>
                      <w:divBdr>
                        <w:top w:val="none" w:sz="0" w:space="0" w:color="auto"/>
                        <w:left w:val="none" w:sz="0" w:space="0" w:color="auto"/>
                        <w:bottom w:val="none" w:sz="0" w:space="0" w:color="auto"/>
                        <w:right w:val="none" w:sz="0" w:space="0" w:color="auto"/>
                      </w:divBdr>
                    </w:div>
                    <w:div w:id="1845780334">
                      <w:marLeft w:val="0"/>
                      <w:marRight w:val="0"/>
                      <w:marTop w:val="0"/>
                      <w:marBottom w:val="0"/>
                      <w:divBdr>
                        <w:top w:val="none" w:sz="0" w:space="0" w:color="auto"/>
                        <w:left w:val="none" w:sz="0" w:space="0" w:color="auto"/>
                        <w:bottom w:val="none" w:sz="0" w:space="0" w:color="auto"/>
                        <w:right w:val="none" w:sz="0" w:space="0" w:color="auto"/>
                      </w:divBdr>
                    </w:div>
                    <w:div w:id="545531612">
                      <w:marLeft w:val="0"/>
                      <w:marRight w:val="0"/>
                      <w:marTop w:val="0"/>
                      <w:marBottom w:val="0"/>
                      <w:divBdr>
                        <w:top w:val="none" w:sz="0" w:space="0" w:color="auto"/>
                        <w:left w:val="none" w:sz="0" w:space="0" w:color="auto"/>
                        <w:bottom w:val="none" w:sz="0" w:space="0" w:color="auto"/>
                        <w:right w:val="none" w:sz="0" w:space="0" w:color="auto"/>
                      </w:divBdr>
                    </w:div>
                    <w:div w:id="1284195566">
                      <w:marLeft w:val="0"/>
                      <w:marRight w:val="0"/>
                      <w:marTop w:val="0"/>
                      <w:marBottom w:val="0"/>
                      <w:divBdr>
                        <w:top w:val="none" w:sz="0" w:space="0" w:color="auto"/>
                        <w:left w:val="none" w:sz="0" w:space="0" w:color="auto"/>
                        <w:bottom w:val="none" w:sz="0" w:space="0" w:color="auto"/>
                        <w:right w:val="none" w:sz="0" w:space="0" w:color="auto"/>
                      </w:divBdr>
                    </w:div>
                    <w:div w:id="2029985536">
                      <w:marLeft w:val="0"/>
                      <w:marRight w:val="0"/>
                      <w:marTop w:val="0"/>
                      <w:marBottom w:val="0"/>
                      <w:divBdr>
                        <w:top w:val="none" w:sz="0" w:space="0" w:color="auto"/>
                        <w:left w:val="none" w:sz="0" w:space="0" w:color="auto"/>
                        <w:bottom w:val="none" w:sz="0" w:space="0" w:color="auto"/>
                        <w:right w:val="none" w:sz="0" w:space="0" w:color="auto"/>
                      </w:divBdr>
                    </w:div>
                    <w:div w:id="1446384988">
                      <w:marLeft w:val="0"/>
                      <w:marRight w:val="0"/>
                      <w:marTop w:val="0"/>
                      <w:marBottom w:val="0"/>
                      <w:divBdr>
                        <w:top w:val="none" w:sz="0" w:space="0" w:color="auto"/>
                        <w:left w:val="none" w:sz="0" w:space="0" w:color="auto"/>
                        <w:bottom w:val="none" w:sz="0" w:space="0" w:color="auto"/>
                        <w:right w:val="none" w:sz="0" w:space="0" w:color="auto"/>
                      </w:divBdr>
                    </w:div>
                    <w:div w:id="1939826281">
                      <w:marLeft w:val="0"/>
                      <w:marRight w:val="0"/>
                      <w:marTop w:val="0"/>
                      <w:marBottom w:val="0"/>
                      <w:divBdr>
                        <w:top w:val="none" w:sz="0" w:space="0" w:color="auto"/>
                        <w:left w:val="none" w:sz="0" w:space="0" w:color="auto"/>
                        <w:bottom w:val="none" w:sz="0" w:space="0" w:color="auto"/>
                        <w:right w:val="none" w:sz="0" w:space="0" w:color="auto"/>
                      </w:divBdr>
                    </w:div>
                    <w:div w:id="2003389966">
                      <w:marLeft w:val="0"/>
                      <w:marRight w:val="0"/>
                      <w:marTop w:val="0"/>
                      <w:marBottom w:val="0"/>
                      <w:divBdr>
                        <w:top w:val="none" w:sz="0" w:space="0" w:color="auto"/>
                        <w:left w:val="none" w:sz="0" w:space="0" w:color="auto"/>
                        <w:bottom w:val="none" w:sz="0" w:space="0" w:color="auto"/>
                        <w:right w:val="none" w:sz="0" w:space="0" w:color="auto"/>
                      </w:divBdr>
                    </w:div>
                    <w:div w:id="313997646">
                      <w:marLeft w:val="0"/>
                      <w:marRight w:val="0"/>
                      <w:marTop w:val="0"/>
                      <w:marBottom w:val="0"/>
                      <w:divBdr>
                        <w:top w:val="none" w:sz="0" w:space="0" w:color="auto"/>
                        <w:left w:val="none" w:sz="0" w:space="0" w:color="auto"/>
                        <w:bottom w:val="none" w:sz="0" w:space="0" w:color="auto"/>
                        <w:right w:val="none" w:sz="0" w:space="0" w:color="auto"/>
                      </w:divBdr>
                      <w:divsChild>
                        <w:div w:id="558444703">
                          <w:marLeft w:val="0"/>
                          <w:marRight w:val="0"/>
                          <w:marTop w:val="0"/>
                          <w:marBottom w:val="0"/>
                          <w:divBdr>
                            <w:top w:val="none" w:sz="0" w:space="0" w:color="auto"/>
                            <w:left w:val="none" w:sz="0" w:space="0" w:color="auto"/>
                            <w:bottom w:val="none" w:sz="0" w:space="0" w:color="auto"/>
                            <w:right w:val="none" w:sz="0" w:space="0" w:color="auto"/>
                          </w:divBdr>
                        </w:div>
                        <w:div w:id="1791826759">
                          <w:marLeft w:val="0"/>
                          <w:marRight w:val="0"/>
                          <w:marTop w:val="0"/>
                          <w:marBottom w:val="0"/>
                          <w:divBdr>
                            <w:top w:val="none" w:sz="0" w:space="0" w:color="auto"/>
                            <w:left w:val="none" w:sz="0" w:space="0" w:color="auto"/>
                            <w:bottom w:val="none" w:sz="0" w:space="0" w:color="auto"/>
                            <w:right w:val="none" w:sz="0" w:space="0" w:color="auto"/>
                          </w:divBdr>
                        </w:div>
                        <w:div w:id="164637466">
                          <w:marLeft w:val="0"/>
                          <w:marRight w:val="0"/>
                          <w:marTop w:val="0"/>
                          <w:marBottom w:val="0"/>
                          <w:divBdr>
                            <w:top w:val="none" w:sz="0" w:space="0" w:color="auto"/>
                            <w:left w:val="none" w:sz="0" w:space="0" w:color="auto"/>
                            <w:bottom w:val="none" w:sz="0" w:space="0" w:color="auto"/>
                            <w:right w:val="none" w:sz="0" w:space="0" w:color="auto"/>
                          </w:divBdr>
                        </w:div>
                        <w:div w:id="318195609">
                          <w:marLeft w:val="0"/>
                          <w:marRight w:val="0"/>
                          <w:marTop w:val="0"/>
                          <w:marBottom w:val="0"/>
                          <w:divBdr>
                            <w:top w:val="none" w:sz="0" w:space="0" w:color="auto"/>
                            <w:left w:val="none" w:sz="0" w:space="0" w:color="auto"/>
                            <w:bottom w:val="none" w:sz="0" w:space="0" w:color="auto"/>
                            <w:right w:val="none" w:sz="0" w:space="0" w:color="auto"/>
                          </w:divBdr>
                        </w:div>
                        <w:div w:id="1544250856">
                          <w:marLeft w:val="0"/>
                          <w:marRight w:val="0"/>
                          <w:marTop w:val="0"/>
                          <w:marBottom w:val="0"/>
                          <w:divBdr>
                            <w:top w:val="none" w:sz="0" w:space="0" w:color="auto"/>
                            <w:left w:val="none" w:sz="0" w:space="0" w:color="auto"/>
                            <w:bottom w:val="none" w:sz="0" w:space="0" w:color="auto"/>
                            <w:right w:val="none" w:sz="0" w:space="0" w:color="auto"/>
                          </w:divBdr>
                        </w:div>
                        <w:div w:id="748118835">
                          <w:marLeft w:val="0"/>
                          <w:marRight w:val="0"/>
                          <w:marTop w:val="0"/>
                          <w:marBottom w:val="0"/>
                          <w:divBdr>
                            <w:top w:val="none" w:sz="0" w:space="0" w:color="auto"/>
                            <w:left w:val="none" w:sz="0" w:space="0" w:color="auto"/>
                            <w:bottom w:val="none" w:sz="0" w:space="0" w:color="auto"/>
                            <w:right w:val="none" w:sz="0" w:space="0" w:color="auto"/>
                          </w:divBdr>
                        </w:div>
                        <w:div w:id="1118332926">
                          <w:marLeft w:val="0"/>
                          <w:marRight w:val="0"/>
                          <w:marTop w:val="0"/>
                          <w:marBottom w:val="0"/>
                          <w:divBdr>
                            <w:top w:val="none" w:sz="0" w:space="0" w:color="auto"/>
                            <w:left w:val="none" w:sz="0" w:space="0" w:color="auto"/>
                            <w:bottom w:val="none" w:sz="0" w:space="0" w:color="auto"/>
                            <w:right w:val="none" w:sz="0" w:space="0" w:color="auto"/>
                          </w:divBdr>
                        </w:div>
                        <w:div w:id="618879928">
                          <w:marLeft w:val="0"/>
                          <w:marRight w:val="0"/>
                          <w:marTop w:val="0"/>
                          <w:marBottom w:val="0"/>
                          <w:divBdr>
                            <w:top w:val="none" w:sz="0" w:space="0" w:color="auto"/>
                            <w:left w:val="none" w:sz="0" w:space="0" w:color="auto"/>
                            <w:bottom w:val="none" w:sz="0" w:space="0" w:color="auto"/>
                            <w:right w:val="none" w:sz="0" w:space="0" w:color="auto"/>
                          </w:divBdr>
                        </w:div>
                        <w:div w:id="1210530158">
                          <w:marLeft w:val="0"/>
                          <w:marRight w:val="0"/>
                          <w:marTop w:val="0"/>
                          <w:marBottom w:val="0"/>
                          <w:divBdr>
                            <w:top w:val="none" w:sz="0" w:space="0" w:color="auto"/>
                            <w:left w:val="none" w:sz="0" w:space="0" w:color="auto"/>
                            <w:bottom w:val="none" w:sz="0" w:space="0" w:color="auto"/>
                            <w:right w:val="none" w:sz="0" w:space="0" w:color="auto"/>
                          </w:divBdr>
                        </w:div>
                        <w:div w:id="1072654615">
                          <w:marLeft w:val="0"/>
                          <w:marRight w:val="0"/>
                          <w:marTop w:val="0"/>
                          <w:marBottom w:val="0"/>
                          <w:divBdr>
                            <w:top w:val="none" w:sz="0" w:space="0" w:color="auto"/>
                            <w:left w:val="none" w:sz="0" w:space="0" w:color="auto"/>
                            <w:bottom w:val="none" w:sz="0" w:space="0" w:color="auto"/>
                            <w:right w:val="none" w:sz="0" w:space="0" w:color="auto"/>
                          </w:divBdr>
                        </w:div>
                        <w:div w:id="1303121554">
                          <w:marLeft w:val="0"/>
                          <w:marRight w:val="0"/>
                          <w:marTop w:val="0"/>
                          <w:marBottom w:val="0"/>
                          <w:divBdr>
                            <w:top w:val="none" w:sz="0" w:space="0" w:color="auto"/>
                            <w:left w:val="none" w:sz="0" w:space="0" w:color="auto"/>
                            <w:bottom w:val="none" w:sz="0" w:space="0" w:color="auto"/>
                            <w:right w:val="none" w:sz="0" w:space="0" w:color="auto"/>
                          </w:divBdr>
                        </w:div>
                        <w:div w:id="351416673">
                          <w:marLeft w:val="0"/>
                          <w:marRight w:val="0"/>
                          <w:marTop w:val="0"/>
                          <w:marBottom w:val="0"/>
                          <w:divBdr>
                            <w:top w:val="none" w:sz="0" w:space="0" w:color="auto"/>
                            <w:left w:val="none" w:sz="0" w:space="0" w:color="auto"/>
                            <w:bottom w:val="none" w:sz="0" w:space="0" w:color="auto"/>
                            <w:right w:val="none" w:sz="0" w:space="0" w:color="auto"/>
                          </w:divBdr>
                        </w:div>
                        <w:div w:id="2069037489">
                          <w:marLeft w:val="0"/>
                          <w:marRight w:val="0"/>
                          <w:marTop w:val="0"/>
                          <w:marBottom w:val="0"/>
                          <w:divBdr>
                            <w:top w:val="none" w:sz="0" w:space="0" w:color="auto"/>
                            <w:left w:val="none" w:sz="0" w:space="0" w:color="auto"/>
                            <w:bottom w:val="none" w:sz="0" w:space="0" w:color="auto"/>
                            <w:right w:val="none" w:sz="0" w:space="0" w:color="auto"/>
                          </w:divBdr>
                        </w:div>
                        <w:div w:id="1517843767">
                          <w:marLeft w:val="0"/>
                          <w:marRight w:val="0"/>
                          <w:marTop w:val="0"/>
                          <w:marBottom w:val="0"/>
                          <w:divBdr>
                            <w:top w:val="none" w:sz="0" w:space="0" w:color="auto"/>
                            <w:left w:val="none" w:sz="0" w:space="0" w:color="auto"/>
                            <w:bottom w:val="none" w:sz="0" w:space="0" w:color="auto"/>
                            <w:right w:val="none" w:sz="0" w:space="0" w:color="auto"/>
                          </w:divBdr>
                        </w:div>
                        <w:div w:id="1575162036">
                          <w:marLeft w:val="0"/>
                          <w:marRight w:val="0"/>
                          <w:marTop w:val="0"/>
                          <w:marBottom w:val="0"/>
                          <w:divBdr>
                            <w:top w:val="none" w:sz="0" w:space="0" w:color="auto"/>
                            <w:left w:val="none" w:sz="0" w:space="0" w:color="auto"/>
                            <w:bottom w:val="none" w:sz="0" w:space="0" w:color="auto"/>
                            <w:right w:val="none" w:sz="0" w:space="0" w:color="auto"/>
                          </w:divBdr>
                        </w:div>
                        <w:div w:id="1763839141">
                          <w:marLeft w:val="0"/>
                          <w:marRight w:val="0"/>
                          <w:marTop w:val="0"/>
                          <w:marBottom w:val="0"/>
                          <w:divBdr>
                            <w:top w:val="none" w:sz="0" w:space="0" w:color="auto"/>
                            <w:left w:val="none" w:sz="0" w:space="0" w:color="auto"/>
                            <w:bottom w:val="none" w:sz="0" w:space="0" w:color="auto"/>
                            <w:right w:val="none" w:sz="0" w:space="0" w:color="auto"/>
                          </w:divBdr>
                        </w:div>
                        <w:div w:id="800731747">
                          <w:marLeft w:val="0"/>
                          <w:marRight w:val="0"/>
                          <w:marTop w:val="0"/>
                          <w:marBottom w:val="0"/>
                          <w:divBdr>
                            <w:top w:val="none" w:sz="0" w:space="0" w:color="auto"/>
                            <w:left w:val="none" w:sz="0" w:space="0" w:color="auto"/>
                            <w:bottom w:val="none" w:sz="0" w:space="0" w:color="auto"/>
                            <w:right w:val="none" w:sz="0" w:space="0" w:color="auto"/>
                          </w:divBdr>
                        </w:div>
                        <w:div w:id="167645038">
                          <w:marLeft w:val="0"/>
                          <w:marRight w:val="0"/>
                          <w:marTop w:val="0"/>
                          <w:marBottom w:val="0"/>
                          <w:divBdr>
                            <w:top w:val="none" w:sz="0" w:space="0" w:color="auto"/>
                            <w:left w:val="none" w:sz="0" w:space="0" w:color="auto"/>
                            <w:bottom w:val="none" w:sz="0" w:space="0" w:color="auto"/>
                            <w:right w:val="none" w:sz="0" w:space="0" w:color="auto"/>
                          </w:divBdr>
                        </w:div>
                        <w:div w:id="1817332469">
                          <w:marLeft w:val="0"/>
                          <w:marRight w:val="0"/>
                          <w:marTop w:val="0"/>
                          <w:marBottom w:val="0"/>
                          <w:divBdr>
                            <w:top w:val="none" w:sz="0" w:space="0" w:color="auto"/>
                            <w:left w:val="none" w:sz="0" w:space="0" w:color="auto"/>
                            <w:bottom w:val="none" w:sz="0" w:space="0" w:color="auto"/>
                            <w:right w:val="none" w:sz="0" w:space="0" w:color="auto"/>
                          </w:divBdr>
                        </w:div>
                        <w:div w:id="798230344">
                          <w:marLeft w:val="0"/>
                          <w:marRight w:val="0"/>
                          <w:marTop w:val="0"/>
                          <w:marBottom w:val="0"/>
                          <w:divBdr>
                            <w:top w:val="none" w:sz="0" w:space="0" w:color="auto"/>
                            <w:left w:val="none" w:sz="0" w:space="0" w:color="auto"/>
                            <w:bottom w:val="none" w:sz="0" w:space="0" w:color="auto"/>
                            <w:right w:val="none" w:sz="0" w:space="0" w:color="auto"/>
                          </w:divBdr>
                        </w:div>
                        <w:div w:id="1334184789">
                          <w:marLeft w:val="0"/>
                          <w:marRight w:val="0"/>
                          <w:marTop w:val="0"/>
                          <w:marBottom w:val="0"/>
                          <w:divBdr>
                            <w:top w:val="none" w:sz="0" w:space="0" w:color="auto"/>
                            <w:left w:val="none" w:sz="0" w:space="0" w:color="auto"/>
                            <w:bottom w:val="none" w:sz="0" w:space="0" w:color="auto"/>
                            <w:right w:val="none" w:sz="0" w:space="0" w:color="auto"/>
                          </w:divBdr>
                        </w:div>
                        <w:div w:id="1097336287">
                          <w:marLeft w:val="0"/>
                          <w:marRight w:val="0"/>
                          <w:marTop w:val="0"/>
                          <w:marBottom w:val="0"/>
                          <w:divBdr>
                            <w:top w:val="none" w:sz="0" w:space="0" w:color="auto"/>
                            <w:left w:val="none" w:sz="0" w:space="0" w:color="auto"/>
                            <w:bottom w:val="none" w:sz="0" w:space="0" w:color="auto"/>
                            <w:right w:val="none" w:sz="0" w:space="0" w:color="auto"/>
                          </w:divBdr>
                        </w:div>
                        <w:div w:id="1026759013">
                          <w:marLeft w:val="0"/>
                          <w:marRight w:val="0"/>
                          <w:marTop w:val="0"/>
                          <w:marBottom w:val="0"/>
                          <w:divBdr>
                            <w:top w:val="none" w:sz="0" w:space="0" w:color="auto"/>
                            <w:left w:val="none" w:sz="0" w:space="0" w:color="auto"/>
                            <w:bottom w:val="none" w:sz="0" w:space="0" w:color="auto"/>
                            <w:right w:val="none" w:sz="0" w:space="0" w:color="auto"/>
                          </w:divBdr>
                        </w:div>
                        <w:div w:id="1376274470">
                          <w:marLeft w:val="0"/>
                          <w:marRight w:val="0"/>
                          <w:marTop w:val="0"/>
                          <w:marBottom w:val="0"/>
                          <w:divBdr>
                            <w:top w:val="none" w:sz="0" w:space="0" w:color="auto"/>
                            <w:left w:val="none" w:sz="0" w:space="0" w:color="auto"/>
                            <w:bottom w:val="none" w:sz="0" w:space="0" w:color="auto"/>
                            <w:right w:val="none" w:sz="0" w:space="0" w:color="auto"/>
                          </w:divBdr>
                        </w:div>
                        <w:div w:id="2009281884">
                          <w:marLeft w:val="0"/>
                          <w:marRight w:val="0"/>
                          <w:marTop w:val="0"/>
                          <w:marBottom w:val="0"/>
                          <w:divBdr>
                            <w:top w:val="none" w:sz="0" w:space="0" w:color="auto"/>
                            <w:left w:val="none" w:sz="0" w:space="0" w:color="auto"/>
                            <w:bottom w:val="none" w:sz="0" w:space="0" w:color="auto"/>
                            <w:right w:val="none" w:sz="0" w:space="0" w:color="auto"/>
                          </w:divBdr>
                        </w:div>
                        <w:div w:id="623272038">
                          <w:marLeft w:val="0"/>
                          <w:marRight w:val="0"/>
                          <w:marTop w:val="0"/>
                          <w:marBottom w:val="0"/>
                          <w:divBdr>
                            <w:top w:val="none" w:sz="0" w:space="0" w:color="auto"/>
                            <w:left w:val="none" w:sz="0" w:space="0" w:color="auto"/>
                            <w:bottom w:val="none" w:sz="0" w:space="0" w:color="auto"/>
                            <w:right w:val="none" w:sz="0" w:space="0" w:color="auto"/>
                          </w:divBdr>
                        </w:div>
                        <w:div w:id="1346202279">
                          <w:marLeft w:val="0"/>
                          <w:marRight w:val="0"/>
                          <w:marTop w:val="0"/>
                          <w:marBottom w:val="0"/>
                          <w:divBdr>
                            <w:top w:val="none" w:sz="0" w:space="0" w:color="auto"/>
                            <w:left w:val="none" w:sz="0" w:space="0" w:color="auto"/>
                            <w:bottom w:val="none" w:sz="0" w:space="0" w:color="auto"/>
                            <w:right w:val="none" w:sz="0" w:space="0" w:color="auto"/>
                          </w:divBdr>
                        </w:div>
                        <w:div w:id="719474737">
                          <w:marLeft w:val="0"/>
                          <w:marRight w:val="0"/>
                          <w:marTop w:val="0"/>
                          <w:marBottom w:val="0"/>
                          <w:divBdr>
                            <w:top w:val="none" w:sz="0" w:space="0" w:color="auto"/>
                            <w:left w:val="none" w:sz="0" w:space="0" w:color="auto"/>
                            <w:bottom w:val="none" w:sz="0" w:space="0" w:color="auto"/>
                            <w:right w:val="none" w:sz="0" w:space="0" w:color="auto"/>
                          </w:divBdr>
                        </w:div>
                        <w:div w:id="1996370434">
                          <w:marLeft w:val="0"/>
                          <w:marRight w:val="0"/>
                          <w:marTop w:val="0"/>
                          <w:marBottom w:val="0"/>
                          <w:divBdr>
                            <w:top w:val="none" w:sz="0" w:space="0" w:color="auto"/>
                            <w:left w:val="none" w:sz="0" w:space="0" w:color="auto"/>
                            <w:bottom w:val="none" w:sz="0" w:space="0" w:color="auto"/>
                            <w:right w:val="none" w:sz="0" w:space="0" w:color="auto"/>
                          </w:divBdr>
                        </w:div>
                        <w:div w:id="3974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96143">
              <w:marLeft w:val="0"/>
              <w:marRight w:val="0"/>
              <w:marTop w:val="0"/>
              <w:marBottom w:val="0"/>
              <w:divBdr>
                <w:top w:val="none" w:sz="0" w:space="0" w:color="auto"/>
                <w:left w:val="none" w:sz="0" w:space="0" w:color="auto"/>
                <w:bottom w:val="none" w:sz="0" w:space="0" w:color="auto"/>
                <w:right w:val="none" w:sz="0" w:space="0" w:color="auto"/>
              </w:divBdr>
              <w:divsChild>
                <w:div w:id="1212618214">
                  <w:marLeft w:val="0"/>
                  <w:marRight w:val="0"/>
                  <w:marTop w:val="0"/>
                  <w:marBottom w:val="0"/>
                  <w:divBdr>
                    <w:top w:val="none" w:sz="0" w:space="0" w:color="auto"/>
                    <w:left w:val="none" w:sz="0" w:space="0" w:color="auto"/>
                    <w:bottom w:val="none" w:sz="0" w:space="0" w:color="auto"/>
                    <w:right w:val="none" w:sz="0" w:space="0" w:color="auto"/>
                  </w:divBdr>
                  <w:divsChild>
                    <w:div w:id="1150556955">
                      <w:marLeft w:val="0"/>
                      <w:marRight w:val="0"/>
                      <w:marTop w:val="0"/>
                      <w:marBottom w:val="0"/>
                      <w:divBdr>
                        <w:top w:val="none" w:sz="0" w:space="0" w:color="auto"/>
                        <w:left w:val="none" w:sz="0" w:space="0" w:color="auto"/>
                        <w:bottom w:val="none" w:sz="0" w:space="0" w:color="auto"/>
                        <w:right w:val="none" w:sz="0" w:space="0" w:color="auto"/>
                      </w:divBdr>
                    </w:div>
                    <w:div w:id="1544098175">
                      <w:marLeft w:val="0"/>
                      <w:marRight w:val="0"/>
                      <w:marTop w:val="0"/>
                      <w:marBottom w:val="0"/>
                      <w:divBdr>
                        <w:top w:val="none" w:sz="0" w:space="0" w:color="auto"/>
                        <w:left w:val="none" w:sz="0" w:space="0" w:color="auto"/>
                        <w:bottom w:val="none" w:sz="0" w:space="0" w:color="auto"/>
                        <w:right w:val="none" w:sz="0" w:space="0" w:color="auto"/>
                      </w:divBdr>
                    </w:div>
                    <w:div w:id="1292860200">
                      <w:marLeft w:val="0"/>
                      <w:marRight w:val="0"/>
                      <w:marTop w:val="0"/>
                      <w:marBottom w:val="0"/>
                      <w:divBdr>
                        <w:top w:val="none" w:sz="0" w:space="0" w:color="auto"/>
                        <w:left w:val="none" w:sz="0" w:space="0" w:color="auto"/>
                        <w:bottom w:val="none" w:sz="0" w:space="0" w:color="auto"/>
                        <w:right w:val="none" w:sz="0" w:space="0" w:color="auto"/>
                      </w:divBdr>
                      <w:divsChild>
                        <w:div w:id="1316640388">
                          <w:marLeft w:val="0"/>
                          <w:marRight w:val="0"/>
                          <w:marTop w:val="0"/>
                          <w:marBottom w:val="0"/>
                          <w:divBdr>
                            <w:top w:val="none" w:sz="0" w:space="0" w:color="auto"/>
                            <w:left w:val="none" w:sz="0" w:space="0" w:color="auto"/>
                            <w:bottom w:val="none" w:sz="0" w:space="0" w:color="auto"/>
                            <w:right w:val="none" w:sz="0" w:space="0" w:color="auto"/>
                          </w:divBdr>
                        </w:div>
                        <w:div w:id="57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68976">
              <w:marLeft w:val="0"/>
              <w:marRight w:val="0"/>
              <w:marTop w:val="0"/>
              <w:marBottom w:val="0"/>
              <w:divBdr>
                <w:top w:val="none" w:sz="0" w:space="0" w:color="auto"/>
                <w:left w:val="none" w:sz="0" w:space="0" w:color="auto"/>
                <w:bottom w:val="none" w:sz="0" w:space="0" w:color="auto"/>
                <w:right w:val="none" w:sz="0" w:space="0" w:color="auto"/>
              </w:divBdr>
              <w:divsChild>
                <w:div w:id="1302153032">
                  <w:marLeft w:val="0"/>
                  <w:marRight w:val="0"/>
                  <w:marTop w:val="0"/>
                  <w:marBottom w:val="0"/>
                  <w:divBdr>
                    <w:top w:val="none" w:sz="0" w:space="0" w:color="auto"/>
                    <w:left w:val="none" w:sz="0" w:space="0" w:color="auto"/>
                    <w:bottom w:val="none" w:sz="0" w:space="0" w:color="auto"/>
                    <w:right w:val="none" w:sz="0" w:space="0" w:color="auto"/>
                  </w:divBdr>
                  <w:divsChild>
                    <w:div w:id="198982332">
                      <w:marLeft w:val="0"/>
                      <w:marRight w:val="0"/>
                      <w:marTop w:val="0"/>
                      <w:marBottom w:val="0"/>
                      <w:divBdr>
                        <w:top w:val="none" w:sz="0" w:space="0" w:color="auto"/>
                        <w:left w:val="none" w:sz="0" w:space="0" w:color="auto"/>
                        <w:bottom w:val="none" w:sz="0" w:space="0" w:color="auto"/>
                        <w:right w:val="none" w:sz="0" w:space="0" w:color="auto"/>
                      </w:divBdr>
                    </w:div>
                    <w:div w:id="172888301">
                      <w:marLeft w:val="0"/>
                      <w:marRight w:val="0"/>
                      <w:marTop w:val="0"/>
                      <w:marBottom w:val="0"/>
                      <w:divBdr>
                        <w:top w:val="none" w:sz="0" w:space="0" w:color="auto"/>
                        <w:left w:val="none" w:sz="0" w:space="0" w:color="auto"/>
                        <w:bottom w:val="none" w:sz="0" w:space="0" w:color="auto"/>
                        <w:right w:val="none" w:sz="0" w:space="0" w:color="auto"/>
                      </w:divBdr>
                      <w:divsChild>
                        <w:div w:id="11562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01677">
              <w:marLeft w:val="0"/>
              <w:marRight w:val="0"/>
              <w:marTop w:val="0"/>
              <w:marBottom w:val="0"/>
              <w:divBdr>
                <w:top w:val="none" w:sz="0" w:space="0" w:color="auto"/>
                <w:left w:val="none" w:sz="0" w:space="0" w:color="auto"/>
                <w:bottom w:val="none" w:sz="0" w:space="0" w:color="auto"/>
                <w:right w:val="none" w:sz="0" w:space="0" w:color="auto"/>
              </w:divBdr>
              <w:divsChild>
                <w:div w:id="111436579">
                  <w:marLeft w:val="0"/>
                  <w:marRight w:val="0"/>
                  <w:marTop w:val="0"/>
                  <w:marBottom w:val="0"/>
                  <w:divBdr>
                    <w:top w:val="none" w:sz="0" w:space="0" w:color="auto"/>
                    <w:left w:val="none" w:sz="0" w:space="0" w:color="auto"/>
                    <w:bottom w:val="none" w:sz="0" w:space="0" w:color="auto"/>
                    <w:right w:val="none" w:sz="0" w:space="0" w:color="auto"/>
                  </w:divBdr>
                  <w:divsChild>
                    <w:div w:id="759906833">
                      <w:marLeft w:val="0"/>
                      <w:marRight w:val="0"/>
                      <w:marTop w:val="0"/>
                      <w:marBottom w:val="0"/>
                      <w:divBdr>
                        <w:top w:val="none" w:sz="0" w:space="0" w:color="auto"/>
                        <w:left w:val="none" w:sz="0" w:space="0" w:color="auto"/>
                        <w:bottom w:val="none" w:sz="0" w:space="0" w:color="auto"/>
                        <w:right w:val="none" w:sz="0" w:space="0" w:color="auto"/>
                      </w:divBdr>
                    </w:div>
                    <w:div w:id="680544319">
                      <w:marLeft w:val="0"/>
                      <w:marRight w:val="0"/>
                      <w:marTop w:val="0"/>
                      <w:marBottom w:val="0"/>
                      <w:divBdr>
                        <w:top w:val="none" w:sz="0" w:space="0" w:color="auto"/>
                        <w:left w:val="none" w:sz="0" w:space="0" w:color="auto"/>
                        <w:bottom w:val="none" w:sz="0" w:space="0" w:color="auto"/>
                        <w:right w:val="none" w:sz="0" w:space="0" w:color="auto"/>
                      </w:divBdr>
                      <w:divsChild>
                        <w:div w:id="6458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7593">
              <w:marLeft w:val="0"/>
              <w:marRight w:val="0"/>
              <w:marTop w:val="0"/>
              <w:marBottom w:val="0"/>
              <w:divBdr>
                <w:top w:val="none" w:sz="0" w:space="0" w:color="auto"/>
                <w:left w:val="none" w:sz="0" w:space="0" w:color="auto"/>
                <w:bottom w:val="none" w:sz="0" w:space="0" w:color="auto"/>
                <w:right w:val="none" w:sz="0" w:space="0" w:color="auto"/>
              </w:divBdr>
              <w:divsChild>
                <w:div w:id="2016806846">
                  <w:marLeft w:val="0"/>
                  <w:marRight w:val="0"/>
                  <w:marTop w:val="0"/>
                  <w:marBottom w:val="0"/>
                  <w:divBdr>
                    <w:top w:val="none" w:sz="0" w:space="0" w:color="auto"/>
                    <w:left w:val="none" w:sz="0" w:space="0" w:color="auto"/>
                    <w:bottom w:val="none" w:sz="0" w:space="0" w:color="auto"/>
                    <w:right w:val="none" w:sz="0" w:space="0" w:color="auto"/>
                  </w:divBdr>
                  <w:divsChild>
                    <w:div w:id="668602999">
                      <w:marLeft w:val="0"/>
                      <w:marRight w:val="0"/>
                      <w:marTop w:val="0"/>
                      <w:marBottom w:val="0"/>
                      <w:divBdr>
                        <w:top w:val="none" w:sz="0" w:space="0" w:color="auto"/>
                        <w:left w:val="none" w:sz="0" w:space="0" w:color="auto"/>
                        <w:bottom w:val="none" w:sz="0" w:space="0" w:color="auto"/>
                        <w:right w:val="none" w:sz="0" w:space="0" w:color="auto"/>
                      </w:divBdr>
                    </w:div>
                    <w:div w:id="482311446">
                      <w:marLeft w:val="0"/>
                      <w:marRight w:val="0"/>
                      <w:marTop w:val="0"/>
                      <w:marBottom w:val="0"/>
                      <w:divBdr>
                        <w:top w:val="none" w:sz="0" w:space="0" w:color="auto"/>
                        <w:left w:val="none" w:sz="0" w:space="0" w:color="auto"/>
                        <w:bottom w:val="none" w:sz="0" w:space="0" w:color="auto"/>
                        <w:right w:val="none" w:sz="0" w:space="0" w:color="auto"/>
                      </w:divBdr>
                      <w:divsChild>
                        <w:div w:id="15530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314366">
      <w:bodyDiv w:val="1"/>
      <w:marLeft w:val="0"/>
      <w:marRight w:val="0"/>
      <w:marTop w:val="0"/>
      <w:marBottom w:val="0"/>
      <w:divBdr>
        <w:top w:val="none" w:sz="0" w:space="0" w:color="auto"/>
        <w:left w:val="none" w:sz="0" w:space="0" w:color="auto"/>
        <w:bottom w:val="none" w:sz="0" w:space="0" w:color="auto"/>
        <w:right w:val="none" w:sz="0" w:space="0" w:color="auto"/>
      </w:divBdr>
      <w:divsChild>
        <w:div w:id="2048676540">
          <w:marLeft w:val="0"/>
          <w:marRight w:val="0"/>
          <w:marTop w:val="0"/>
          <w:marBottom w:val="0"/>
          <w:divBdr>
            <w:top w:val="none" w:sz="0" w:space="0" w:color="auto"/>
            <w:left w:val="none" w:sz="0" w:space="0" w:color="auto"/>
            <w:bottom w:val="none" w:sz="0" w:space="0" w:color="auto"/>
            <w:right w:val="none" w:sz="0" w:space="0" w:color="auto"/>
          </w:divBdr>
          <w:divsChild>
            <w:div w:id="648754716">
              <w:marLeft w:val="0"/>
              <w:marRight w:val="0"/>
              <w:marTop w:val="0"/>
              <w:marBottom w:val="0"/>
              <w:divBdr>
                <w:top w:val="none" w:sz="0" w:space="0" w:color="auto"/>
                <w:left w:val="none" w:sz="0" w:space="0" w:color="auto"/>
                <w:bottom w:val="none" w:sz="0" w:space="0" w:color="auto"/>
                <w:right w:val="none" w:sz="0" w:space="0" w:color="auto"/>
              </w:divBdr>
              <w:divsChild>
                <w:div w:id="7573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1116">
          <w:marLeft w:val="0"/>
          <w:marRight w:val="0"/>
          <w:marTop w:val="0"/>
          <w:marBottom w:val="0"/>
          <w:divBdr>
            <w:top w:val="none" w:sz="0" w:space="0" w:color="auto"/>
            <w:left w:val="none" w:sz="0" w:space="0" w:color="auto"/>
            <w:bottom w:val="none" w:sz="0" w:space="0" w:color="auto"/>
            <w:right w:val="none" w:sz="0" w:space="0" w:color="auto"/>
          </w:divBdr>
          <w:divsChild>
            <w:div w:id="1040472626">
              <w:marLeft w:val="0"/>
              <w:marRight w:val="0"/>
              <w:marTop w:val="0"/>
              <w:marBottom w:val="0"/>
              <w:divBdr>
                <w:top w:val="none" w:sz="0" w:space="0" w:color="auto"/>
                <w:left w:val="none" w:sz="0" w:space="0" w:color="auto"/>
                <w:bottom w:val="none" w:sz="0" w:space="0" w:color="auto"/>
                <w:right w:val="none" w:sz="0" w:space="0" w:color="auto"/>
              </w:divBdr>
              <w:divsChild>
                <w:div w:id="372585068">
                  <w:marLeft w:val="0"/>
                  <w:marRight w:val="0"/>
                  <w:marTop w:val="0"/>
                  <w:marBottom w:val="0"/>
                  <w:divBdr>
                    <w:top w:val="none" w:sz="0" w:space="0" w:color="auto"/>
                    <w:left w:val="none" w:sz="0" w:space="0" w:color="auto"/>
                    <w:bottom w:val="none" w:sz="0" w:space="0" w:color="auto"/>
                    <w:right w:val="none" w:sz="0" w:space="0" w:color="auto"/>
                  </w:divBdr>
                </w:div>
                <w:div w:id="1882016504">
                  <w:marLeft w:val="0"/>
                  <w:marRight w:val="0"/>
                  <w:marTop w:val="0"/>
                  <w:marBottom w:val="0"/>
                  <w:divBdr>
                    <w:top w:val="none" w:sz="0" w:space="0" w:color="auto"/>
                    <w:left w:val="none" w:sz="0" w:space="0" w:color="auto"/>
                    <w:bottom w:val="none" w:sz="0" w:space="0" w:color="auto"/>
                    <w:right w:val="none" w:sz="0" w:space="0" w:color="auto"/>
                  </w:divBdr>
                  <w:divsChild>
                    <w:div w:id="1248806212">
                      <w:marLeft w:val="0"/>
                      <w:marRight w:val="0"/>
                      <w:marTop w:val="0"/>
                      <w:marBottom w:val="0"/>
                      <w:divBdr>
                        <w:top w:val="none" w:sz="0" w:space="0" w:color="auto"/>
                        <w:left w:val="none" w:sz="0" w:space="0" w:color="auto"/>
                        <w:bottom w:val="none" w:sz="0" w:space="0" w:color="auto"/>
                        <w:right w:val="none" w:sz="0" w:space="0" w:color="auto"/>
                      </w:divBdr>
                    </w:div>
                  </w:divsChild>
                </w:div>
                <w:div w:id="1734500817">
                  <w:marLeft w:val="0"/>
                  <w:marRight w:val="0"/>
                  <w:marTop w:val="0"/>
                  <w:marBottom w:val="0"/>
                  <w:divBdr>
                    <w:top w:val="none" w:sz="0" w:space="0" w:color="auto"/>
                    <w:left w:val="none" w:sz="0" w:space="0" w:color="auto"/>
                    <w:bottom w:val="none" w:sz="0" w:space="0" w:color="auto"/>
                    <w:right w:val="none" w:sz="0" w:space="0" w:color="auto"/>
                  </w:divBdr>
                  <w:divsChild>
                    <w:div w:id="826701745">
                      <w:marLeft w:val="0"/>
                      <w:marRight w:val="0"/>
                      <w:marTop w:val="0"/>
                      <w:marBottom w:val="0"/>
                      <w:divBdr>
                        <w:top w:val="none" w:sz="0" w:space="0" w:color="auto"/>
                        <w:left w:val="none" w:sz="0" w:space="0" w:color="auto"/>
                        <w:bottom w:val="none" w:sz="0" w:space="0" w:color="auto"/>
                        <w:right w:val="none" w:sz="0" w:space="0" w:color="auto"/>
                      </w:divBdr>
                    </w:div>
                  </w:divsChild>
                </w:div>
                <w:div w:id="2019236651">
                  <w:marLeft w:val="0"/>
                  <w:marRight w:val="0"/>
                  <w:marTop w:val="0"/>
                  <w:marBottom w:val="0"/>
                  <w:divBdr>
                    <w:top w:val="none" w:sz="0" w:space="0" w:color="auto"/>
                    <w:left w:val="none" w:sz="0" w:space="0" w:color="auto"/>
                    <w:bottom w:val="none" w:sz="0" w:space="0" w:color="auto"/>
                    <w:right w:val="none" w:sz="0" w:space="0" w:color="auto"/>
                  </w:divBdr>
                  <w:divsChild>
                    <w:div w:id="810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06644">
          <w:marLeft w:val="0"/>
          <w:marRight w:val="0"/>
          <w:marTop w:val="0"/>
          <w:marBottom w:val="0"/>
          <w:divBdr>
            <w:top w:val="none" w:sz="0" w:space="0" w:color="auto"/>
            <w:left w:val="none" w:sz="0" w:space="0" w:color="auto"/>
            <w:bottom w:val="none" w:sz="0" w:space="0" w:color="auto"/>
            <w:right w:val="none" w:sz="0" w:space="0" w:color="auto"/>
          </w:divBdr>
          <w:divsChild>
            <w:div w:id="2106531368">
              <w:marLeft w:val="0"/>
              <w:marRight w:val="0"/>
              <w:marTop w:val="0"/>
              <w:marBottom w:val="0"/>
              <w:divBdr>
                <w:top w:val="none" w:sz="0" w:space="0" w:color="auto"/>
                <w:left w:val="none" w:sz="0" w:space="0" w:color="auto"/>
                <w:bottom w:val="none" w:sz="0" w:space="0" w:color="auto"/>
                <w:right w:val="none" w:sz="0" w:space="0" w:color="auto"/>
              </w:divBdr>
              <w:divsChild>
                <w:div w:id="854003483">
                  <w:marLeft w:val="0"/>
                  <w:marRight w:val="0"/>
                  <w:marTop w:val="0"/>
                  <w:marBottom w:val="0"/>
                  <w:divBdr>
                    <w:top w:val="none" w:sz="0" w:space="0" w:color="auto"/>
                    <w:left w:val="none" w:sz="0" w:space="0" w:color="auto"/>
                    <w:bottom w:val="none" w:sz="0" w:space="0" w:color="auto"/>
                    <w:right w:val="none" w:sz="0" w:space="0" w:color="auto"/>
                  </w:divBdr>
                </w:div>
                <w:div w:id="1163080537">
                  <w:marLeft w:val="0"/>
                  <w:marRight w:val="0"/>
                  <w:marTop w:val="0"/>
                  <w:marBottom w:val="0"/>
                  <w:divBdr>
                    <w:top w:val="none" w:sz="0" w:space="0" w:color="auto"/>
                    <w:left w:val="none" w:sz="0" w:space="0" w:color="auto"/>
                    <w:bottom w:val="none" w:sz="0" w:space="0" w:color="auto"/>
                    <w:right w:val="none" w:sz="0" w:space="0" w:color="auto"/>
                  </w:divBdr>
                  <w:divsChild>
                    <w:div w:id="1298536985">
                      <w:marLeft w:val="0"/>
                      <w:marRight w:val="0"/>
                      <w:marTop w:val="0"/>
                      <w:marBottom w:val="0"/>
                      <w:divBdr>
                        <w:top w:val="none" w:sz="0" w:space="0" w:color="auto"/>
                        <w:left w:val="none" w:sz="0" w:space="0" w:color="auto"/>
                        <w:bottom w:val="none" w:sz="0" w:space="0" w:color="auto"/>
                        <w:right w:val="none" w:sz="0" w:space="0" w:color="auto"/>
                      </w:divBdr>
                    </w:div>
                  </w:divsChild>
                </w:div>
                <w:div w:id="1925214732">
                  <w:marLeft w:val="0"/>
                  <w:marRight w:val="0"/>
                  <w:marTop w:val="0"/>
                  <w:marBottom w:val="0"/>
                  <w:divBdr>
                    <w:top w:val="none" w:sz="0" w:space="0" w:color="auto"/>
                    <w:left w:val="none" w:sz="0" w:space="0" w:color="auto"/>
                    <w:bottom w:val="none" w:sz="0" w:space="0" w:color="auto"/>
                    <w:right w:val="none" w:sz="0" w:space="0" w:color="auto"/>
                  </w:divBdr>
                  <w:divsChild>
                    <w:div w:id="1685935376">
                      <w:marLeft w:val="0"/>
                      <w:marRight w:val="0"/>
                      <w:marTop w:val="0"/>
                      <w:marBottom w:val="0"/>
                      <w:divBdr>
                        <w:top w:val="none" w:sz="0" w:space="0" w:color="auto"/>
                        <w:left w:val="none" w:sz="0" w:space="0" w:color="auto"/>
                        <w:bottom w:val="none" w:sz="0" w:space="0" w:color="auto"/>
                        <w:right w:val="none" w:sz="0" w:space="0" w:color="auto"/>
                      </w:divBdr>
                    </w:div>
                  </w:divsChild>
                </w:div>
                <w:div w:id="2028555773">
                  <w:marLeft w:val="0"/>
                  <w:marRight w:val="0"/>
                  <w:marTop w:val="0"/>
                  <w:marBottom w:val="0"/>
                  <w:divBdr>
                    <w:top w:val="none" w:sz="0" w:space="0" w:color="auto"/>
                    <w:left w:val="none" w:sz="0" w:space="0" w:color="auto"/>
                    <w:bottom w:val="none" w:sz="0" w:space="0" w:color="auto"/>
                    <w:right w:val="none" w:sz="0" w:space="0" w:color="auto"/>
                  </w:divBdr>
                  <w:divsChild>
                    <w:div w:id="16034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61878">
          <w:marLeft w:val="0"/>
          <w:marRight w:val="0"/>
          <w:marTop w:val="0"/>
          <w:marBottom w:val="0"/>
          <w:divBdr>
            <w:top w:val="none" w:sz="0" w:space="0" w:color="auto"/>
            <w:left w:val="none" w:sz="0" w:space="0" w:color="auto"/>
            <w:bottom w:val="none" w:sz="0" w:space="0" w:color="auto"/>
            <w:right w:val="none" w:sz="0" w:space="0" w:color="auto"/>
          </w:divBdr>
          <w:divsChild>
            <w:div w:id="330960189">
              <w:marLeft w:val="0"/>
              <w:marRight w:val="0"/>
              <w:marTop w:val="0"/>
              <w:marBottom w:val="0"/>
              <w:divBdr>
                <w:top w:val="none" w:sz="0" w:space="0" w:color="auto"/>
                <w:left w:val="none" w:sz="0" w:space="0" w:color="auto"/>
                <w:bottom w:val="none" w:sz="0" w:space="0" w:color="auto"/>
                <w:right w:val="none" w:sz="0" w:space="0" w:color="auto"/>
              </w:divBdr>
              <w:divsChild>
                <w:div w:id="869337982">
                  <w:marLeft w:val="0"/>
                  <w:marRight w:val="0"/>
                  <w:marTop w:val="0"/>
                  <w:marBottom w:val="0"/>
                  <w:divBdr>
                    <w:top w:val="none" w:sz="0" w:space="0" w:color="auto"/>
                    <w:left w:val="none" w:sz="0" w:space="0" w:color="auto"/>
                    <w:bottom w:val="none" w:sz="0" w:space="0" w:color="auto"/>
                    <w:right w:val="none" w:sz="0" w:space="0" w:color="auto"/>
                  </w:divBdr>
                </w:div>
                <w:div w:id="582496472">
                  <w:marLeft w:val="0"/>
                  <w:marRight w:val="0"/>
                  <w:marTop w:val="0"/>
                  <w:marBottom w:val="0"/>
                  <w:divBdr>
                    <w:top w:val="none" w:sz="0" w:space="0" w:color="auto"/>
                    <w:left w:val="none" w:sz="0" w:space="0" w:color="auto"/>
                    <w:bottom w:val="none" w:sz="0" w:space="0" w:color="auto"/>
                    <w:right w:val="none" w:sz="0" w:space="0" w:color="auto"/>
                  </w:divBdr>
                </w:div>
                <w:div w:id="1514683199">
                  <w:marLeft w:val="0"/>
                  <w:marRight w:val="0"/>
                  <w:marTop w:val="0"/>
                  <w:marBottom w:val="0"/>
                  <w:divBdr>
                    <w:top w:val="none" w:sz="0" w:space="0" w:color="auto"/>
                    <w:left w:val="none" w:sz="0" w:space="0" w:color="auto"/>
                    <w:bottom w:val="none" w:sz="0" w:space="0" w:color="auto"/>
                    <w:right w:val="none" w:sz="0" w:space="0" w:color="auto"/>
                  </w:divBdr>
                </w:div>
                <w:div w:id="20458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21813">
          <w:marLeft w:val="0"/>
          <w:marRight w:val="0"/>
          <w:marTop w:val="0"/>
          <w:marBottom w:val="0"/>
          <w:divBdr>
            <w:top w:val="none" w:sz="0" w:space="0" w:color="auto"/>
            <w:left w:val="none" w:sz="0" w:space="0" w:color="auto"/>
            <w:bottom w:val="none" w:sz="0" w:space="0" w:color="auto"/>
            <w:right w:val="none" w:sz="0" w:space="0" w:color="auto"/>
          </w:divBdr>
          <w:divsChild>
            <w:div w:id="293602763">
              <w:marLeft w:val="0"/>
              <w:marRight w:val="0"/>
              <w:marTop w:val="0"/>
              <w:marBottom w:val="0"/>
              <w:divBdr>
                <w:top w:val="none" w:sz="0" w:space="0" w:color="auto"/>
                <w:left w:val="none" w:sz="0" w:space="0" w:color="auto"/>
                <w:bottom w:val="none" w:sz="0" w:space="0" w:color="auto"/>
                <w:right w:val="none" w:sz="0" w:space="0" w:color="auto"/>
              </w:divBdr>
            </w:div>
          </w:divsChild>
        </w:div>
        <w:div w:id="1772778579">
          <w:marLeft w:val="0"/>
          <w:marRight w:val="0"/>
          <w:marTop w:val="0"/>
          <w:marBottom w:val="0"/>
          <w:divBdr>
            <w:top w:val="none" w:sz="0" w:space="0" w:color="auto"/>
            <w:left w:val="none" w:sz="0" w:space="0" w:color="auto"/>
            <w:bottom w:val="none" w:sz="0" w:space="0" w:color="auto"/>
            <w:right w:val="none" w:sz="0" w:space="0" w:color="auto"/>
          </w:divBdr>
          <w:divsChild>
            <w:div w:id="4223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0421">
      <w:bodyDiv w:val="1"/>
      <w:marLeft w:val="0"/>
      <w:marRight w:val="0"/>
      <w:marTop w:val="0"/>
      <w:marBottom w:val="0"/>
      <w:divBdr>
        <w:top w:val="none" w:sz="0" w:space="0" w:color="auto"/>
        <w:left w:val="none" w:sz="0" w:space="0" w:color="auto"/>
        <w:bottom w:val="none" w:sz="0" w:space="0" w:color="auto"/>
        <w:right w:val="none" w:sz="0" w:space="0" w:color="auto"/>
      </w:divBdr>
      <w:divsChild>
        <w:div w:id="1625963970">
          <w:marLeft w:val="0"/>
          <w:marRight w:val="0"/>
          <w:marTop w:val="0"/>
          <w:marBottom w:val="0"/>
          <w:divBdr>
            <w:top w:val="none" w:sz="0" w:space="0" w:color="auto"/>
            <w:left w:val="none" w:sz="0" w:space="0" w:color="auto"/>
            <w:bottom w:val="none" w:sz="0" w:space="0" w:color="auto"/>
            <w:right w:val="none" w:sz="0" w:space="0" w:color="auto"/>
          </w:divBdr>
          <w:divsChild>
            <w:div w:id="1722898615">
              <w:marLeft w:val="0"/>
              <w:marRight w:val="0"/>
              <w:marTop w:val="0"/>
              <w:marBottom w:val="0"/>
              <w:divBdr>
                <w:top w:val="none" w:sz="0" w:space="0" w:color="auto"/>
                <w:left w:val="none" w:sz="0" w:space="0" w:color="auto"/>
                <w:bottom w:val="none" w:sz="0" w:space="0" w:color="auto"/>
                <w:right w:val="none" w:sz="0" w:space="0" w:color="auto"/>
              </w:divBdr>
            </w:div>
            <w:div w:id="1519736289">
              <w:marLeft w:val="0"/>
              <w:marRight w:val="0"/>
              <w:marTop w:val="0"/>
              <w:marBottom w:val="0"/>
              <w:divBdr>
                <w:top w:val="none" w:sz="0" w:space="0" w:color="auto"/>
                <w:left w:val="none" w:sz="0" w:space="0" w:color="auto"/>
                <w:bottom w:val="none" w:sz="0" w:space="0" w:color="auto"/>
                <w:right w:val="none" w:sz="0" w:space="0" w:color="auto"/>
              </w:divBdr>
              <w:divsChild>
                <w:div w:id="232588958">
                  <w:marLeft w:val="0"/>
                  <w:marRight w:val="0"/>
                  <w:marTop w:val="0"/>
                  <w:marBottom w:val="0"/>
                  <w:divBdr>
                    <w:top w:val="none" w:sz="0" w:space="0" w:color="auto"/>
                    <w:left w:val="none" w:sz="0" w:space="0" w:color="auto"/>
                    <w:bottom w:val="none" w:sz="0" w:space="0" w:color="auto"/>
                    <w:right w:val="none" w:sz="0" w:space="0" w:color="auto"/>
                  </w:divBdr>
                </w:div>
              </w:divsChild>
            </w:div>
            <w:div w:id="1172452555">
              <w:marLeft w:val="0"/>
              <w:marRight w:val="0"/>
              <w:marTop w:val="0"/>
              <w:marBottom w:val="0"/>
              <w:divBdr>
                <w:top w:val="none" w:sz="0" w:space="0" w:color="auto"/>
                <w:left w:val="none" w:sz="0" w:space="0" w:color="auto"/>
                <w:bottom w:val="none" w:sz="0" w:space="0" w:color="auto"/>
                <w:right w:val="none" w:sz="0" w:space="0" w:color="auto"/>
              </w:divBdr>
              <w:divsChild>
                <w:div w:id="1185749938">
                  <w:marLeft w:val="0"/>
                  <w:marRight w:val="0"/>
                  <w:marTop w:val="0"/>
                  <w:marBottom w:val="0"/>
                  <w:divBdr>
                    <w:top w:val="none" w:sz="0" w:space="0" w:color="auto"/>
                    <w:left w:val="none" w:sz="0" w:space="0" w:color="auto"/>
                    <w:bottom w:val="none" w:sz="0" w:space="0" w:color="auto"/>
                    <w:right w:val="none" w:sz="0" w:space="0" w:color="auto"/>
                  </w:divBdr>
                </w:div>
                <w:div w:id="43256084">
                  <w:marLeft w:val="0"/>
                  <w:marRight w:val="0"/>
                  <w:marTop w:val="0"/>
                  <w:marBottom w:val="0"/>
                  <w:divBdr>
                    <w:top w:val="none" w:sz="0" w:space="0" w:color="auto"/>
                    <w:left w:val="none" w:sz="0" w:space="0" w:color="auto"/>
                    <w:bottom w:val="none" w:sz="0" w:space="0" w:color="auto"/>
                    <w:right w:val="none" w:sz="0" w:space="0" w:color="auto"/>
                  </w:divBdr>
                </w:div>
              </w:divsChild>
            </w:div>
            <w:div w:id="1666591106">
              <w:marLeft w:val="0"/>
              <w:marRight w:val="0"/>
              <w:marTop w:val="0"/>
              <w:marBottom w:val="0"/>
              <w:divBdr>
                <w:top w:val="none" w:sz="0" w:space="0" w:color="auto"/>
                <w:left w:val="none" w:sz="0" w:space="0" w:color="auto"/>
                <w:bottom w:val="none" w:sz="0" w:space="0" w:color="auto"/>
                <w:right w:val="none" w:sz="0" w:space="0" w:color="auto"/>
              </w:divBdr>
              <w:divsChild>
                <w:div w:id="1785080677">
                  <w:marLeft w:val="0"/>
                  <w:marRight w:val="0"/>
                  <w:marTop w:val="0"/>
                  <w:marBottom w:val="0"/>
                  <w:divBdr>
                    <w:top w:val="none" w:sz="0" w:space="0" w:color="auto"/>
                    <w:left w:val="none" w:sz="0" w:space="0" w:color="auto"/>
                    <w:bottom w:val="none" w:sz="0" w:space="0" w:color="auto"/>
                    <w:right w:val="none" w:sz="0" w:space="0" w:color="auto"/>
                  </w:divBdr>
                </w:div>
              </w:divsChild>
            </w:div>
            <w:div w:id="168957536">
              <w:marLeft w:val="0"/>
              <w:marRight w:val="0"/>
              <w:marTop w:val="0"/>
              <w:marBottom w:val="0"/>
              <w:divBdr>
                <w:top w:val="none" w:sz="0" w:space="0" w:color="auto"/>
                <w:left w:val="none" w:sz="0" w:space="0" w:color="auto"/>
                <w:bottom w:val="none" w:sz="0" w:space="0" w:color="auto"/>
                <w:right w:val="none" w:sz="0" w:space="0" w:color="auto"/>
              </w:divBdr>
              <w:divsChild>
                <w:div w:id="228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9722">
          <w:marLeft w:val="0"/>
          <w:marRight w:val="0"/>
          <w:marTop w:val="0"/>
          <w:marBottom w:val="0"/>
          <w:divBdr>
            <w:top w:val="none" w:sz="0" w:space="0" w:color="auto"/>
            <w:left w:val="none" w:sz="0" w:space="0" w:color="auto"/>
            <w:bottom w:val="none" w:sz="0" w:space="0" w:color="auto"/>
            <w:right w:val="none" w:sz="0" w:space="0" w:color="auto"/>
          </w:divBdr>
          <w:divsChild>
            <w:div w:id="1216429936">
              <w:marLeft w:val="0"/>
              <w:marRight w:val="0"/>
              <w:marTop w:val="0"/>
              <w:marBottom w:val="0"/>
              <w:divBdr>
                <w:top w:val="none" w:sz="0" w:space="0" w:color="auto"/>
                <w:left w:val="none" w:sz="0" w:space="0" w:color="auto"/>
                <w:bottom w:val="none" w:sz="0" w:space="0" w:color="auto"/>
                <w:right w:val="none" w:sz="0" w:space="0" w:color="auto"/>
              </w:divBdr>
            </w:div>
            <w:div w:id="48264611">
              <w:marLeft w:val="0"/>
              <w:marRight w:val="0"/>
              <w:marTop w:val="0"/>
              <w:marBottom w:val="0"/>
              <w:divBdr>
                <w:top w:val="none" w:sz="0" w:space="0" w:color="auto"/>
                <w:left w:val="none" w:sz="0" w:space="0" w:color="auto"/>
                <w:bottom w:val="none" w:sz="0" w:space="0" w:color="auto"/>
                <w:right w:val="none" w:sz="0" w:space="0" w:color="auto"/>
              </w:divBdr>
              <w:divsChild>
                <w:div w:id="1127502113">
                  <w:marLeft w:val="0"/>
                  <w:marRight w:val="0"/>
                  <w:marTop w:val="0"/>
                  <w:marBottom w:val="0"/>
                  <w:divBdr>
                    <w:top w:val="none" w:sz="0" w:space="0" w:color="auto"/>
                    <w:left w:val="none" w:sz="0" w:space="0" w:color="auto"/>
                    <w:bottom w:val="none" w:sz="0" w:space="0" w:color="auto"/>
                    <w:right w:val="none" w:sz="0" w:space="0" w:color="auto"/>
                  </w:divBdr>
                </w:div>
              </w:divsChild>
            </w:div>
            <w:div w:id="1109935368">
              <w:marLeft w:val="0"/>
              <w:marRight w:val="0"/>
              <w:marTop w:val="0"/>
              <w:marBottom w:val="0"/>
              <w:divBdr>
                <w:top w:val="none" w:sz="0" w:space="0" w:color="auto"/>
                <w:left w:val="none" w:sz="0" w:space="0" w:color="auto"/>
                <w:bottom w:val="none" w:sz="0" w:space="0" w:color="auto"/>
                <w:right w:val="none" w:sz="0" w:space="0" w:color="auto"/>
              </w:divBdr>
              <w:divsChild>
                <w:div w:id="140733506">
                  <w:marLeft w:val="0"/>
                  <w:marRight w:val="0"/>
                  <w:marTop w:val="0"/>
                  <w:marBottom w:val="0"/>
                  <w:divBdr>
                    <w:top w:val="none" w:sz="0" w:space="0" w:color="auto"/>
                    <w:left w:val="none" w:sz="0" w:space="0" w:color="auto"/>
                    <w:bottom w:val="none" w:sz="0" w:space="0" w:color="auto"/>
                    <w:right w:val="none" w:sz="0" w:space="0" w:color="auto"/>
                  </w:divBdr>
                </w:div>
              </w:divsChild>
            </w:div>
            <w:div w:id="1150556620">
              <w:marLeft w:val="0"/>
              <w:marRight w:val="0"/>
              <w:marTop w:val="0"/>
              <w:marBottom w:val="0"/>
              <w:divBdr>
                <w:top w:val="none" w:sz="0" w:space="0" w:color="auto"/>
                <w:left w:val="none" w:sz="0" w:space="0" w:color="auto"/>
                <w:bottom w:val="none" w:sz="0" w:space="0" w:color="auto"/>
                <w:right w:val="none" w:sz="0" w:space="0" w:color="auto"/>
              </w:divBdr>
              <w:divsChild>
                <w:div w:id="1800032640">
                  <w:marLeft w:val="0"/>
                  <w:marRight w:val="0"/>
                  <w:marTop w:val="0"/>
                  <w:marBottom w:val="0"/>
                  <w:divBdr>
                    <w:top w:val="none" w:sz="0" w:space="0" w:color="auto"/>
                    <w:left w:val="none" w:sz="0" w:space="0" w:color="auto"/>
                    <w:bottom w:val="none" w:sz="0" w:space="0" w:color="auto"/>
                    <w:right w:val="none" w:sz="0" w:space="0" w:color="auto"/>
                  </w:divBdr>
                </w:div>
              </w:divsChild>
            </w:div>
            <w:div w:id="1082677051">
              <w:marLeft w:val="0"/>
              <w:marRight w:val="0"/>
              <w:marTop w:val="0"/>
              <w:marBottom w:val="0"/>
              <w:divBdr>
                <w:top w:val="none" w:sz="0" w:space="0" w:color="auto"/>
                <w:left w:val="none" w:sz="0" w:space="0" w:color="auto"/>
                <w:bottom w:val="none" w:sz="0" w:space="0" w:color="auto"/>
                <w:right w:val="none" w:sz="0" w:space="0" w:color="auto"/>
              </w:divBdr>
              <w:divsChild>
                <w:div w:id="794525226">
                  <w:marLeft w:val="0"/>
                  <w:marRight w:val="0"/>
                  <w:marTop w:val="0"/>
                  <w:marBottom w:val="0"/>
                  <w:divBdr>
                    <w:top w:val="none" w:sz="0" w:space="0" w:color="auto"/>
                    <w:left w:val="none" w:sz="0" w:space="0" w:color="auto"/>
                    <w:bottom w:val="none" w:sz="0" w:space="0" w:color="auto"/>
                    <w:right w:val="none" w:sz="0" w:space="0" w:color="auto"/>
                  </w:divBdr>
                </w:div>
              </w:divsChild>
            </w:div>
            <w:div w:id="846821541">
              <w:marLeft w:val="0"/>
              <w:marRight w:val="0"/>
              <w:marTop w:val="0"/>
              <w:marBottom w:val="0"/>
              <w:divBdr>
                <w:top w:val="none" w:sz="0" w:space="0" w:color="auto"/>
                <w:left w:val="none" w:sz="0" w:space="0" w:color="auto"/>
                <w:bottom w:val="none" w:sz="0" w:space="0" w:color="auto"/>
                <w:right w:val="none" w:sz="0" w:space="0" w:color="auto"/>
              </w:divBdr>
              <w:divsChild>
                <w:div w:id="664358682">
                  <w:marLeft w:val="0"/>
                  <w:marRight w:val="0"/>
                  <w:marTop w:val="0"/>
                  <w:marBottom w:val="0"/>
                  <w:divBdr>
                    <w:top w:val="none" w:sz="0" w:space="0" w:color="auto"/>
                    <w:left w:val="none" w:sz="0" w:space="0" w:color="auto"/>
                    <w:bottom w:val="none" w:sz="0" w:space="0" w:color="auto"/>
                    <w:right w:val="none" w:sz="0" w:space="0" w:color="auto"/>
                  </w:divBdr>
                </w:div>
              </w:divsChild>
            </w:div>
            <w:div w:id="1709910267">
              <w:marLeft w:val="0"/>
              <w:marRight w:val="0"/>
              <w:marTop w:val="0"/>
              <w:marBottom w:val="0"/>
              <w:divBdr>
                <w:top w:val="none" w:sz="0" w:space="0" w:color="auto"/>
                <w:left w:val="none" w:sz="0" w:space="0" w:color="auto"/>
                <w:bottom w:val="none" w:sz="0" w:space="0" w:color="auto"/>
                <w:right w:val="none" w:sz="0" w:space="0" w:color="auto"/>
              </w:divBdr>
              <w:divsChild>
                <w:div w:id="102726721">
                  <w:marLeft w:val="0"/>
                  <w:marRight w:val="0"/>
                  <w:marTop w:val="0"/>
                  <w:marBottom w:val="0"/>
                  <w:divBdr>
                    <w:top w:val="none" w:sz="0" w:space="0" w:color="auto"/>
                    <w:left w:val="none" w:sz="0" w:space="0" w:color="auto"/>
                    <w:bottom w:val="none" w:sz="0" w:space="0" w:color="auto"/>
                    <w:right w:val="none" w:sz="0" w:space="0" w:color="auto"/>
                  </w:divBdr>
                </w:div>
              </w:divsChild>
            </w:div>
            <w:div w:id="958074083">
              <w:marLeft w:val="0"/>
              <w:marRight w:val="0"/>
              <w:marTop w:val="0"/>
              <w:marBottom w:val="0"/>
              <w:divBdr>
                <w:top w:val="none" w:sz="0" w:space="0" w:color="auto"/>
                <w:left w:val="none" w:sz="0" w:space="0" w:color="auto"/>
                <w:bottom w:val="none" w:sz="0" w:space="0" w:color="auto"/>
                <w:right w:val="none" w:sz="0" w:space="0" w:color="auto"/>
              </w:divBdr>
              <w:divsChild>
                <w:div w:id="1079912284">
                  <w:marLeft w:val="0"/>
                  <w:marRight w:val="0"/>
                  <w:marTop w:val="0"/>
                  <w:marBottom w:val="0"/>
                  <w:divBdr>
                    <w:top w:val="none" w:sz="0" w:space="0" w:color="auto"/>
                    <w:left w:val="none" w:sz="0" w:space="0" w:color="auto"/>
                    <w:bottom w:val="none" w:sz="0" w:space="0" w:color="auto"/>
                    <w:right w:val="none" w:sz="0" w:space="0" w:color="auto"/>
                  </w:divBdr>
                </w:div>
                <w:div w:id="19998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9501">
          <w:marLeft w:val="0"/>
          <w:marRight w:val="0"/>
          <w:marTop w:val="0"/>
          <w:marBottom w:val="0"/>
          <w:divBdr>
            <w:top w:val="none" w:sz="0" w:space="0" w:color="auto"/>
            <w:left w:val="none" w:sz="0" w:space="0" w:color="auto"/>
            <w:bottom w:val="none" w:sz="0" w:space="0" w:color="auto"/>
            <w:right w:val="none" w:sz="0" w:space="0" w:color="auto"/>
          </w:divBdr>
          <w:divsChild>
            <w:div w:id="803037321">
              <w:marLeft w:val="0"/>
              <w:marRight w:val="0"/>
              <w:marTop w:val="0"/>
              <w:marBottom w:val="0"/>
              <w:divBdr>
                <w:top w:val="none" w:sz="0" w:space="0" w:color="auto"/>
                <w:left w:val="none" w:sz="0" w:space="0" w:color="auto"/>
                <w:bottom w:val="none" w:sz="0" w:space="0" w:color="auto"/>
                <w:right w:val="none" w:sz="0" w:space="0" w:color="auto"/>
              </w:divBdr>
            </w:div>
            <w:div w:id="1541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5276">
      <w:bodyDiv w:val="1"/>
      <w:marLeft w:val="0"/>
      <w:marRight w:val="0"/>
      <w:marTop w:val="0"/>
      <w:marBottom w:val="0"/>
      <w:divBdr>
        <w:top w:val="none" w:sz="0" w:space="0" w:color="auto"/>
        <w:left w:val="none" w:sz="0" w:space="0" w:color="auto"/>
        <w:bottom w:val="none" w:sz="0" w:space="0" w:color="auto"/>
        <w:right w:val="none" w:sz="0" w:space="0" w:color="auto"/>
      </w:divBdr>
      <w:divsChild>
        <w:div w:id="727612631">
          <w:marLeft w:val="0"/>
          <w:marRight w:val="0"/>
          <w:marTop w:val="0"/>
          <w:marBottom w:val="0"/>
          <w:divBdr>
            <w:top w:val="none" w:sz="0" w:space="0" w:color="auto"/>
            <w:left w:val="none" w:sz="0" w:space="0" w:color="auto"/>
            <w:bottom w:val="none" w:sz="0" w:space="0" w:color="auto"/>
            <w:right w:val="none" w:sz="0" w:space="0" w:color="auto"/>
          </w:divBdr>
          <w:divsChild>
            <w:div w:id="1938053098">
              <w:marLeft w:val="0"/>
              <w:marRight w:val="0"/>
              <w:marTop w:val="0"/>
              <w:marBottom w:val="0"/>
              <w:divBdr>
                <w:top w:val="none" w:sz="0" w:space="0" w:color="auto"/>
                <w:left w:val="none" w:sz="0" w:space="0" w:color="auto"/>
                <w:bottom w:val="none" w:sz="0" w:space="0" w:color="auto"/>
                <w:right w:val="none" w:sz="0" w:space="0" w:color="auto"/>
              </w:divBdr>
            </w:div>
          </w:divsChild>
        </w:div>
        <w:div w:id="1995210457">
          <w:marLeft w:val="0"/>
          <w:marRight w:val="0"/>
          <w:marTop w:val="0"/>
          <w:marBottom w:val="0"/>
          <w:divBdr>
            <w:top w:val="none" w:sz="0" w:space="0" w:color="auto"/>
            <w:left w:val="none" w:sz="0" w:space="0" w:color="auto"/>
            <w:bottom w:val="none" w:sz="0" w:space="0" w:color="auto"/>
            <w:right w:val="none" w:sz="0" w:space="0" w:color="auto"/>
          </w:divBdr>
          <w:divsChild>
            <w:div w:id="1116287623">
              <w:marLeft w:val="0"/>
              <w:marRight w:val="0"/>
              <w:marTop w:val="0"/>
              <w:marBottom w:val="0"/>
              <w:divBdr>
                <w:top w:val="none" w:sz="0" w:space="0" w:color="auto"/>
                <w:left w:val="none" w:sz="0" w:space="0" w:color="auto"/>
                <w:bottom w:val="none" w:sz="0" w:space="0" w:color="auto"/>
                <w:right w:val="none" w:sz="0" w:space="0" w:color="auto"/>
              </w:divBdr>
              <w:divsChild>
                <w:div w:id="2089569464">
                  <w:marLeft w:val="0"/>
                  <w:marRight w:val="0"/>
                  <w:marTop w:val="0"/>
                  <w:marBottom w:val="0"/>
                  <w:divBdr>
                    <w:top w:val="none" w:sz="0" w:space="0" w:color="auto"/>
                    <w:left w:val="none" w:sz="0" w:space="0" w:color="auto"/>
                    <w:bottom w:val="none" w:sz="0" w:space="0" w:color="auto"/>
                    <w:right w:val="none" w:sz="0" w:space="0" w:color="auto"/>
                  </w:divBdr>
                </w:div>
                <w:div w:id="169761552">
                  <w:marLeft w:val="0"/>
                  <w:marRight w:val="0"/>
                  <w:marTop w:val="0"/>
                  <w:marBottom w:val="0"/>
                  <w:divBdr>
                    <w:top w:val="none" w:sz="0" w:space="0" w:color="auto"/>
                    <w:left w:val="none" w:sz="0" w:space="0" w:color="auto"/>
                    <w:bottom w:val="none" w:sz="0" w:space="0" w:color="auto"/>
                    <w:right w:val="none" w:sz="0" w:space="0" w:color="auto"/>
                  </w:divBdr>
                  <w:divsChild>
                    <w:div w:id="660275807">
                      <w:marLeft w:val="0"/>
                      <w:marRight w:val="0"/>
                      <w:marTop w:val="0"/>
                      <w:marBottom w:val="0"/>
                      <w:divBdr>
                        <w:top w:val="none" w:sz="0" w:space="0" w:color="auto"/>
                        <w:left w:val="none" w:sz="0" w:space="0" w:color="auto"/>
                        <w:bottom w:val="none" w:sz="0" w:space="0" w:color="auto"/>
                        <w:right w:val="none" w:sz="0" w:space="0" w:color="auto"/>
                      </w:divBdr>
                    </w:div>
                  </w:divsChild>
                </w:div>
                <w:div w:id="837188214">
                  <w:marLeft w:val="0"/>
                  <w:marRight w:val="0"/>
                  <w:marTop w:val="0"/>
                  <w:marBottom w:val="0"/>
                  <w:divBdr>
                    <w:top w:val="none" w:sz="0" w:space="0" w:color="auto"/>
                    <w:left w:val="none" w:sz="0" w:space="0" w:color="auto"/>
                    <w:bottom w:val="none" w:sz="0" w:space="0" w:color="auto"/>
                    <w:right w:val="none" w:sz="0" w:space="0" w:color="auto"/>
                  </w:divBdr>
                  <w:divsChild>
                    <w:div w:id="240455245">
                      <w:marLeft w:val="0"/>
                      <w:marRight w:val="0"/>
                      <w:marTop w:val="0"/>
                      <w:marBottom w:val="0"/>
                      <w:divBdr>
                        <w:top w:val="none" w:sz="0" w:space="0" w:color="auto"/>
                        <w:left w:val="none" w:sz="0" w:space="0" w:color="auto"/>
                        <w:bottom w:val="none" w:sz="0" w:space="0" w:color="auto"/>
                        <w:right w:val="none" w:sz="0" w:space="0" w:color="auto"/>
                      </w:divBdr>
                    </w:div>
                  </w:divsChild>
                </w:div>
                <w:div w:id="2033803015">
                  <w:marLeft w:val="0"/>
                  <w:marRight w:val="0"/>
                  <w:marTop w:val="0"/>
                  <w:marBottom w:val="0"/>
                  <w:divBdr>
                    <w:top w:val="none" w:sz="0" w:space="0" w:color="auto"/>
                    <w:left w:val="none" w:sz="0" w:space="0" w:color="auto"/>
                    <w:bottom w:val="none" w:sz="0" w:space="0" w:color="auto"/>
                    <w:right w:val="none" w:sz="0" w:space="0" w:color="auto"/>
                  </w:divBdr>
                  <w:divsChild>
                    <w:div w:id="10826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55019">
          <w:marLeft w:val="0"/>
          <w:marRight w:val="0"/>
          <w:marTop w:val="0"/>
          <w:marBottom w:val="0"/>
          <w:divBdr>
            <w:top w:val="none" w:sz="0" w:space="0" w:color="auto"/>
            <w:left w:val="none" w:sz="0" w:space="0" w:color="auto"/>
            <w:bottom w:val="none" w:sz="0" w:space="0" w:color="auto"/>
            <w:right w:val="none" w:sz="0" w:space="0" w:color="auto"/>
          </w:divBdr>
          <w:divsChild>
            <w:div w:id="78715734">
              <w:marLeft w:val="0"/>
              <w:marRight w:val="0"/>
              <w:marTop w:val="0"/>
              <w:marBottom w:val="0"/>
              <w:divBdr>
                <w:top w:val="none" w:sz="0" w:space="0" w:color="auto"/>
                <w:left w:val="none" w:sz="0" w:space="0" w:color="auto"/>
                <w:bottom w:val="none" w:sz="0" w:space="0" w:color="auto"/>
                <w:right w:val="none" w:sz="0" w:space="0" w:color="auto"/>
              </w:divBdr>
              <w:divsChild>
                <w:div w:id="1715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9297">
          <w:marLeft w:val="0"/>
          <w:marRight w:val="0"/>
          <w:marTop w:val="0"/>
          <w:marBottom w:val="0"/>
          <w:divBdr>
            <w:top w:val="none" w:sz="0" w:space="0" w:color="auto"/>
            <w:left w:val="none" w:sz="0" w:space="0" w:color="auto"/>
            <w:bottom w:val="none" w:sz="0" w:space="0" w:color="auto"/>
            <w:right w:val="none" w:sz="0" w:space="0" w:color="auto"/>
          </w:divBdr>
          <w:divsChild>
            <w:div w:id="1288928227">
              <w:marLeft w:val="0"/>
              <w:marRight w:val="0"/>
              <w:marTop w:val="0"/>
              <w:marBottom w:val="0"/>
              <w:divBdr>
                <w:top w:val="none" w:sz="0" w:space="0" w:color="auto"/>
                <w:left w:val="none" w:sz="0" w:space="0" w:color="auto"/>
                <w:bottom w:val="none" w:sz="0" w:space="0" w:color="auto"/>
                <w:right w:val="none" w:sz="0" w:space="0" w:color="auto"/>
              </w:divBdr>
              <w:divsChild>
                <w:div w:id="221914160">
                  <w:marLeft w:val="0"/>
                  <w:marRight w:val="0"/>
                  <w:marTop w:val="0"/>
                  <w:marBottom w:val="0"/>
                  <w:divBdr>
                    <w:top w:val="none" w:sz="0" w:space="0" w:color="auto"/>
                    <w:left w:val="none" w:sz="0" w:space="0" w:color="auto"/>
                    <w:bottom w:val="none" w:sz="0" w:space="0" w:color="auto"/>
                    <w:right w:val="none" w:sz="0" w:space="0" w:color="auto"/>
                  </w:divBdr>
                </w:div>
                <w:div w:id="269775810">
                  <w:marLeft w:val="0"/>
                  <w:marRight w:val="0"/>
                  <w:marTop w:val="0"/>
                  <w:marBottom w:val="0"/>
                  <w:divBdr>
                    <w:top w:val="none" w:sz="0" w:space="0" w:color="auto"/>
                    <w:left w:val="none" w:sz="0" w:space="0" w:color="auto"/>
                    <w:bottom w:val="none" w:sz="0" w:space="0" w:color="auto"/>
                    <w:right w:val="none" w:sz="0" w:space="0" w:color="auto"/>
                  </w:divBdr>
                  <w:divsChild>
                    <w:div w:id="1874073705">
                      <w:marLeft w:val="0"/>
                      <w:marRight w:val="0"/>
                      <w:marTop w:val="0"/>
                      <w:marBottom w:val="0"/>
                      <w:divBdr>
                        <w:top w:val="none" w:sz="0" w:space="0" w:color="auto"/>
                        <w:left w:val="none" w:sz="0" w:space="0" w:color="auto"/>
                        <w:bottom w:val="none" w:sz="0" w:space="0" w:color="auto"/>
                        <w:right w:val="none" w:sz="0" w:space="0" w:color="auto"/>
                      </w:divBdr>
                    </w:div>
                  </w:divsChild>
                </w:div>
                <w:div w:id="901645767">
                  <w:marLeft w:val="0"/>
                  <w:marRight w:val="0"/>
                  <w:marTop w:val="0"/>
                  <w:marBottom w:val="0"/>
                  <w:divBdr>
                    <w:top w:val="none" w:sz="0" w:space="0" w:color="auto"/>
                    <w:left w:val="none" w:sz="0" w:space="0" w:color="auto"/>
                    <w:bottom w:val="none" w:sz="0" w:space="0" w:color="auto"/>
                    <w:right w:val="none" w:sz="0" w:space="0" w:color="auto"/>
                  </w:divBdr>
                  <w:divsChild>
                    <w:div w:id="41247375">
                      <w:marLeft w:val="0"/>
                      <w:marRight w:val="0"/>
                      <w:marTop w:val="0"/>
                      <w:marBottom w:val="0"/>
                      <w:divBdr>
                        <w:top w:val="none" w:sz="0" w:space="0" w:color="auto"/>
                        <w:left w:val="none" w:sz="0" w:space="0" w:color="auto"/>
                        <w:bottom w:val="none" w:sz="0" w:space="0" w:color="auto"/>
                        <w:right w:val="none" w:sz="0" w:space="0" w:color="auto"/>
                      </w:divBdr>
                    </w:div>
                  </w:divsChild>
                </w:div>
                <w:div w:id="1331638120">
                  <w:marLeft w:val="0"/>
                  <w:marRight w:val="0"/>
                  <w:marTop w:val="0"/>
                  <w:marBottom w:val="0"/>
                  <w:divBdr>
                    <w:top w:val="none" w:sz="0" w:space="0" w:color="auto"/>
                    <w:left w:val="none" w:sz="0" w:space="0" w:color="auto"/>
                    <w:bottom w:val="none" w:sz="0" w:space="0" w:color="auto"/>
                    <w:right w:val="none" w:sz="0" w:space="0" w:color="auto"/>
                  </w:divBdr>
                  <w:divsChild>
                    <w:div w:id="602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55697">
          <w:marLeft w:val="0"/>
          <w:marRight w:val="0"/>
          <w:marTop w:val="0"/>
          <w:marBottom w:val="0"/>
          <w:divBdr>
            <w:top w:val="none" w:sz="0" w:space="0" w:color="auto"/>
            <w:left w:val="none" w:sz="0" w:space="0" w:color="auto"/>
            <w:bottom w:val="none" w:sz="0" w:space="0" w:color="auto"/>
            <w:right w:val="none" w:sz="0" w:space="0" w:color="auto"/>
          </w:divBdr>
          <w:divsChild>
            <w:div w:id="325742505">
              <w:marLeft w:val="0"/>
              <w:marRight w:val="0"/>
              <w:marTop w:val="0"/>
              <w:marBottom w:val="0"/>
              <w:divBdr>
                <w:top w:val="none" w:sz="0" w:space="0" w:color="auto"/>
                <w:left w:val="none" w:sz="0" w:space="0" w:color="auto"/>
                <w:bottom w:val="none" w:sz="0" w:space="0" w:color="auto"/>
                <w:right w:val="none" w:sz="0" w:space="0" w:color="auto"/>
              </w:divBdr>
              <w:divsChild>
                <w:div w:id="470514349">
                  <w:marLeft w:val="0"/>
                  <w:marRight w:val="0"/>
                  <w:marTop w:val="0"/>
                  <w:marBottom w:val="0"/>
                  <w:divBdr>
                    <w:top w:val="none" w:sz="0" w:space="0" w:color="auto"/>
                    <w:left w:val="none" w:sz="0" w:space="0" w:color="auto"/>
                    <w:bottom w:val="none" w:sz="0" w:space="0" w:color="auto"/>
                    <w:right w:val="none" w:sz="0" w:space="0" w:color="auto"/>
                  </w:divBdr>
                </w:div>
                <w:div w:id="1168131195">
                  <w:marLeft w:val="0"/>
                  <w:marRight w:val="0"/>
                  <w:marTop w:val="0"/>
                  <w:marBottom w:val="0"/>
                  <w:divBdr>
                    <w:top w:val="none" w:sz="0" w:space="0" w:color="auto"/>
                    <w:left w:val="none" w:sz="0" w:space="0" w:color="auto"/>
                    <w:bottom w:val="none" w:sz="0" w:space="0" w:color="auto"/>
                    <w:right w:val="none" w:sz="0" w:space="0" w:color="auto"/>
                  </w:divBdr>
                </w:div>
                <w:div w:id="811750705">
                  <w:marLeft w:val="0"/>
                  <w:marRight w:val="0"/>
                  <w:marTop w:val="0"/>
                  <w:marBottom w:val="0"/>
                  <w:divBdr>
                    <w:top w:val="none" w:sz="0" w:space="0" w:color="auto"/>
                    <w:left w:val="none" w:sz="0" w:space="0" w:color="auto"/>
                    <w:bottom w:val="none" w:sz="0" w:space="0" w:color="auto"/>
                    <w:right w:val="none" w:sz="0" w:space="0" w:color="auto"/>
                  </w:divBdr>
                </w:div>
                <w:div w:id="15649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9177">
          <w:marLeft w:val="0"/>
          <w:marRight w:val="0"/>
          <w:marTop w:val="0"/>
          <w:marBottom w:val="0"/>
          <w:divBdr>
            <w:top w:val="none" w:sz="0" w:space="0" w:color="auto"/>
            <w:left w:val="none" w:sz="0" w:space="0" w:color="auto"/>
            <w:bottom w:val="none" w:sz="0" w:space="0" w:color="auto"/>
            <w:right w:val="none" w:sz="0" w:space="0" w:color="auto"/>
          </w:divBdr>
          <w:divsChild>
            <w:div w:id="779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1506">
      <w:bodyDiv w:val="1"/>
      <w:marLeft w:val="0"/>
      <w:marRight w:val="0"/>
      <w:marTop w:val="0"/>
      <w:marBottom w:val="0"/>
      <w:divBdr>
        <w:top w:val="none" w:sz="0" w:space="0" w:color="auto"/>
        <w:left w:val="none" w:sz="0" w:space="0" w:color="auto"/>
        <w:bottom w:val="none" w:sz="0" w:space="0" w:color="auto"/>
        <w:right w:val="none" w:sz="0" w:space="0" w:color="auto"/>
      </w:divBdr>
      <w:divsChild>
        <w:div w:id="582421460">
          <w:marLeft w:val="0"/>
          <w:marRight w:val="0"/>
          <w:marTop w:val="0"/>
          <w:marBottom w:val="0"/>
          <w:divBdr>
            <w:top w:val="none" w:sz="0" w:space="0" w:color="auto"/>
            <w:left w:val="none" w:sz="0" w:space="0" w:color="auto"/>
            <w:bottom w:val="none" w:sz="0" w:space="0" w:color="auto"/>
            <w:right w:val="none" w:sz="0" w:space="0" w:color="auto"/>
          </w:divBdr>
          <w:divsChild>
            <w:div w:id="278342084">
              <w:marLeft w:val="0"/>
              <w:marRight w:val="0"/>
              <w:marTop w:val="0"/>
              <w:marBottom w:val="0"/>
              <w:divBdr>
                <w:top w:val="none" w:sz="0" w:space="0" w:color="auto"/>
                <w:left w:val="none" w:sz="0" w:space="0" w:color="auto"/>
                <w:bottom w:val="none" w:sz="0" w:space="0" w:color="auto"/>
                <w:right w:val="none" w:sz="0" w:space="0" w:color="auto"/>
              </w:divBdr>
              <w:divsChild>
                <w:div w:id="427166711">
                  <w:marLeft w:val="0"/>
                  <w:marRight w:val="0"/>
                  <w:marTop w:val="0"/>
                  <w:marBottom w:val="0"/>
                  <w:divBdr>
                    <w:top w:val="none" w:sz="0" w:space="0" w:color="auto"/>
                    <w:left w:val="none" w:sz="0" w:space="0" w:color="auto"/>
                    <w:bottom w:val="none" w:sz="0" w:space="0" w:color="auto"/>
                    <w:right w:val="none" w:sz="0" w:space="0" w:color="auto"/>
                  </w:divBdr>
                  <w:divsChild>
                    <w:div w:id="9471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926">
              <w:marLeft w:val="0"/>
              <w:marRight w:val="0"/>
              <w:marTop w:val="0"/>
              <w:marBottom w:val="0"/>
              <w:divBdr>
                <w:top w:val="none" w:sz="0" w:space="0" w:color="auto"/>
                <w:left w:val="none" w:sz="0" w:space="0" w:color="auto"/>
                <w:bottom w:val="none" w:sz="0" w:space="0" w:color="auto"/>
                <w:right w:val="none" w:sz="0" w:space="0" w:color="auto"/>
              </w:divBdr>
              <w:divsChild>
                <w:div w:id="2038696588">
                  <w:marLeft w:val="0"/>
                  <w:marRight w:val="0"/>
                  <w:marTop w:val="0"/>
                  <w:marBottom w:val="0"/>
                  <w:divBdr>
                    <w:top w:val="none" w:sz="0" w:space="0" w:color="auto"/>
                    <w:left w:val="none" w:sz="0" w:space="0" w:color="auto"/>
                    <w:bottom w:val="none" w:sz="0" w:space="0" w:color="auto"/>
                    <w:right w:val="none" w:sz="0" w:space="0" w:color="auto"/>
                  </w:divBdr>
                  <w:divsChild>
                    <w:div w:id="1167357686">
                      <w:marLeft w:val="0"/>
                      <w:marRight w:val="0"/>
                      <w:marTop w:val="0"/>
                      <w:marBottom w:val="0"/>
                      <w:divBdr>
                        <w:top w:val="none" w:sz="0" w:space="0" w:color="auto"/>
                        <w:left w:val="none" w:sz="0" w:space="0" w:color="auto"/>
                        <w:bottom w:val="none" w:sz="0" w:space="0" w:color="auto"/>
                        <w:right w:val="none" w:sz="0" w:space="0" w:color="auto"/>
                      </w:divBdr>
                    </w:div>
                    <w:div w:id="1119950674">
                      <w:marLeft w:val="0"/>
                      <w:marRight w:val="0"/>
                      <w:marTop w:val="0"/>
                      <w:marBottom w:val="0"/>
                      <w:divBdr>
                        <w:top w:val="none" w:sz="0" w:space="0" w:color="auto"/>
                        <w:left w:val="none" w:sz="0" w:space="0" w:color="auto"/>
                        <w:bottom w:val="none" w:sz="0" w:space="0" w:color="auto"/>
                        <w:right w:val="none" w:sz="0" w:space="0" w:color="auto"/>
                      </w:divBdr>
                      <w:divsChild>
                        <w:div w:id="1208496400">
                          <w:marLeft w:val="0"/>
                          <w:marRight w:val="0"/>
                          <w:marTop w:val="0"/>
                          <w:marBottom w:val="0"/>
                          <w:divBdr>
                            <w:top w:val="none" w:sz="0" w:space="0" w:color="auto"/>
                            <w:left w:val="none" w:sz="0" w:space="0" w:color="auto"/>
                            <w:bottom w:val="none" w:sz="0" w:space="0" w:color="auto"/>
                            <w:right w:val="none" w:sz="0" w:space="0" w:color="auto"/>
                          </w:divBdr>
                        </w:div>
                      </w:divsChild>
                    </w:div>
                    <w:div w:id="1914579840">
                      <w:marLeft w:val="0"/>
                      <w:marRight w:val="0"/>
                      <w:marTop w:val="0"/>
                      <w:marBottom w:val="0"/>
                      <w:divBdr>
                        <w:top w:val="none" w:sz="0" w:space="0" w:color="auto"/>
                        <w:left w:val="none" w:sz="0" w:space="0" w:color="auto"/>
                        <w:bottom w:val="none" w:sz="0" w:space="0" w:color="auto"/>
                        <w:right w:val="none" w:sz="0" w:space="0" w:color="auto"/>
                      </w:divBdr>
                      <w:divsChild>
                        <w:div w:id="731079960">
                          <w:marLeft w:val="0"/>
                          <w:marRight w:val="0"/>
                          <w:marTop w:val="0"/>
                          <w:marBottom w:val="0"/>
                          <w:divBdr>
                            <w:top w:val="none" w:sz="0" w:space="0" w:color="auto"/>
                            <w:left w:val="none" w:sz="0" w:space="0" w:color="auto"/>
                            <w:bottom w:val="none" w:sz="0" w:space="0" w:color="auto"/>
                            <w:right w:val="none" w:sz="0" w:space="0" w:color="auto"/>
                          </w:divBdr>
                        </w:div>
                      </w:divsChild>
                    </w:div>
                    <w:div w:id="2065105673">
                      <w:marLeft w:val="0"/>
                      <w:marRight w:val="0"/>
                      <w:marTop w:val="0"/>
                      <w:marBottom w:val="0"/>
                      <w:divBdr>
                        <w:top w:val="none" w:sz="0" w:space="0" w:color="auto"/>
                        <w:left w:val="none" w:sz="0" w:space="0" w:color="auto"/>
                        <w:bottom w:val="none" w:sz="0" w:space="0" w:color="auto"/>
                        <w:right w:val="none" w:sz="0" w:space="0" w:color="auto"/>
                      </w:divBdr>
                      <w:divsChild>
                        <w:div w:id="15818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12560">
              <w:marLeft w:val="0"/>
              <w:marRight w:val="0"/>
              <w:marTop w:val="0"/>
              <w:marBottom w:val="0"/>
              <w:divBdr>
                <w:top w:val="none" w:sz="0" w:space="0" w:color="auto"/>
                <w:left w:val="none" w:sz="0" w:space="0" w:color="auto"/>
                <w:bottom w:val="none" w:sz="0" w:space="0" w:color="auto"/>
                <w:right w:val="none" w:sz="0" w:space="0" w:color="auto"/>
              </w:divBdr>
              <w:divsChild>
                <w:div w:id="1590499632">
                  <w:marLeft w:val="0"/>
                  <w:marRight w:val="0"/>
                  <w:marTop w:val="0"/>
                  <w:marBottom w:val="0"/>
                  <w:divBdr>
                    <w:top w:val="none" w:sz="0" w:space="0" w:color="auto"/>
                    <w:left w:val="none" w:sz="0" w:space="0" w:color="auto"/>
                    <w:bottom w:val="none" w:sz="0" w:space="0" w:color="auto"/>
                    <w:right w:val="none" w:sz="0" w:space="0" w:color="auto"/>
                  </w:divBdr>
                  <w:divsChild>
                    <w:div w:id="174736957">
                      <w:marLeft w:val="0"/>
                      <w:marRight w:val="0"/>
                      <w:marTop w:val="0"/>
                      <w:marBottom w:val="0"/>
                      <w:divBdr>
                        <w:top w:val="none" w:sz="0" w:space="0" w:color="auto"/>
                        <w:left w:val="none" w:sz="0" w:space="0" w:color="auto"/>
                        <w:bottom w:val="none" w:sz="0" w:space="0" w:color="auto"/>
                        <w:right w:val="none" w:sz="0" w:space="0" w:color="auto"/>
                      </w:divBdr>
                    </w:div>
                    <w:div w:id="316955638">
                      <w:marLeft w:val="0"/>
                      <w:marRight w:val="0"/>
                      <w:marTop w:val="0"/>
                      <w:marBottom w:val="0"/>
                      <w:divBdr>
                        <w:top w:val="none" w:sz="0" w:space="0" w:color="auto"/>
                        <w:left w:val="none" w:sz="0" w:space="0" w:color="auto"/>
                        <w:bottom w:val="none" w:sz="0" w:space="0" w:color="auto"/>
                        <w:right w:val="none" w:sz="0" w:space="0" w:color="auto"/>
                      </w:divBdr>
                      <w:divsChild>
                        <w:div w:id="556362239">
                          <w:marLeft w:val="0"/>
                          <w:marRight w:val="0"/>
                          <w:marTop w:val="0"/>
                          <w:marBottom w:val="0"/>
                          <w:divBdr>
                            <w:top w:val="none" w:sz="0" w:space="0" w:color="auto"/>
                            <w:left w:val="none" w:sz="0" w:space="0" w:color="auto"/>
                            <w:bottom w:val="none" w:sz="0" w:space="0" w:color="auto"/>
                            <w:right w:val="none" w:sz="0" w:space="0" w:color="auto"/>
                          </w:divBdr>
                        </w:div>
                      </w:divsChild>
                    </w:div>
                    <w:div w:id="1666930835">
                      <w:marLeft w:val="0"/>
                      <w:marRight w:val="0"/>
                      <w:marTop w:val="0"/>
                      <w:marBottom w:val="0"/>
                      <w:divBdr>
                        <w:top w:val="none" w:sz="0" w:space="0" w:color="auto"/>
                        <w:left w:val="none" w:sz="0" w:space="0" w:color="auto"/>
                        <w:bottom w:val="none" w:sz="0" w:space="0" w:color="auto"/>
                        <w:right w:val="none" w:sz="0" w:space="0" w:color="auto"/>
                      </w:divBdr>
                      <w:divsChild>
                        <w:div w:id="370963557">
                          <w:marLeft w:val="0"/>
                          <w:marRight w:val="0"/>
                          <w:marTop w:val="0"/>
                          <w:marBottom w:val="0"/>
                          <w:divBdr>
                            <w:top w:val="none" w:sz="0" w:space="0" w:color="auto"/>
                            <w:left w:val="none" w:sz="0" w:space="0" w:color="auto"/>
                            <w:bottom w:val="none" w:sz="0" w:space="0" w:color="auto"/>
                            <w:right w:val="none" w:sz="0" w:space="0" w:color="auto"/>
                          </w:divBdr>
                        </w:div>
                      </w:divsChild>
                    </w:div>
                    <w:div w:id="1280186178">
                      <w:marLeft w:val="0"/>
                      <w:marRight w:val="0"/>
                      <w:marTop w:val="0"/>
                      <w:marBottom w:val="0"/>
                      <w:divBdr>
                        <w:top w:val="none" w:sz="0" w:space="0" w:color="auto"/>
                        <w:left w:val="none" w:sz="0" w:space="0" w:color="auto"/>
                        <w:bottom w:val="none" w:sz="0" w:space="0" w:color="auto"/>
                        <w:right w:val="none" w:sz="0" w:space="0" w:color="auto"/>
                      </w:divBdr>
                      <w:divsChild>
                        <w:div w:id="8823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825734">
      <w:bodyDiv w:val="1"/>
      <w:marLeft w:val="0"/>
      <w:marRight w:val="0"/>
      <w:marTop w:val="0"/>
      <w:marBottom w:val="0"/>
      <w:divBdr>
        <w:top w:val="none" w:sz="0" w:space="0" w:color="auto"/>
        <w:left w:val="none" w:sz="0" w:space="0" w:color="auto"/>
        <w:bottom w:val="none" w:sz="0" w:space="0" w:color="auto"/>
        <w:right w:val="none" w:sz="0" w:space="0" w:color="auto"/>
      </w:divBdr>
    </w:div>
    <w:div w:id="1855919799">
      <w:bodyDiv w:val="1"/>
      <w:marLeft w:val="0"/>
      <w:marRight w:val="0"/>
      <w:marTop w:val="0"/>
      <w:marBottom w:val="0"/>
      <w:divBdr>
        <w:top w:val="none" w:sz="0" w:space="0" w:color="auto"/>
        <w:left w:val="none" w:sz="0" w:space="0" w:color="auto"/>
        <w:bottom w:val="none" w:sz="0" w:space="0" w:color="auto"/>
        <w:right w:val="none" w:sz="0" w:space="0" w:color="auto"/>
      </w:divBdr>
      <w:divsChild>
        <w:div w:id="2126344930">
          <w:marLeft w:val="0"/>
          <w:marRight w:val="0"/>
          <w:marTop w:val="0"/>
          <w:marBottom w:val="0"/>
          <w:divBdr>
            <w:top w:val="none" w:sz="0" w:space="0" w:color="auto"/>
            <w:left w:val="none" w:sz="0" w:space="0" w:color="auto"/>
            <w:bottom w:val="none" w:sz="0" w:space="0" w:color="auto"/>
            <w:right w:val="none" w:sz="0" w:space="0" w:color="auto"/>
          </w:divBdr>
          <w:divsChild>
            <w:div w:id="49117181">
              <w:marLeft w:val="0"/>
              <w:marRight w:val="0"/>
              <w:marTop w:val="0"/>
              <w:marBottom w:val="0"/>
              <w:divBdr>
                <w:top w:val="none" w:sz="0" w:space="0" w:color="auto"/>
                <w:left w:val="none" w:sz="0" w:space="0" w:color="auto"/>
                <w:bottom w:val="none" w:sz="0" w:space="0" w:color="auto"/>
                <w:right w:val="none" w:sz="0" w:space="0" w:color="auto"/>
              </w:divBdr>
            </w:div>
            <w:div w:id="454907610">
              <w:marLeft w:val="0"/>
              <w:marRight w:val="0"/>
              <w:marTop w:val="0"/>
              <w:marBottom w:val="0"/>
              <w:divBdr>
                <w:top w:val="none" w:sz="0" w:space="0" w:color="auto"/>
                <w:left w:val="none" w:sz="0" w:space="0" w:color="auto"/>
                <w:bottom w:val="none" w:sz="0" w:space="0" w:color="auto"/>
                <w:right w:val="none" w:sz="0" w:space="0" w:color="auto"/>
              </w:divBdr>
              <w:divsChild>
                <w:div w:id="1707875641">
                  <w:marLeft w:val="0"/>
                  <w:marRight w:val="0"/>
                  <w:marTop w:val="0"/>
                  <w:marBottom w:val="0"/>
                  <w:divBdr>
                    <w:top w:val="none" w:sz="0" w:space="0" w:color="auto"/>
                    <w:left w:val="none" w:sz="0" w:space="0" w:color="auto"/>
                    <w:bottom w:val="none" w:sz="0" w:space="0" w:color="auto"/>
                    <w:right w:val="none" w:sz="0" w:space="0" w:color="auto"/>
                  </w:divBdr>
                  <w:divsChild>
                    <w:div w:id="10347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956846">
      <w:bodyDiv w:val="1"/>
      <w:marLeft w:val="0"/>
      <w:marRight w:val="0"/>
      <w:marTop w:val="0"/>
      <w:marBottom w:val="0"/>
      <w:divBdr>
        <w:top w:val="none" w:sz="0" w:space="0" w:color="auto"/>
        <w:left w:val="none" w:sz="0" w:space="0" w:color="auto"/>
        <w:bottom w:val="none" w:sz="0" w:space="0" w:color="auto"/>
        <w:right w:val="none" w:sz="0" w:space="0" w:color="auto"/>
      </w:divBdr>
      <w:divsChild>
        <w:div w:id="878324976">
          <w:marLeft w:val="0"/>
          <w:marRight w:val="0"/>
          <w:marTop w:val="0"/>
          <w:marBottom w:val="0"/>
          <w:divBdr>
            <w:top w:val="none" w:sz="0" w:space="0" w:color="auto"/>
            <w:left w:val="none" w:sz="0" w:space="0" w:color="auto"/>
            <w:bottom w:val="none" w:sz="0" w:space="0" w:color="auto"/>
            <w:right w:val="none" w:sz="0" w:space="0" w:color="auto"/>
          </w:divBdr>
          <w:divsChild>
            <w:div w:id="16470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mmons.apache.org/proper/commons-cli/api-release/org/apache/commons/cli/CommandLine.html" TargetMode="External"/><Relationship Id="rId18" Type="http://schemas.openxmlformats.org/officeDocument/2006/relationships/hyperlink" Target="http://commons.apache.org/proper/commons-cli/api-release/org/apache/commons/cli/Option.html" TargetMode="External"/><Relationship Id="rId26" Type="http://schemas.openxmlformats.org/officeDocument/2006/relationships/hyperlink" Target="http://commons.apache.org/proper/commons-cli/api-release/org/apache/commons/cli/OptionBuilder.html" TargetMode="External"/><Relationship Id="rId39" Type="http://schemas.openxmlformats.org/officeDocument/2006/relationships/hyperlink" Target="http://www2.sys-con.com/ITSG/virtualcd/Java/archives/0404/kougiouris/index.html" TargetMode="External"/><Relationship Id="rId21" Type="http://schemas.openxmlformats.org/officeDocument/2006/relationships/hyperlink" Target="http://commons.apache.org/proper/commons-cli/api-release/org/apache/commons/cli/CommandLine.html" TargetMode="External"/><Relationship Id="rId34" Type="http://schemas.openxmlformats.org/officeDocument/2006/relationships/hyperlink" Target="http://www.javaworld.com/feedback" TargetMode="External"/><Relationship Id="rId42" Type="http://schemas.openxmlformats.org/officeDocument/2006/relationships/hyperlink" Target="http://te-code.sourceforge.net/" TargetMode="External"/><Relationship Id="rId47" Type="http://schemas.openxmlformats.org/officeDocument/2006/relationships/hyperlink" Target="http://sourceforge.net/projects/jsap" TargetMode="External"/><Relationship Id="rId50" Type="http://schemas.openxmlformats.org/officeDocument/2006/relationships/hyperlink" Target="http://commons.apache.org/cli/introduction.html" TargetMode="External"/><Relationship Id="rId55" Type="http://schemas.openxmlformats.org/officeDocument/2006/relationships/hyperlink" Target="http://marxsoftware.blogspot.com/2008/07/jmx-model-mbeans-with-apache-commons.html" TargetMode="External"/><Relationship Id="rId63" Type="http://schemas.openxmlformats.org/officeDocument/2006/relationships/hyperlink" Target="http://commons.apache.org/cli/api-release/org/apache/commons/cli/HelpFormatter.html" TargetMode="External"/><Relationship Id="rId68" Type="http://schemas.openxmlformats.org/officeDocument/2006/relationships/hyperlink" Target="http://3.bp.blogspot.com/_sDOe5HxTdMk/SRkd8ueRMuI/AAAAAAAAAsI/SbyQAdoamDs/s1600-h/helpAndUsageForCLIExample.png" TargetMode="External"/><Relationship Id="rId76" Type="http://schemas.openxmlformats.org/officeDocument/2006/relationships/hyperlink" Target="http://journal.dedasys.com/2008/03/04/apache-commons-cli-and-the-paradox-of-choice" TargetMode="External"/><Relationship Id="rId84" Type="http://schemas.openxmlformats.org/officeDocument/2006/relationships/hyperlink" Target="http://www.programcreek.com/java-api-examples/index.php?api=org.apache.commons.cli.CommandLineParser"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1.bp.blogspot.com/_sDOe5HxTdMk/SRke94kmB7I/AAAAAAAAAsQ/9NlTmlAgsMU/s1600-h/cliOutputPosixOption.png"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ommons.apache.org/proper/commons-cli/api-release/org/apache/commons/cli/CommandLine.html" TargetMode="External"/><Relationship Id="rId29" Type="http://schemas.openxmlformats.org/officeDocument/2006/relationships/hyperlink" Target="https://vageeshhoskere.wordpress.com/2011/02/26/command-line-argument-parsing-in-java/" TargetMode="External"/><Relationship Id="rId11" Type="http://schemas.openxmlformats.org/officeDocument/2006/relationships/hyperlink" Target="http://commons.apache.org/proper/commons-cli/usage.html" TargetMode="External"/><Relationship Id="rId24" Type="http://schemas.openxmlformats.org/officeDocument/2006/relationships/hyperlink" Target="http://commons.apache.org/proper/commons-cli/properties.html" TargetMode="External"/><Relationship Id="rId32" Type="http://schemas.openxmlformats.org/officeDocument/2006/relationships/hyperlink" Target="http://www.javaworld.com/article/2074849/core-java/processing-command-line-arguments-in-java--case-closed.html" TargetMode="External"/><Relationship Id="rId37" Type="http://schemas.openxmlformats.org/officeDocument/2006/relationships/hyperlink" Target="http://www.javaworld.com/article/2072482/command-line-parsing-with-apache-commons-cli.html" TargetMode="External"/><Relationship Id="rId40" Type="http://schemas.openxmlformats.org/officeDocument/2006/relationships/hyperlink" Target="http://commons.apache.org/cli/" TargetMode="External"/><Relationship Id="rId45" Type="http://schemas.openxmlformats.org/officeDocument/2006/relationships/hyperlink" Target="http://jargs.sourceforge.net/" TargetMode="External"/><Relationship Id="rId53" Type="http://schemas.openxmlformats.org/officeDocument/2006/relationships/hyperlink" Target="http://commons.apache.org/modeler/" TargetMode="External"/><Relationship Id="rId58" Type="http://schemas.openxmlformats.org/officeDocument/2006/relationships/hyperlink" Target="http://commons.apache.org/cli/api-release/org/apache/commons/cli/Options.html" TargetMode="External"/><Relationship Id="rId66" Type="http://schemas.openxmlformats.org/officeDocument/2006/relationships/hyperlink" Target="http://1.bp.blogspot.com/_sDOe5HxTdMk/SRkdxEbVPhI/AAAAAAAAAsA/nR1tfFgz_iM/s1600-h/helpAndUsageForCLIExampleBothOptionsUsage.png" TargetMode="External"/><Relationship Id="rId74" Type="http://schemas.openxmlformats.org/officeDocument/2006/relationships/image" Target="media/image4.png"/><Relationship Id="rId79" Type="http://schemas.openxmlformats.org/officeDocument/2006/relationships/hyperlink" Target="http://furiouspurpose.blogspot.com/2008/07/command-line-parsing-libraries-for-java.html" TargetMode="External"/><Relationship Id="rId87" Type="http://schemas.openxmlformats.org/officeDocument/2006/relationships/hyperlink" Target="http://stackoverflow.com/questions/11704338/java-cli-commandlineparser" TargetMode="External"/><Relationship Id="rId5" Type="http://schemas.openxmlformats.org/officeDocument/2006/relationships/webSettings" Target="webSettings.xml"/><Relationship Id="rId61" Type="http://schemas.openxmlformats.org/officeDocument/2006/relationships/hyperlink" Target="http://www.gnu.org/manual/gawk/html_node/Options.html" TargetMode="External"/><Relationship Id="rId82" Type="http://schemas.openxmlformats.org/officeDocument/2006/relationships/hyperlink" Target="http://articles.techrepublic.com.com/5100-10878_11-5813561.html" TargetMode="External"/><Relationship Id="rId90" Type="http://schemas.openxmlformats.org/officeDocument/2006/relationships/fontTable" Target="fontTable.xml"/><Relationship Id="rId19" Type="http://schemas.openxmlformats.org/officeDocument/2006/relationships/hyperlink" Target="http://commons.apache.org/proper/commons-cli/api-release/org/apache/commons/cli/Options.html" TargetMode="External"/><Relationship Id="rId14" Type="http://schemas.openxmlformats.org/officeDocument/2006/relationships/hyperlink" Target="http://commons.apache.org/proper/commons-cli/usage.html" TargetMode="External"/><Relationship Id="rId22" Type="http://schemas.openxmlformats.org/officeDocument/2006/relationships/hyperlink" Target="http://commons.apache.org/proper/commons-cli/api-release/org/apache/commons/cli/HelpFormatter.html" TargetMode="External"/><Relationship Id="rId27" Type="http://schemas.openxmlformats.org/officeDocument/2006/relationships/hyperlink" Target="https://vageeshhoskere.wordpress.com/2011/02/26/command-line-argument-parsing-in-java/" TargetMode="External"/><Relationship Id="rId30" Type="http://schemas.openxmlformats.org/officeDocument/2006/relationships/hyperlink" Target="https://vageeshhoskere.wordpress.com/author/vageeshhg/" TargetMode="External"/><Relationship Id="rId35" Type="http://schemas.openxmlformats.org/officeDocument/2006/relationships/hyperlink" Target="http://java.sun.com/developer/technicalArticles/Programming/linkupdate" TargetMode="External"/><Relationship Id="rId43" Type="http://schemas.openxmlformats.org/officeDocument/2006/relationships/hyperlink" Target="http://clajr.sourceforge.net/" TargetMode="External"/><Relationship Id="rId48" Type="http://schemas.openxmlformats.org/officeDocument/2006/relationships/hyperlink" Target="http://java-source.net/open-source/command-line" TargetMode="External"/><Relationship Id="rId56" Type="http://schemas.openxmlformats.org/officeDocument/2006/relationships/hyperlink" Target="http://marxsoftware.blogspot.com/2008/11/apache-commons-tostringbuilder.html" TargetMode="External"/><Relationship Id="rId64" Type="http://schemas.openxmlformats.org/officeDocument/2006/relationships/hyperlink" Target="http://commons.apache.org/cli/api-release/org/apache/commons/cli/HelpFormatter.html" TargetMode="External"/><Relationship Id="rId69" Type="http://schemas.openxmlformats.org/officeDocument/2006/relationships/image" Target="media/image2.png"/><Relationship Id="rId77" Type="http://schemas.openxmlformats.org/officeDocument/2006/relationships/hyperlink" Target="http://commons.apache.org/cli/" TargetMode="External"/><Relationship Id="rId8" Type="http://schemas.openxmlformats.org/officeDocument/2006/relationships/hyperlink" Target="http://commons.apache.org/proper/commons-cli/introduction.html" TargetMode="External"/><Relationship Id="rId51" Type="http://schemas.openxmlformats.org/officeDocument/2006/relationships/hyperlink" Target="http://commons.apache.org/" TargetMode="External"/><Relationship Id="rId72" Type="http://schemas.openxmlformats.org/officeDocument/2006/relationships/image" Target="media/image3.png"/><Relationship Id="rId80" Type="http://schemas.openxmlformats.org/officeDocument/2006/relationships/hyperlink" Target="http://commons.apache.org/cli/usage.html" TargetMode="External"/><Relationship Id="rId85" Type="http://schemas.openxmlformats.org/officeDocument/2006/relationships/image" Target="media/image5.png"/><Relationship Id="rId3" Type="http://schemas.microsoft.com/office/2007/relationships/stylesWithEffects" Target="stylesWithEffects.xml"/><Relationship Id="rId12" Type="http://schemas.openxmlformats.org/officeDocument/2006/relationships/hyperlink" Target="http://commons.apache.org/proper/commons-cli/api-release/org/apache/commons/cli/CommandLineParser.html" TargetMode="External"/><Relationship Id="rId17" Type="http://schemas.openxmlformats.org/officeDocument/2006/relationships/hyperlink" Target="http://ant.apache.org/" TargetMode="External"/><Relationship Id="rId25" Type="http://schemas.openxmlformats.org/officeDocument/2006/relationships/hyperlink" Target="http://commons.apache.org/proper/commons-cli/api-release/org/apache/commons/cli/Option.html" TargetMode="External"/><Relationship Id="rId33" Type="http://schemas.openxmlformats.org/officeDocument/2006/relationships/hyperlink" Target="http://www.javaworld.com/article/2074849/core-java/processing-command-line-arguments-in-java--case-closed.html?page=2" TargetMode="External"/><Relationship Id="rId38" Type="http://schemas.openxmlformats.org/officeDocument/2006/relationships/hyperlink" Target="http://java.sun.com/docs/books/tutorial/essential/environment/cmdLineArgs.html" TargetMode="External"/><Relationship Id="rId46" Type="http://schemas.openxmlformats.org/officeDocument/2006/relationships/hyperlink" Target="http://www.martiansoftware.com/jsap/" TargetMode="External"/><Relationship Id="rId59" Type="http://schemas.openxmlformats.org/officeDocument/2006/relationships/hyperlink" Target="http://commons.apache.org/cli/properties.html" TargetMode="External"/><Relationship Id="rId67" Type="http://schemas.openxmlformats.org/officeDocument/2006/relationships/image" Target="media/image1.png"/><Relationship Id="rId20" Type="http://schemas.openxmlformats.org/officeDocument/2006/relationships/hyperlink" Target="http://commons.apache.org/proper/commons-cli/api-release/org/apache/commons/cli/CommandLine.html" TargetMode="External"/><Relationship Id="rId41" Type="http://schemas.openxmlformats.org/officeDocument/2006/relationships/hyperlink" Target="https://args4j.dev.java.net/" TargetMode="External"/><Relationship Id="rId54" Type="http://schemas.openxmlformats.org/officeDocument/2006/relationships/hyperlink" Target="http://commons.apache.org/lang/" TargetMode="External"/><Relationship Id="rId62" Type="http://schemas.openxmlformats.org/officeDocument/2006/relationships/hyperlink" Target="http://markmail.org/message/ftuptfdi2dct3id4" TargetMode="External"/><Relationship Id="rId70" Type="http://schemas.openxmlformats.org/officeDocument/2006/relationships/hyperlink" Target="http://commons.apache.org/cli/api-release/org/apache/commons/cli/CommandLineParser.html" TargetMode="External"/><Relationship Id="rId75" Type="http://schemas.openxmlformats.org/officeDocument/2006/relationships/hyperlink" Target="http://commons.apache.org/cli/" TargetMode="External"/><Relationship Id="rId83" Type="http://schemas.openxmlformats.org/officeDocument/2006/relationships/hyperlink" Target="http://www.onjava.com/pub/a/onjava/2003/06/25/commons.html" TargetMode="External"/><Relationship Id="rId88" Type="http://schemas.openxmlformats.org/officeDocument/2006/relationships/header" Target="header1.xml"/><Relationship Id="rId9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commons.apache.org/proper/commons-cli/api-release/org/apache/commons/cli/Options.html" TargetMode="External"/><Relationship Id="rId23" Type="http://schemas.openxmlformats.org/officeDocument/2006/relationships/hyperlink" Target="http://commons.apache.org/proper/commons-cli/api-release/org/apache/commons/cli/Options.html" TargetMode="External"/><Relationship Id="rId28" Type="http://schemas.openxmlformats.org/officeDocument/2006/relationships/hyperlink" Target="https://vageeshhoskere.wordpress.com/2011/02/26/command-line-argument-parsing-in-java/" TargetMode="External"/><Relationship Id="rId36" Type="http://schemas.openxmlformats.org/officeDocument/2006/relationships/hyperlink" Target="http://www.javaworld.com/channel_content/jw-tools-index.shtml" TargetMode="External"/><Relationship Id="rId49" Type="http://schemas.openxmlformats.org/officeDocument/2006/relationships/hyperlink" Target="http://javathink.blogspot.com/2008/04/why-does-parsing-arguments-in-java-suck.html" TargetMode="External"/><Relationship Id="rId57" Type="http://schemas.openxmlformats.org/officeDocument/2006/relationships/hyperlink" Target="http://commons.apache.org/cli/api-release/org/apache/commons/cli/Option.html" TargetMode="External"/><Relationship Id="rId10" Type="http://schemas.openxmlformats.org/officeDocument/2006/relationships/hyperlink" Target="http://commons.apache.org/proper/commons-cli/api-release/org/apache/commons/cli/Option.html" TargetMode="External"/><Relationship Id="rId31" Type="http://schemas.openxmlformats.org/officeDocument/2006/relationships/hyperlink" Target="http://commons.apache.org/cli/" TargetMode="External"/><Relationship Id="rId44" Type="http://schemas.openxmlformats.org/officeDocument/2006/relationships/hyperlink" Target="http://sourceforge.net/projects/clajr" TargetMode="External"/><Relationship Id="rId52" Type="http://schemas.openxmlformats.org/officeDocument/2006/relationships/hyperlink" Target="http://commons.apache.org/downloads/download_cli.cgi" TargetMode="External"/><Relationship Id="rId60" Type="http://schemas.openxmlformats.org/officeDocument/2006/relationships/hyperlink" Target="http://www.iam.ubc.ca/guides/javatut99/essential/attributes/_posix.html" TargetMode="External"/><Relationship Id="rId65" Type="http://schemas.openxmlformats.org/officeDocument/2006/relationships/hyperlink" Target="http://commons.apache.org/cli/api-release/org/apache/commons/cli/HelpFormatter.html" TargetMode="External"/><Relationship Id="rId73" Type="http://schemas.openxmlformats.org/officeDocument/2006/relationships/hyperlink" Target="http://1.bp.blogspot.com/_sDOe5HxTdMk/SRkfIqNDw0I/AAAAAAAAAsY/M0xgkvnU1KI/s1600-h/cliOutputGnuOption.png" TargetMode="External"/><Relationship Id="rId78" Type="http://schemas.openxmlformats.org/officeDocument/2006/relationships/hyperlink" Target="http://commons.apache.org/cli/" TargetMode="External"/><Relationship Id="rId81" Type="http://schemas.openxmlformats.org/officeDocument/2006/relationships/hyperlink" Target="http://snippets.dzone.com/posts/show/3504" TargetMode="External"/><Relationship Id="rId86" Type="http://schemas.openxmlformats.org/officeDocument/2006/relationships/hyperlink" Target="http://www.javased.com" TargetMode="External"/><Relationship Id="rId4" Type="http://schemas.openxmlformats.org/officeDocument/2006/relationships/settings" Target="settings.xml"/><Relationship Id="rId9" Type="http://schemas.openxmlformats.org/officeDocument/2006/relationships/hyperlink" Target="http://commons.apache.org/proper/commons-cli/api-release/org/apache/commons/cli/Options.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17B"/>
    <w:rsid w:val="00A101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231C0323414188B7A5D358FAF5C537">
    <w:name w:val="B1231C0323414188B7A5D358FAF5C537"/>
    <w:rsid w:val="00A101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231C0323414188B7A5D358FAF5C537">
    <w:name w:val="B1231C0323414188B7A5D358FAF5C537"/>
    <w:rsid w:val="00A101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46</Pages>
  <Words>15057</Words>
  <Characters>82818</Characters>
  <Application>Microsoft Office Word</Application>
  <DocSecurity>0</DocSecurity>
  <Lines>690</Lines>
  <Paragraphs>195</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97680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13</cp:revision>
  <cp:lastPrinted>2015-04-01T13:09:00Z</cp:lastPrinted>
  <dcterms:created xsi:type="dcterms:W3CDTF">2015-04-01T13:02:00Z</dcterms:created>
  <dcterms:modified xsi:type="dcterms:W3CDTF">2015-04-01T14:08:00Z</dcterms:modified>
</cp:coreProperties>
</file>